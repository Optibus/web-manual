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F7B53" w14:textId="77777777" w:rsidR="00743DAB" w:rsidRDefault="00743DAB">
      <w:pPr>
        <w:spacing w:before="7" w:after="0" w:line="150" w:lineRule="exact"/>
        <w:rPr>
          <w:sz w:val="15"/>
          <w:szCs w:val="15"/>
        </w:rPr>
      </w:pPr>
    </w:p>
    <w:p w14:paraId="29BAF83E" w14:textId="77777777" w:rsidR="00743DAB" w:rsidRDefault="00743DAB">
      <w:pPr>
        <w:spacing w:after="0" w:line="200" w:lineRule="exact"/>
        <w:rPr>
          <w:sz w:val="20"/>
          <w:szCs w:val="20"/>
        </w:rPr>
      </w:pPr>
    </w:p>
    <w:p w14:paraId="04D23B3E" w14:textId="77777777" w:rsidR="00743DAB" w:rsidRDefault="00743DAB">
      <w:pPr>
        <w:spacing w:after="0" w:line="200" w:lineRule="exact"/>
        <w:rPr>
          <w:sz w:val="20"/>
          <w:szCs w:val="20"/>
        </w:rPr>
      </w:pPr>
    </w:p>
    <w:p w14:paraId="10376F66" w14:textId="77777777" w:rsidR="00743DAB" w:rsidRDefault="00D516D0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-3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b</w:t>
      </w:r>
      <w:r>
        <w:rPr>
          <w:rFonts w:ascii="Open Sans" w:eastAsia="Open Sans" w:hAnsi="Open Sans" w:cs="Open Sans"/>
          <w:b/>
          <w:bCs/>
          <w:color w:val="4E80BD"/>
          <w:spacing w:val="6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l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8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p</w:t>
      </w:r>
      <w:r>
        <w:rPr>
          <w:rFonts w:ascii="Open Sans" w:eastAsia="Open Sans" w:hAnsi="Open Sans" w:cs="Open Sans"/>
          <w:b/>
          <w:bCs/>
          <w:color w:val="4E80BD"/>
          <w:spacing w:val="25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l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5"/>
          <w:position w:val="2"/>
          <w:sz w:val="44"/>
          <w:szCs w:val="44"/>
        </w:rPr>
        <w:t>y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s</w:t>
      </w:r>
    </w:p>
    <w:p w14:paraId="39B96689" w14:textId="77777777" w:rsidR="00743DAB" w:rsidRDefault="00743DAB">
      <w:pPr>
        <w:spacing w:before="17" w:after="0" w:line="200" w:lineRule="exact"/>
        <w:rPr>
          <w:sz w:val="20"/>
          <w:szCs w:val="20"/>
        </w:rPr>
      </w:pPr>
    </w:p>
    <w:p w14:paraId="189F5E61" w14:textId="77777777" w:rsidR="00743DAB" w:rsidRDefault="00D516D0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6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rk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to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Us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olu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te</w:t>
      </w:r>
      <w:r>
        <w:rPr>
          <w:rFonts w:ascii="Arial" w:eastAsia="Arial" w:hAnsi="Arial" w:cs="Arial"/>
          <w:b/>
          <w:bCs/>
          <w:i/>
          <w:color w:val="004CDD"/>
          <w:spacing w:val="-8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De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ay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</w:p>
    <w:p w14:paraId="34F46317" w14:textId="77777777" w:rsidR="00743DAB" w:rsidRDefault="00743DAB">
      <w:pPr>
        <w:spacing w:before="8" w:after="0" w:line="100" w:lineRule="exact"/>
        <w:rPr>
          <w:sz w:val="10"/>
          <w:szCs w:val="10"/>
        </w:rPr>
      </w:pPr>
    </w:p>
    <w:p w14:paraId="1E8A3782" w14:textId="77777777" w:rsidR="00743DAB" w:rsidRDefault="00D516D0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40F4AD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72.75pt;margin-top:5.85pt;width:4.5pt;height:4.5pt;z-index:-251659776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5"/>
        </w:rPr>
        <w:t>U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up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</w:p>
    <w:p w14:paraId="37803B03" w14:textId="77777777" w:rsidR="00743DAB" w:rsidRDefault="00D516D0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05BCCDFF">
          <v:shape id="_x0000_s1037" type="#_x0000_t75" style="position:absolute;left:0;text-align:left;margin-left:72.75pt;margin-top:9.6pt;width:4.5pt;height:4.5pt;z-index:-251658752;mso-position-horizontal-relative:page">
            <v:imagedata r:id="rId4" o:title=""/>
            <w10:wrap anchorx="page"/>
          </v:shape>
        </w:pict>
      </w:r>
      <w:r>
        <w:rPr>
          <w:rFonts w:ascii="Open Sans" w:eastAsia="Open Sans" w:hAnsi="Open Sans" w:cs="Open Sans"/>
          <w:spacing w:val="-1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L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</w:rPr>
        <w:t>d</w:t>
      </w:r>
      <w:r>
        <w:rPr>
          <w:rFonts w:ascii="Open Sans" w:eastAsia="Open Sans" w:hAnsi="Open Sans" w:cs="Open Sans"/>
          <w:b/>
          <w:bCs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spacing w:val="-7"/>
        </w:rPr>
        <w:t>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  <w:b/>
          <w:bCs/>
          <w:spacing w:val="-7"/>
        </w:rPr>
        <w:t>l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</w:p>
    <w:p w14:paraId="4D64B230" w14:textId="77777777" w:rsidR="00743DAB" w:rsidRDefault="00743DAB">
      <w:pPr>
        <w:spacing w:before="19" w:after="0" w:line="240" w:lineRule="exact"/>
        <w:rPr>
          <w:sz w:val="24"/>
          <w:szCs w:val="24"/>
        </w:rPr>
      </w:pPr>
    </w:p>
    <w:p w14:paraId="2B14BBF2" w14:textId="77777777" w:rsidR="00743DAB" w:rsidRDefault="00D516D0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14:paraId="557B0AF4" w14:textId="77777777" w:rsidR="00743DAB" w:rsidRDefault="00743DAB">
      <w:pPr>
        <w:spacing w:before="8" w:after="0" w:line="100" w:lineRule="exact"/>
        <w:rPr>
          <w:sz w:val="10"/>
          <w:szCs w:val="10"/>
        </w:rPr>
      </w:pPr>
    </w:p>
    <w:p w14:paraId="6C601CE3" w14:textId="77777777" w:rsidR="00743DAB" w:rsidRDefault="00D516D0">
      <w:pPr>
        <w:spacing w:after="0" w:line="240" w:lineRule="auto"/>
        <w:ind w:left="115" w:right="13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p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j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 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p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</w:rPr>
        <w:t>1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 xml:space="preserve">o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xim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.</w:t>
      </w:r>
    </w:p>
    <w:p w14:paraId="3E412009" w14:textId="77777777" w:rsidR="00743DAB" w:rsidRDefault="00743DAB">
      <w:pPr>
        <w:spacing w:after="0" w:line="120" w:lineRule="exact"/>
        <w:rPr>
          <w:sz w:val="12"/>
          <w:szCs w:val="12"/>
        </w:rPr>
      </w:pPr>
    </w:p>
    <w:p w14:paraId="6376BE94" w14:textId="77777777" w:rsidR="00743DAB" w:rsidRDefault="00D516D0">
      <w:pPr>
        <w:spacing w:after="0" w:line="240" w:lineRule="auto"/>
        <w:ind w:left="115" w:right="218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</w:rPr>
        <w:t>A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>-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ps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d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"</w:t>
      </w:r>
      <w:r>
        <w:rPr>
          <w:rFonts w:ascii="Open Sans" w:eastAsia="Open Sans" w:hAnsi="Open Sans" w:cs="Open Sans"/>
          <w:color w:val="3F3F3F"/>
          <w:spacing w:val="7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4"/>
        </w:rPr>
        <w:t>?</w:t>
      </w:r>
      <w:r>
        <w:rPr>
          <w:rFonts w:ascii="Open Sans" w:eastAsia="Open Sans" w:hAnsi="Open Sans" w:cs="Open Sans"/>
          <w:color w:val="3F3F3F"/>
        </w:rPr>
        <w:t>"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6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4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6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st K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ght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nu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l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j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4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ill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.</w:t>
      </w:r>
    </w:p>
    <w:p w14:paraId="5D7A0E47" w14:textId="77777777" w:rsidR="00743DAB" w:rsidRDefault="00743DAB">
      <w:pPr>
        <w:spacing w:before="18" w:after="0" w:line="240" w:lineRule="exact"/>
        <w:rPr>
          <w:sz w:val="24"/>
          <w:szCs w:val="24"/>
        </w:rPr>
      </w:pPr>
    </w:p>
    <w:p w14:paraId="2E82A3D1" w14:textId="77777777" w:rsidR="00743DAB" w:rsidRDefault="00D516D0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Ava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ibu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proofErr w:type="spellEnd"/>
    </w:p>
    <w:p w14:paraId="64D36396" w14:textId="77777777" w:rsidR="00743DAB" w:rsidRDefault="00D516D0">
      <w:pPr>
        <w:spacing w:after="0" w:line="326" w:lineRule="exact"/>
        <w:ind w:left="115" w:right="-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position w:val="1"/>
          <w:sz w:val="24"/>
          <w:szCs w:val="24"/>
        </w:rPr>
        <w:t>Ta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b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:</w:t>
      </w:r>
      <w:r>
        <w:rPr>
          <w:rFonts w:ascii="Open Sans" w:eastAsia="Open Sans" w:hAnsi="Open Sans" w:cs="Open Sans"/>
          <w:i/>
          <w:spacing w:val="-6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p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2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u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mm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position w:val="1"/>
          <w:sz w:val="24"/>
          <w:szCs w:val="24"/>
        </w:rPr>
        <w:t>r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y</w:t>
      </w:r>
    </w:p>
    <w:p w14:paraId="1CA06974" w14:textId="77777777" w:rsidR="00743DAB" w:rsidRDefault="00743DAB">
      <w:pPr>
        <w:spacing w:before="8" w:after="0" w:line="10" w:lineRule="exact"/>
        <w:rPr>
          <w:sz w:val="1"/>
          <w:szCs w:val="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5085"/>
        <w:gridCol w:w="2160"/>
      </w:tblGrid>
      <w:tr w:rsidR="00743DAB" w14:paraId="7333346D" w14:textId="77777777">
        <w:trPr>
          <w:trHeight w:hRule="exact" w:val="42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14:paraId="50FA5990" w14:textId="77777777" w:rsidR="00743DAB" w:rsidRDefault="00D516D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3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am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14:paraId="2F4ABBA9" w14:textId="77777777" w:rsidR="00743DAB" w:rsidRDefault="00D516D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14:paraId="610E0DC5" w14:textId="77777777" w:rsidR="00743DAB" w:rsidRDefault="00D516D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2"/>
                <w:sz w:val="16"/>
                <w:szCs w:val="16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</w:tr>
      <w:tr w:rsidR="00743DAB" w14:paraId="168FE72E" w14:textId="77777777">
        <w:trPr>
          <w:trHeight w:hRule="exact" w:val="14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0E6F2F17" w14:textId="77777777" w:rsidR="00743DAB" w:rsidRDefault="00743DAB">
            <w:pPr>
              <w:spacing w:after="0" w:line="120" w:lineRule="exact"/>
              <w:rPr>
                <w:sz w:val="12"/>
                <w:szCs w:val="12"/>
              </w:rPr>
            </w:pPr>
          </w:p>
          <w:p w14:paraId="5A6E31A3" w14:textId="77777777" w:rsidR="00743DAB" w:rsidRDefault="00D516D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50732177" w14:textId="77777777" w:rsidR="00743DAB" w:rsidRDefault="00743DAB">
            <w:pPr>
              <w:spacing w:after="0" w:line="120" w:lineRule="exact"/>
              <w:rPr>
                <w:sz w:val="12"/>
                <w:szCs w:val="12"/>
              </w:rPr>
            </w:pPr>
          </w:p>
          <w:p w14:paraId="6BD7B79B" w14:textId="77777777" w:rsidR="00743DAB" w:rsidRDefault="00D516D0">
            <w:pPr>
              <w:spacing w:after="0" w:line="293" w:lineRule="auto"/>
              <w:ind w:left="59" w:right="2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j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n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g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 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del w:id="0" w:author="Meital Waltman" w:date="2016-09-06T15:05:00Z">
              <w:r w:rsidDel="00415C7D">
                <w:rPr>
                  <w:rFonts w:ascii="Open Sans" w:eastAsia="Open Sans" w:hAnsi="Open Sans" w:cs="Open Sans"/>
                  <w:sz w:val="18"/>
                  <w:szCs w:val="18"/>
                </w:rPr>
                <w:delText>-</w:delText>
              </w:r>
              <w:r w:rsidDel="00415C7D">
                <w:rPr>
                  <w:rFonts w:ascii="Open Sans" w:eastAsia="Open Sans" w:hAnsi="Open Sans" w:cs="Open Sans"/>
                  <w:sz w:val="18"/>
                  <w:szCs w:val="18"/>
                </w:rPr>
                <w:delText xml:space="preserve"> </w:delText>
              </w:r>
            </w:del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4DABAC4B" w14:textId="77777777" w:rsidR="00743DAB" w:rsidRDefault="00743DAB">
            <w:pPr>
              <w:spacing w:after="0" w:line="120" w:lineRule="exact"/>
              <w:rPr>
                <w:sz w:val="12"/>
                <w:szCs w:val="12"/>
              </w:rPr>
            </w:pPr>
          </w:p>
          <w:p w14:paraId="4DFDA42B" w14:textId="77777777" w:rsidR="00743DAB" w:rsidRDefault="00D516D0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l</w:t>
            </w:r>
          </w:p>
        </w:tc>
      </w:tr>
      <w:tr w:rsidR="00743DAB" w14:paraId="6E017F2A" w14:textId="77777777">
        <w:trPr>
          <w:trHeight w:hRule="exact" w:val="14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49638" w14:textId="77777777" w:rsidR="00743DAB" w:rsidRDefault="00743DAB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2A23B943" w14:textId="77777777" w:rsidR="00743DAB" w:rsidRDefault="00D516D0">
            <w:pPr>
              <w:spacing w:after="0" w:line="293" w:lineRule="auto"/>
              <w:ind w:left="60" w:right="17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70DCA" w14:textId="77777777" w:rsidR="00743DAB" w:rsidRDefault="00743DAB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5328DF0A" w14:textId="77777777" w:rsidR="00743DAB" w:rsidRDefault="00D516D0">
            <w:pPr>
              <w:spacing w:after="0" w:line="293" w:lineRule="auto"/>
              <w:ind w:left="59" w:right="11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j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n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g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d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1689C" w14:textId="77777777" w:rsidR="00743DAB" w:rsidRDefault="00743DAB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6B170AAD" w14:textId="77777777" w:rsidR="00743DAB" w:rsidRDefault="00D516D0">
            <w:pPr>
              <w:spacing w:after="0" w:line="293" w:lineRule="auto"/>
              <w:ind w:left="59" w:right="332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</w:p>
        </w:tc>
      </w:tr>
    </w:tbl>
    <w:p w14:paraId="4A7852E3" w14:textId="77777777" w:rsidR="00743DAB" w:rsidRDefault="00743DAB">
      <w:pPr>
        <w:spacing w:after="0"/>
        <w:sectPr w:rsidR="00743DAB">
          <w:type w:val="continuous"/>
          <w:pgSz w:w="11920" w:h="16840"/>
          <w:pgMar w:top="1560" w:right="1300" w:bottom="280" w:left="1280" w:header="720" w:footer="720" w:gutter="0"/>
          <w:cols w:space="720"/>
        </w:sectPr>
      </w:pPr>
    </w:p>
    <w:p w14:paraId="0510A636" w14:textId="77777777" w:rsidR="00743DAB" w:rsidRDefault="00743DAB">
      <w:pPr>
        <w:spacing w:before="9" w:after="0" w:line="150" w:lineRule="exact"/>
        <w:rPr>
          <w:sz w:val="15"/>
          <w:szCs w:val="15"/>
        </w:rPr>
      </w:pPr>
    </w:p>
    <w:p w14:paraId="6AC50DA0" w14:textId="77777777" w:rsidR="00743DAB" w:rsidRDefault="00D516D0">
      <w:pPr>
        <w:spacing w:after="0" w:line="362" w:lineRule="exact"/>
        <w:ind w:left="115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pacing w:val="6"/>
          <w:position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v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l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position w:val="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11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-</w:t>
      </w:r>
      <w:r>
        <w:rPr>
          <w:rFonts w:ascii="Open Sans" w:eastAsia="Open Sans" w:hAnsi="Open Sans" w:cs="Open Sans"/>
          <w:b/>
          <w:bCs/>
          <w:i/>
          <w:color w:val="8A2BE1"/>
          <w:spacing w:val="16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position w:val="1"/>
          <w:sz w:val="28"/>
          <w:szCs w:val="28"/>
        </w:rPr>
        <w:t>g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1"/>
          <w:sz w:val="28"/>
          <w:szCs w:val="28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position w:val="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l</w:t>
      </w:r>
    </w:p>
    <w:p w14:paraId="24A8B32E" w14:textId="77777777" w:rsidR="00743DAB" w:rsidRDefault="00743DAB">
      <w:pPr>
        <w:spacing w:before="9" w:after="0" w:line="160" w:lineRule="exact"/>
        <w:rPr>
          <w:sz w:val="16"/>
          <w:szCs w:val="16"/>
        </w:rPr>
      </w:pPr>
    </w:p>
    <w:p w14:paraId="76EEAF85" w14:textId="77777777" w:rsidR="00743DAB" w:rsidRDefault="00D516D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3DD069EB" w14:textId="77777777" w:rsidR="00743DAB" w:rsidRDefault="00743DAB">
      <w:pPr>
        <w:spacing w:after="0" w:line="120" w:lineRule="exact"/>
        <w:rPr>
          <w:sz w:val="12"/>
          <w:szCs w:val="12"/>
        </w:rPr>
      </w:pPr>
    </w:p>
    <w:p w14:paraId="7F7C25B9" w14:textId="77777777" w:rsidR="00743DAB" w:rsidRDefault="00D516D0">
      <w:pPr>
        <w:spacing w:after="0" w:line="240" w:lineRule="auto"/>
        <w:ind w:left="115" w:right="30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xim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p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j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ng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p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</w:rPr>
        <w:t>1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xim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.</w:t>
      </w:r>
    </w:p>
    <w:p w14:paraId="58C023BD" w14:textId="77777777" w:rsidR="00743DAB" w:rsidRDefault="00D516D0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5E27FB7A" w14:textId="77777777" w:rsidR="00743DAB" w:rsidRDefault="00743DAB">
      <w:pPr>
        <w:spacing w:before="1" w:after="0" w:line="130" w:lineRule="exact"/>
        <w:rPr>
          <w:sz w:val="13"/>
          <w:szCs w:val="13"/>
        </w:rPr>
      </w:pPr>
    </w:p>
    <w:p w14:paraId="3EE74DCA" w14:textId="77777777" w:rsidR="00743DAB" w:rsidRDefault="00D516D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4AA00963" w14:textId="77777777" w:rsidR="00743DAB" w:rsidRDefault="00743DAB">
      <w:pPr>
        <w:spacing w:before="2" w:after="0" w:line="130" w:lineRule="exact"/>
        <w:rPr>
          <w:sz w:val="13"/>
          <w:szCs w:val="13"/>
        </w:rPr>
      </w:pPr>
    </w:p>
    <w:p w14:paraId="7894EDFB" w14:textId="77777777" w:rsidR="00743DAB" w:rsidRDefault="007E24E6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3737636A">
          <v:shape id="_x0000_i1025" type="#_x0000_t75" style="width:454.7pt;height:137.15pt;mso-position-horizontal-relative:char;mso-position-vertical-relative:line">
            <v:imagedata r:id="rId5" o:title=""/>
          </v:shape>
        </w:pict>
      </w:r>
    </w:p>
    <w:p w14:paraId="047AC048" w14:textId="77777777" w:rsidR="00743DAB" w:rsidRDefault="00743DAB">
      <w:pPr>
        <w:spacing w:before="8" w:after="0" w:line="190" w:lineRule="exact"/>
        <w:rPr>
          <w:sz w:val="19"/>
          <w:szCs w:val="19"/>
        </w:rPr>
      </w:pPr>
    </w:p>
    <w:p w14:paraId="742F34A3" w14:textId="77777777" w:rsidR="00743DAB" w:rsidRDefault="00D516D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5203510B" w14:textId="77777777" w:rsidR="00743DAB" w:rsidRDefault="00743DAB">
      <w:pPr>
        <w:spacing w:after="0" w:line="120" w:lineRule="exact"/>
        <w:rPr>
          <w:sz w:val="12"/>
          <w:szCs w:val="12"/>
        </w:rPr>
      </w:pPr>
    </w:p>
    <w:p w14:paraId="6448E856" w14:textId="77777777" w:rsidR="00743DAB" w:rsidRDefault="00D516D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ty</w:t>
      </w:r>
      <w:r>
        <w:rPr>
          <w:rFonts w:ascii="Open Sans" w:eastAsia="Open Sans" w:hAnsi="Open Sans" w:cs="Open Sans"/>
          <w:color w:val="3F3F3F"/>
        </w:rPr>
        <w:t xml:space="preserve">: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 xml:space="preserve">d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 xml:space="preserve">.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</w:rPr>
        <w:t>t</w:t>
      </w:r>
    </w:p>
    <w:p w14:paraId="5C06272C" w14:textId="77777777" w:rsidR="00743DAB" w:rsidRDefault="00D516D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ps.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4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nu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ps 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s.</w:t>
      </w:r>
    </w:p>
    <w:p w14:paraId="7319AD74" w14:textId="77777777" w:rsidR="00743DAB" w:rsidRDefault="00743DAB">
      <w:pPr>
        <w:spacing w:after="0" w:line="120" w:lineRule="exact"/>
        <w:rPr>
          <w:sz w:val="12"/>
          <w:szCs w:val="12"/>
        </w:rPr>
      </w:pPr>
    </w:p>
    <w:p w14:paraId="3B203F9D" w14:textId="77777777" w:rsidR="00743DAB" w:rsidRDefault="00D516D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x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5F354944" w14:textId="77777777" w:rsidR="00743DAB" w:rsidRDefault="00743DAB">
      <w:pPr>
        <w:spacing w:after="0" w:line="120" w:lineRule="exact"/>
        <w:rPr>
          <w:sz w:val="12"/>
          <w:szCs w:val="12"/>
        </w:rPr>
      </w:pPr>
    </w:p>
    <w:p w14:paraId="1A48B0BD" w14:textId="77777777" w:rsidR="00743DAB" w:rsidRDefault="00D516D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3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4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:</w:t>
      </w:r>
    </w:p>
    <w:p w14:paraId="71B0FFE0" w14:textId="77777777" w:rsidR="00743DAB" w:rsidRDefault="00743DAB">
      <w:pPr>
        <w:spacing w:before="2" w:after="0" w:line="130" w:lineRule="exact"/>
        <w:rPr>
          <w:sz w:val="13"/>
          <w:szCs w:val="13"/>
        </w:rPr>
      </w:pPr>
    </w:p>
    <w:p w14:paraId="2E551D93" w14:textId="77777777" w:rsidR="00743DAB" w:rsidRDefault="007E24E6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2EDA0B0">
          <v:shape id="_x0000_i1026" type="#_x0000_t75" style="width:461.15pt;height:122.55pt;mso-position-horizontal-relative:char;mso-position-vertical-relative:line">
            <v:imagedata r:id="rId6" o:title=""/>
          </v:shape>
        </w:pict>
      </w:r>
    </w:p>
    <w:p w14:paraId="125C6B25" w14:textId="77777777" w:rsidR="00743DAB" w:rsidRDefault="00743DAB">
      <w:pPr>
        <w:spacing w:before="6" w:after="0" w:line="160" w:lineRule="exact"/>
        <w:rPr>
          <w:sz w:val="16"/>
          <w:szCs w:val="16"/>
        </w:rPr>
      </w:pPr>
    </w:p>
    <w:p w14:paraId="7E871CA4" w14:textId="77777777" w:rsidR="00743DAB" w:rsidRDefault="00D516D0">
      <w:pPr>
        <w:spacing w:after="0" w:line="240" w:lineRule="auto"/>
        <w:ind w:left="115" w:right="246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7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p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1</w:t>
      </w:r>
      <w:r>
        <w:rPr>
          <w:rFonts w:ascii="Open Sans" w:eastAsia="Open Sans" w:hAnsi="Open Sans" w:cs="Open Sans"/>
          <w:color w:val="3F3F3F"/>
        </w:rPr>
        <w:t>0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nu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a 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2</w:t>
      </w:r>
      <w:r>
        <w:rPr>
          <w:rFonts w:ascii="Open Sans" w:eastAsia="Open Sans" w:hAnsi="Open Sans" w:cs="Open Sans"/>
          <w:color w:val="3F3F3F"/>
        </w:rPr>
        <w:t>0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rurb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n:</w:t>
      </w:r>
    </w:p>
    <w:p w14:paraId="2062B43E" w14:textId="77777777" w:rsidR="00743DAB" w:rsidRDefault="00743DAB">
      <w:pPr>
        <w:spacing w:after="0"/>
        <w:sectPr w:rsidR="00743DAB">
          <w:pgSz w:w="11920" w:h="16840"/>
          <w:pgMar w:top="1560" w:right="1260" w:bottom="280" w:left="1280" w:header="720" w:footer="720" w:gutter="0"/>
          <w:cols w:space="720"/>
        </w:sectPr>
      </w:pPr>
    </w:p>
    <w:p w14:paraId="05A98153" w14:textId="77777777" w:rsidR="00743DAB" w:rsidRDefault="00743DAB">
      <w:pPr>
        <w:spacing w:before="7" w:after="0" w:line="170" w:lineRule="exact"/>
        <w:rPr>
          <w:sz w:val="17"/>
          <w:szCs w:val="17"/>
        </w:rPr>
      </w:pPr>
    </w:p>
    <w:p w14:paraId="52D2F59D" w14:textId="77777777" w:rsidR="00743DAB" w:rsidRDefault="007E24E6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13A6F35">
          <v:shape id="_x0000_i1027" type="#_x0000_t75" style="width:461.55pt;height:122.55pt;mso-position-horizontal-relative:char;mso-position-vertical-relative:line">
            <v:imagedata r:id="rId7" o:title=""/>
          </v:shape>
        </w:pict>
      </w:r>
    </w:p>
    <w:p w14:paraId="0225652D" w14:textId="77777777" w:rsidR="00743DAB" w:rsidRDefault="00743DAB">
      <w:pPr>
        <w:spacing w:before="1" w:after="0" w:line="160" w:lineRule="exact"/>
        <w:rPr>
          <w:sz w:val="16"/>
          <w:szCs w:val="16"/>
        </w:rPr>
      </w:pPr>
    </w:p>
    <w:p w14:paraId="6FA71A5B" w14:textId="77777777" w:rsidR="00743DAB" w:rsidRDefault="00D516D0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commentRangeStart w:id="1"/>
      <w:r>
        <w:rPr>
          <w:rFonts w:ascii="Open Sans" w:eastAsia="Open Sans" w:hAnsi="Open Sans" w:cs="Open Sans"/>
          <w:color w:val="3F3F3F"/>
          <w:spacing w:val="-1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ce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d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x</w:t>
      </w:r>
      <w:r>
        <w:rPr>
          <w:rFonts w:ascii="Open Sans" w:eastAsia="Open Sans" w:hAnsi="Open Sans" w:cs="Open Sans"/>
          <w:color w:val="3F3F3F"/>
          <w:position w:val="1"/>
        </w:rPr>
        <w:t>c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m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m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k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o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bookmarkStart w:id="2" w:name="_GoBack"/>
      <w:bookmarkEnd w:id="2"/>
      <w:r>
        <w:rPr>
          <w:rFonts w:ascii="Open Sans" w:eastAsia="Open Sans" w:hAnsi="Open Sans" w:cs="Open Sans"/>
          <w:color w:val="3F3F3F"/>
          <w:spacing w:val="1"/>
          <w:position w:val="1"/>
        </w:rPr>
        <w:t>f</w:t>
      </w:r>
      <w:r>
        <w:rPr>
          <w:rFonts w:ascii="Open Sans" w:eastAsia="Open Sans" w:hAnsi="Open Sans" w:cs="Open Sans"/>
          <w:color w:val="3F3F3F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m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 xml:space="preserve">st 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f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b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c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k</w:t>
      </w:r>
      <w:r>
        <w:rPr>
          <w:rFonts w:ascii="Open Sans" w:eastAsia="Open Sans" w:hAnsi="Open Sans" w:cs="Open Sans"/>
          <w:color w:val="3F3F3F"/>
          <w:position w:val="1"/>
        </w:rPr>
        <w:t>s.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del w:id="3" w:author="Meital Waltman" w:date="2016-09-06T15:09:00Z">
        <w:r w:rsidDel="00415C7D">
          <w:rPr>
            <w:rFonts w:ascii="Open Sans" w:eastAsia="Open Sans" w:hAnsi="Open Sans" w:cs="Open Sans"/>
            <w:color w:val="3F3F3F"/>
            <w:spacing w:val="5"/>
            <w:position w:val="1"/>
          </w:rPr>
          <w:delText>i</w:delText>
        </w:r>
        <w:r w:rsidDel="00415C7D">
          <w:rPr>
            <w:rFonts w:ascii="Open Sans" w:eastAsia="Open Sans" w:hAnsi="Open Sans" w:cs="Open Sans"/>
            <w:color w:val="3F3F3F"/>
            <w:position w:val="1"/>
          </w:rPr>
          <w:delText>nd</w:delText>
        </w:r>
        <w:r w:rsidDel="00415C7D">
          <w:rPr>
            <w:rFonts w:ascii="Open Sans" w:eastAsia="Open Sans" w:hAnsi="Open Sans" w:cs="Open Sans"/>
            <w:color w:val="3F3F3F"/>
            <w:spacing w:val="5"/>
            <w:position w:val="1"/>
          </w:rPr>
          <w:delText>i</w:delText>
        </w:r>
        <w:r w:rsidDel="00415C7D">
          <w:rPr>
            <w:rFonts w:ascii="Open Sans" w:eastAsia="Open Sans" w:hAnsi="Open Sans" w:cs="Open Sans"/>
            <w:color w:val="3F3F3F"/>
            <w:position w:val="1"/>
          </w:rPr>
          <w:delText>c</w:delText>
        </w:r>
        <w:r w:rsidDel="00415C7D">
          <w:rPr>
            <w:rFonts w:ascii="Open Sans" w:eastAsia="Open Sans" w:hAnsi="Open Sans" w:cs="Open Sans"/>
            <w:color w:val="3F3F3F"/>
            <w:spacing w:val="-2"/>
            <w:position w:val="1"/>
          </w:rPr>
          <w:delText>a</w:delText>
        </w:r>
        <w:r w:rsidDel="00415C7D">
          <w:rPr>
            <w:rFonts w:ascii="Open Sans" w:eastAsia="Open Sans" w:hAnsi="Open Sans" w:cs="Open Sans"/>
            <w:color w:val="3F3F3F"/>
            <w:spacing w:val="-3"/>
            <w:position w:val="1"/>
          </w:rPr>
          <w:delText>t</w:delText>
        </w:r>
        <w:r w:rsidDel="00415C7D">
          <w:rPr>
            <w:rFonts w:ascii="Open Sans" w:eastAsia="Open Sans" w:hAnsi="Open Sans" w:cs="Open Sans"/>
            <w:color w:val="3F3F3F"/>
            <w:position w:val="1"/>
          </w:rPr>
          <w:delText>e</w:delText>
        </w:r>
      </w:del>
      <w:ins w:id="4" w:author="Meital Waltman" w:date="2016-09-06T15:09:00Z">
        <w:r w:rsidR="00415C7D">
          <w:rPr>
            <w:rFonts w:ascii="Open Sans" w:eastAsia="Open Sans" w:hAnsi="Open Sans" w:cs="Open Sans"/>
            <w:color w:val="3F3F3F"/>
            <w:spacing w:val="5"/>
            <w:position w:val="1"/>
          </w:rPr>
          <w:t>i</w:t>
        </w:r>
        <w:r w:rsidR="00415C7D">
          <w:rPr>
            <w:rFonts w:ascii="Open Sans" w:eastAsia="Open Sans" w:hAnsi="Open Sans" w:cs="Open Sans"/>
            <w:color w:val="3F3F3F"/>
            <w:position w:val="1"/>
          </w:rPr>
          <w:t>nd</w:t>
        </w:r>
        <w:r w:rsidR="00415C7D">
          <w:rPr>
            <w:rFonts w:ascii="Open Sans" w:eastAsia="Open Sans" w:hAnsi="Open Sans" w:cs="Open Sans"/>
            <w:color w:val="3F3F3F"/>
            <w:spacing w:val="5"/>
            <w:position w:val="1"/>
          </w:rPr>
          <w:t>i</w:t>
        </w:r>
        <w:r w:rsidR="00415C7D">
          <w:rPr>
            <w:rFonts w:ascii="Open Sans" w:eastAsia="Open Sans" w:hAnsi="Open Sans" w:cs="Open Sans"/>
            <w:color w:val="3F3F3F"/>
            <w:position w:val="1"/>
          </w:rPr>
          <w:t>c</w:t>
        </w:r>
        <w:r w:rsidR="00415C7D">
          <w:rPr>
            <w:rFonts w:ascii="Open Sans" w:eastAsia="Open Sans" w:hAnsi="Open Sans" w:cs="Open Sans"/>
            <w:color w:val="3F3F3F"/>
            <w:spacing w:val="-2"/>
            <w:position w:val="1"/>
          </w:rPr>
          <w:t>a</w:t>
        </w:r>
        <w:r w:rsidR="00415C7D">
          <w:rPr>
            <w:rFonts w:ascii="Open Sans" w:eastAsia="Open Sans" w:hAnsi="Open Sans" w:cs="Open Sans"/>
            <w:color w:val="3F3F3F"/>
            <w:spacing w:val="-3"/>
            <w:position w:val="1"/>
          </w:rPr>
          <w:t>t</w:t>
        </w:r>
        <w:r w:rsidR="00415C7D">
          <w:rPr>
            <w:rFonts w:ascii="Open Sans" w:eastAsia="Open Sans" w:hAnsi="Open Sans" w:cs="Open Sans"/>
            <w:color w:val="3F3F3F"/>
            <w:position w:val="1"/>
          </w:rPr>
          <w:t>es</w:t>
        </w:r>
      </w:ins>
      <w:r>
        <w:rPr>
          <w:rFonts w:ascii="Open Sans" w:eastAsia="Open Sans" w:hAnsi="Open Sans" w:cs="Open Sans"/>
          <w:color w:val="3F3F3F"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spacing w:val="-5"/>
          <w:position w:val="1"/>
        </w:rPr>
        <w:t>v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ps.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f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>f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r</w:t>
      </w:r>
    </w:p>
    <w:p w14:paraId="78AAF8F0" w14:textId="77777777" w:rsidR="00743DAB" w:rsidRDefault="00D516D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</w:rPr>
        <w:t>ck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3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x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d:</w:t>
      </w:r>
      <w:commentRangeEnd w:id="1"/>
      <w:r w:rsidR="00415C7D">
        <w:rPr>
          <w:rStyle w:val="CommentReference"/>
          <w:rtl/>
        </w:rPr>
        <w:commentReference w:id="1"/>
      </w:r>
    </w:p>
    <w:p w14:paraId="521D04E6" w14:textId="77777777" w:rsidR="00743DAB" w:rsidRDefault="00743DAB">
      <w:pPr>
        <w:spacing w:before="2" w:after="0" w:line="130" w:lineRule="exact"/>
        <w:rPr>
          <w:sz w:val="13"/>
          <w:szCs w:val="13"/>
        </w:rPr>
      </w:pPr>
    </w:p>
    <w:p w14:paraId="3E51D32E" w14:textId="77777777" w:rsidR="00743DAB" w:rsidRDefault="007E24E6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9C913FA">
          <v:shape id="_x0000_i1028" type="#_x0000_t75" style="width:423pt;height:202.3pt;mso-position-horizontal-relative:char;mso-position-vertical-relative:line">
            <v:imagedata r:id="rId10" o:title=""/>
          </v:shape>
        </w:pict>
      </w:r>
    </w:p>
    <w:p w14:paraId="641F6D91" w14:textId="77777777" w:rsidR="00743DAB" w:rsidRDefault="00743DAB">
      <w:pPr>
        <w:spacing w:before="3" w:after="0" w:line="180" w:lineRule="exact"/>
        <w:rPr>
          <w:sz w:val="18"/>
          <w:szCs w:val="18"/>
        </w:rPr>
      </w:pPr>
    </w:p>
    <w:p w14:paraId="24BB360F" w14:textId="77777777" w:rsidR="00743DAB" w:rsidRDefault="00D516D0">
      <w:pPr>
        <w:spacing w:after="0" w:line="240" w:lineRule="auto"/>
        <w:ind w:left="115" w:right="18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rst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r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 xml:space="preserve">urn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 dr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 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4"/>
        </w:rPr>
        <w:t>-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n.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7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 xml:space="preserve">e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2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commentRangeStart w:id="5"/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nd 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d.</w:t>
      </w:r>
      <w:commentRangeEnd w:id="5"/>
      <w:r w:rsidR="00415C7D">
        <w:rPr>
          <w:rStyle w:val="CommentReference"/>
        </w:rPr>
        <w:commentReference w:id="5"/>
      </w:r>
    </w:p>
    <w:p w14:paraId="3D15A3E2" w14:textId="77777777" w:rsidR="00743DAB" w:rsidRDefault="00743DAB">
      <w:pPr>
        <w:spacing w:after="0" w:line="120" w:lineRule="exact"/>
        <w:rPr>
          <w:sz w:val="12"/>
          <w:szCs w:val="12"/>
        </w:rPr>
      </w:pPr>
    </w:p>
    <w:p w14:paraId="023CE50E" w14:textId="77777777" w:rsidR="00743DAB" w:rsidRDefault="00D516D0">
      <w:pPr>
        <w:spacing w:after="0" w:line="240" w:lineRule="auto"/>
        <w:ind w:left="115" w:right="19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ki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ck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4"/>
        </w:rPr>
        <w:t>-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ki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-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by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ght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752BF64A" w14:textId="77777777" w:rsidR="00743DAB" w:rsidRDefault="00743DAB">
      <w:pPr>
        <w:spacing w:after="0"/>
        <w:sectPr w:rsidR="00743DAB">
          <w:pgSz w:w="11920" w:h="16840"/>
          <w:pgMar w:top="1560" w:right="1260" w:bottom="280" w:left="1280" w:header="720" w:footer="720" w:gutter="0"/>
          <w:cols w:space="720"/>
        </w:sectPr>
      </w:pPr>
    </w:p>
    <w:p w14:paraId="32947B88" w14:textId="77777777" w:rsidR="00743DAB" w:rsidRDefault="00743DAB">
      <w:pPr>
        <w:spacing w:before="9" w:after="0" w:line="150" w:lineRule="exact"/>
        <w:rPr>
          <w:sz w:val="15"/>
          <w:szCs w:val="15"/>
        </w:rPr>
      </w:pPr>
    </w:p>
    <w:p w14:paraId="0553EA8D" w14:textId="77777777" w:rsidR="00743DAB" w:rsidRDefault="00D516D0">
      <w:pPr>
        <w:spacing w:after="0" w:line="362" w:lineRule="exact"/>
        <w:ind w:left="115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pacing w:val="6"/>
          <w:position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v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l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position w:val="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11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-</w:t>
      </w:r>
      <w:r>
        <w:rPr>
          <w:rFonts w:ascii="Open Sans" w:eastAsia="Open Sans" w:hAnsi="Open Sans" w:cs="Open Sans"/>
          <w:b/>
          <w:bCs/>
          <w:i/>
          <w:color w:val="8A2BE1"/>
          <w:spacing w:val="16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position w:val="1"/>
          <w:sz w:val="28"/>
          <w:szCs w:val="28"/>
        </w:rPr>
        <w:t>fo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17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position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1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1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8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position w:val="1"/>
          <w:sz w:val="28"/>
          <w:szCs w:val="28"/>
        </w:rPr>
        <w:t>g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position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1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p</w:t>
      </w:r>
    </w:p>
    <w:p w14:paraId="7F59C40A" w14:textId="77777777" w:rsidR="00743DAB" w:rsidRDefault="00743DAB">
      <w:pPr>
        <w:spacing w:before="9" w:after="0" w:line="160" w:lineRule="exact"/>
        <w:rPr>
          <w:sz w:val="16"/>
          <w:szCs w:val="16"/>
        </w:rPr>
      </w:pPr>
    </w:p>
    <w:p w14:paraId="31C2A2E7" w14:textId="77777777" w:rsidR="00743DAB" w:rsidRDefault="00D516D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12F047B8" w14:textId="77777777" w:rsidR="00743DAB" w:rsidRDefault="00743DAB">
      <w:pPr>
        <w:spacing w:after="0" w:line="120" w:lineRule="exact"/>
        <w:rPr>
          <w:sz w:val="12"/>
          <w:szCs w:val="12"/>
        </w:rPr>
      </w:pPr>
    </w:p>
    <w:p w14:paraId="26FC227B" w14:textId="77777777" w:rsidR="00743DAB" w:rsidRDefault="00D516D0">
      <w:pPr>
        <w:spacing w:after="0" w:line="240" w:lineRule="auto"/>
        <w:ind w:left="115" w:right="30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xim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p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j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p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up.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p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,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</w:rPr>
        <w:t>1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xim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.</w:t>
      </w:r>
    </w:p>
    <w:p w14:paraId="31C38AD9" w14:textId="77777777" w:rsidR="00743DAB" w:rsidRDefault="00743DAB">
      <w:pPr>
        <w:spacing w:after="0" w:line="120" w:lineRule="exact"/>
        <w:rPr>
          <w:sz w:val="12"/>
          <w:szCs w:val="12"/>
        </w:rPr>
      </w:pPr>
    </w:p>
    <w:p w14:paraId="35B26938" w14:textId="77777777" w:rsidR="00743DAB" w:rsidRDefault="00D516D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ups.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</w:p>
    <w:p w14:paraId="187B60A3" w14:textId="77777777" w:rsidR="00743DAB" w:rsidRDefault="00D516D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A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s,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3F3F3F"/>
        </w:rPr>
        <w:t>.</w:t>
      </w:r>
    </w:p>
    <w:p w14:paraId="50371824" w14:textId="77777777" w:rsidR="00743DAB" w:rsidRDefault="00743DAB">
      <w:pPr>
        <w:spacing w:after="0" w:line="120" w:lineRule="exact"/>
        <w:rPr>
          <w:sz w:val="12"/>
          <w:szCs w:val="12"/>
        </w:rPr>
      </w:pPr>
    </w:p>
    <w:p w14:paraId="6CA60F7E" w14:textId="77777777" w:rsidR="00743DAB" w:rsidRDefault="00D516D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39AD3CA0" w14:textId="77777777" w:rsidR="00743DAB" w:rsidRDefault="00743DAB">
      <w:pPr>
        <w:spacing w:before="2" w:after="0" w:line="130" w:lineRule="exact"/>
        <w:rPr>
          <w:sz w:val="13"/>
          <w:szCs w:val="13"/>
        </w:rPr>
      </w:pPr>
    </w:p>
    <w:p w14:paraId="45FB96AC" w14:textId="77777777" w:rsidR="00743DAB" w:rsidRDefault="007E24E6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21041DA">
          <v:shape id="_x0000_i1029" type="#_x0000_t75" style="width:459.45pt;height:158.15pt;mso-position-horizontal-relative:char;mso-position-vertical-relative:line">
            <v:imagedata r:id="rId11" o:title=""/>
          </v:shape>
        </w:pict>
      </w:r>
    </w:p>
    <w:p w14:paraId="5FD02870" w14:textId="77777777" w:rsidR="00743DAB" w:rsidRDefault="00743DAB">
      <w:pPr>
        <w:spacing w:before="1" w:after="0" w:line="170" w:lineRule="exact"/>
        <w:rPr>
          <w:sz w:val="17"/>
          <w:szCs w:val="17"/>
        </w:rPr>
      </w:pPr>
    </w:p>
    <w:p w14:paraId="4FAC365D" w14:textId="77777777" w:rsidR="00743DAB" w:rsidRDefault="00D516D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1CAE7A49" w14:textId="77777777" w:rsidR="00743DAB" w:rsidRDefault="00743DAB">
      <w:pPr>
        <w:spacing w:after="0" w:line="120" w:lineRule="exact"/>
        <w:rPr>
          <w:sz w:val="12"/>
          <w:szCs w:val="12"/>
        </w:rPr>
      </w:pPr>
    </w:p>
    <w:p w14:paraId="6C95F698" w14:textId="77777777" w:rsidR="00743DAB" w:rsidRDefault="00D516D0">
      <w:pPr>
        <w:spacing w:after="0" w:line="282" w:lineRule="exact"/>
        <w:ind w:left="115" w:right="-20"/>
        <w:rPr>
          <w:rFonts w:ascii="Open Sans" w:eastAsia="Open Sans" w:hAnsi="Open Sans" w:cs="Open Sans"/>
        </w:rPr>
      </w:pPr>
      <w:r>
        <w:pict w14:anchorId="04BB0E7B">
          <v:group id="_x0000_s1026" style="position:absolute;left:0;text-align:left;margin-left:69.4pt;margin-top:21.2pt;width:456pt;height:75pt;z-index:-251657728;mso-position-horizontal-relative:page" coordorigin="1388,424" coordsize="9120,1500">
            <v:shape id="_x0000_s1031" type="#_x0000_t75" style="position:absolute;left:1395;top:432;width:810;height:840">
              <v:imagedata r:id="rId12" o:title=""/>
            </v:shape>
            <v:group id="_x0000_s1029" style="position:absolute;left:1395;top:432;width:9082;height:1485" coordorigin="1395,432" coordsize="9082,1485">
              <v:shape id="_x0000_s1030" style="position:absolute;left:1395;top:432;width:9082;height:1485" coordorigin="1395,432" coordsize="9082,1485" path="m10410,432r-8933,l1419,461r-24,61l1395,1835r29,58l1485,1917r8933,-1l10440,1912r20,-10l10476,1888r1,-1l1479,1887r-21,-7l1441,1867r-12,-18l1425,1827r,-1311l1431,495r13,-17l1463,466r22,-4l10476,462r-5,-7l10453,443r-20,-8l10410,432e" fillcolor="#0000a4" stroked="f">
                <v:path arrowok="t"/>
              </v:shape>
            </v:group>
            <v:group id="_x0000_s1027" style="position:absolute;left:1485;top:462;width:9015;height:1425" coordorigin="1485,462" coordsize="9015,1425">
              <v:shape id="_x0000_s1028" style="position:absolute;left:1485;top:462;width:9015;height:1425" coordorigin="1485,462" coordsize="9015,1425" path="m10476,462r-8991,l10416,462r21,6l10454,481r12,19l10470,522r,1310l10464,1854r-13,17l10432,1883r-22,4l10477,1887r12,-17l10497,1849r3,-22l10500,513r-5,-22l10485,472r-9,-10e" fillcolor="#0000a4" stroked="f">
                <v:path arrowok="t"/>
              </v:shape>
            </v:group>
            <w10:wrap anchorx="page"/>
          </v:group>
        </w:pict>
      </w:r>
      <w:r>
        <w:rPr>
          <w:rFonts w:ascii="Open Sans" w:eastAsia="Open Sans" w:hAnsi="Open Sans" w:cs="Open Sans"/>
          <w:color w:val="3F3F3F"/>
          <w:spacing w:val="8"/>
          <w:position w:val="-1"/>
        </w:rPr>
        <w:t>B</w:t>
      </w:r>
      <w:r>
        <w:rPr>
          <w:rFonts w:ascii="Open Sans" w:eastAsia="Open Sans" w:hAnsi="Open Sans" w:cs="Open Sans"/>
          <w:color w:val="3F3F3F"/>
          <w:spacing w:val="2"/>
          <w:position w:val="-1"/>
        </w:rPr>
        <w:t>o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t</w:t>
      </w:r>
      <w:r>
        <w:rPr>
          <w:rFonts w:ascii="Open Sans" w:eastAsia="Open Sans" w:hAnsi="Open Sans" w:cs="Open Sans"/>
          <w:color w:val="3F3F3F"/>
          <w:position w:val="-1"/>
        </w:rPr>
        <w:t xml:space="preserve">h 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t</w:t>
      </w:r>
      <w:r>
        <w:rPr>
          <w:rFonts w:ascii="Open Sans" w:eastAsia="Open Sans" w:hAnsi="Open Sans" w:cs="Open Sans"/>
          <w:color w:val="3F3F3F"/>
          <w:position w:val="-1"/>
        </w:rPr>
        <w:t>he</w:t>
      </w:r>
      <w:r>
        <w:rPr>
          <w:rFonts w:ascii="Open Sans" w:eastAsia="Open Sans" w:hAnsi="Open Sans" w:cs="Open Sans"/>
          <w:color w:val="3F3F3F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3"/>
          <w:position w:val="-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-1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2"/>
          <w:position w:val="-1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-1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-1"/>
        </w:rPr>
        <w:t>t</w:t>
      </w:r>
      <w:r>
        <w:rPr>
          <w:rFonts w:ascii="Open Sans" w:eastAsia="Open Sans" w:hAnsi="Open Sans" w:cs="Open Sans"/>
          <w:b/>
          <w:bCs/>
          <w:color w:val="3F3F3F"/>
          <w:position w:val="-1"/>
        </w:rPr>
        <w:t>y</w:t>
      </w:r>
      <w:r>
        <w:rPr>
          <w:rFonts w:ascii="Open Sans" w:eastAsia="Open Sans" w:hAnsi="Open Sans" w:cs="Open Sans"/>
          <w:b/>
          <w:bCs/>
          <w:color w:val="3F3F3F"/>
          <w:spacing w:val="-6"/>
          <w:position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-1"/>
        </w:rPr>
        <w:t>a</w:t>
      </w:r>
      <w:r>
        <w:rPr>
          <w:rFonts w:ascii="Open Sans" w:eastAsia="Open Sans" w:hAnsi="Open Sans" w:cs="Open Sans"/>
          <w:color w:val="3F3F3F"/>
          <w:position w:val="-1"/>
        </w:rPr>
        <w:t xml:space="preserve">nd 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t</w:t>
      </w:r>
      <w:r>
        <w:rPr>
          <w:rFonts w:ascii="Open Sans" w:eastAsia="Open Sans" w:hAnsi="Open Sans" w:cs="Open Sans"/>
          <w:color w:val="3F3F3F"/>
          <w:position w:val="-1"/>
        </w:rPr>
        <w:t>he</w:t>
      </w:r>
      <w:r>
        <w:rPr>
          <w:rFonts w:ascii="Open Sans" w:eastAsia="Open Sans" w:hAnsi="Open Sans" w:cs="Open Sans"/>
          <w:color w:val="3F3F3F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-1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-1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-1"/>
        </w:rPr>
        <w:t>t</w:t>
      </w:r>
      <w:r>
        <w:rPr>
          <w:rFonts w:ascii="Open Sans" w:eastAsia="Open Sans" w:hAnsi="Open Sans" w:cs="Open Sans"/>
          <w:b/>
          <w:bCs/>
          <w:color w:val="3F3F3F"/>
          <w:position w:val="-1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7"/>
          <w:position w:val="-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-1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-1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-1"/>
        </w:rPr>
        <w:t>u</w:t>
      </w:r>
      <w:r>
        <w:rPr>
          <w:rFonts w:ascii="Open Sans" w:eastAsia="Open Sans" w:hAnsi="Open Sans" w:cs="Open Sans"/>
          <w:b/>
          <w:bCs/>
          <w:color w:val="3F3F3F"/>
          <w:position w:val="-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  <w:position w:val="-1"/>
        </w:rPr>
        <w:t>f</w:t>
      </w:r>
      <w:r>
        <w:rPr>
          <w:rFonts w:ascii="Open Sans" w:eastAsia="Open Sans" w:hAnsi="Open Sans" w:cs="Open Sans"/>
          <w:color w:val="3F3F3F"/>
          <w:spacing w:val="5"/>
          <w:position w:val="-1"/>
        </w:rPr>
        <w:t>i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e</w:t>
      </w:r>
      <w:r>
        <w:rPr>
          <w:rFonts w:ascii="Open Sans" w:eastAsia="Open Sans" w:hAnsi="Open Sans" w:cs="Open Sans"/>
          <w:color w:val="3F3F3F"/>
          <w:spacing w:val="5"/>
          <w:position w:val="-1"/>
        </w:rPr>
        <w:t>l</w:t>
      </w:r>
      <w:r>
        <w:rPr>
          <w:rFonts w:ascii="Open Sans" w:eastAsia="Open Sans" w:hAnsi="Open Sans" w:cs="Open Sans"/>
          <w:color w:val="3F3F3F"/>
          <w:position w:val="-1"/>
        </w:rPr>
        <w:t xml:space="preserve">ds </w:t>
      </w:r>
      <w:r>
        <w:rPr>
          <w:rFonts w:ascii="Open Sans" w:eastAsia="Open Sans" w:hAnsi="Open Sans" w:cs="Open Sans"/>
          <w:color w:val="3F3F3F"/>
          <w:spacing w:val="-2"/>
          <w:position w:val="-1"/>
        </w:rPr>
        <w:t>a</w:t>
      </w:r>
      <w:r>
        <w:rPr>
          <w:rFonts w:ascii="Open Sans" w:eastAsia="Open Sans" w:hAnsi="Open Sans" w:cs="Open Sans"/>
          <w:color w:val="3F3F3F"/>
          <w:position w:val="-1"/>
        </w:rPr>
        <w:t>re</w:t>
      </w:r>
      <w:r>
        <w:rPr>
          <w:rFonts w:ascii="Open Sans" w:eastAsia="Open Sans" w:hAnsi="Open Sans" w:cs="Open Sans"/>
          <w:color w:val="3F3F3F"/>
          <w:spacing w:val="-1"/>
          <w:position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-1"/>
        </w:rPr>
        <w:t>m</w:t>
      </w:r>
      <w:r>
        <w:rPr>
          <w:rFonts w:ascii="Open Sans" w:eastAsia="Open Sans" w:hAnsi="Open Sans" w:cs="Open Sans"/>
          <w:color w:val="3F3F3F"/>
          <w:spacing w:val="-2"/>
          <w:position w:val="-1"/>
        </w:rPr>
        <w:t>a</w:t>
      </w:r>
      <w:r>
        <w:rPr>
          <w:rFonts w:ascii="Open Sans" w:eastAsia="Open Sans" w:hAnsi="Open Sans" w:cs="Open Sans"/>
          <w:color w:val="3F3F3F"/>
          <w:position w:val="-1"/>
        </w:rPr>
        <w:t>nd</w:t>
      </w:r>
      <w:r>
        <w:rPr>
          <w:rFonts w:ascii="Open Sans" w:eastAsia="Open Sans" w:hAnsi="Open Sans" w:cs="Open Sans"/>
          <w:color w:val="3F3F3F"/>
          <w:spacing w:val="-2"/>
          <w:position w:val="-1"/>
        </w:rPr>
        <w:t>a</w:t>
      </w:r>
      <w:r>
        <w:rPr>
          <w:rFonts w:ascii="Open Sans" w:eastAsia="Open Sans" w:hAnsi="Open Sans" w:cs="Open Sans"/>
          <w:color w:val="3F3F3F"/>
          <w:spacing w:val="-3"/>
          <w:position w:val="-1"/>
        </w:rPr>
        <w:t>t</w:t>
      </w:r>
      <w:r>
        <w:rPr>
          <w:rFonts w:ascii="Open Sans" w:eastAsia="Open Sans" w:hAnsi="Open Sans" w:cs="Open Sans"/>
          <w:color w:val="3F3F3F"/>
          <w:spacing w:val="2"/>
          <w:position w:val="-1"/>
        </w:rPr>
        <w:t>o</w:t>
      </w:r>
      <w:r>
        <w:rPr>
          <w:rFonts w:ascii="Open Sans" w:eastAsia="Open Sans" w:hAnsi="Open Sans" w:cs="Open Sans"/>
          <w:color w:val="3F3F3F"/>
          <w:position w:val="-1"/>
        </w:rPr>
        <w:t>r</w:t>
      </w:r>
      <w:r>
        <w:rPr>
          <w:rFonts w:ascii="Open Sans" w:eastAsia="Open Sans" w:hAnsi="Open Sans" w:cs="Open Sans"/>
          <w:color w:val="3F3F3F"/>
          <w:spacing w:val="-6"/>
          <w:position w:val="-1"/>
        </w:rPr>
        <w:t>y</w:t>
      </w:r>
      <w:r>
        <w:rPr>
          <w:rFonts w:ascii="Open Sans" w:eastAsia="Open Sans" w:hAnsi="Open Sans" w:cs="Open Sans"/>
          <w:color w:val="3F3F3F"/>
          <w:position w:val="-1"/>
        </w:rPr>
        <w:t>.</w:t>
      </w:r>
    </w:p>
    <w:p w14:paraId="50220846" w14:textId="77777777" w:rsidR="00743DAB" w:rsidRDefault="00743DAB">
      <w:pPr>
        <w:spacing w:before="5" w:after="0" w:line="160" w:lineRule="exact"/>
        <w:rPr>
          <w:sz w:val="16"/>
          <w:szCs w:val="16"/>
        </w:rPr>
      </w:pPr>
    </w:p>
    <w:p w14:paraId="44A4445D" w14:textId="77777777" w:rsidR="00743DAB" w:rsidRDefault="00743DAB">
      <w:pPr>
        <w:spacing w:after="0" w:line="200" w:lineRule="exact"/>
        <w:rPr>
          <w:sz w:val="20"/>
          <w:szCs w:val="20"/>
        </w:rPr>
      </w:pPr>
    </w:p>
    <w:p w14:paraId="6CDF82F1" w14:textId="77777777" w:rsidR="00743DAB" w:rsidRDefault="00D516D0">
      <w:pPr>
        <w:spacing w:after="0" w:line="297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o</w:t>
      </w:r>
      <w:r>
        <w:rPr>
          <w:rFonts w:ascii="Open Sans" w:eastAsia="Open Sans" w:hAnsi="Open Sans" w:cs="Open Sans"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li</w:t>
      </w:r>
      <w:r>
        <w:rPr>
          <w:rFonts w:ascii="Open Sans" w:eastAsia="Open Sans" w:hAnsi="Open Sans" w:cs="Open Sans"/>
          <w:position w:val="1"/>
        </w:rPr>
        <w:t>st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f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l</w:t>
      </w:r>
      <w:r>
        <w:rPr>
          <w:rFonts w:ascii="Open Sans" w:eastAsia="Open Sans" w:hAnsi="Open Sans" w:cs="Open Sans"/>
          <w:spacing w:val="6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spacing w:val="-5"/>
          <w:position w:val="1"/>
        </w:rPr>
        <w:t>v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 xml:space="preserve">ps 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su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t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sch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du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,</w:t>
      </w:r>
      <w:r>
        <w:rPr>
          <w:rFonts w:ascii="Open Sans" w:eastAsia="Open Sans" w:hAnsi="Open Sans" w:cs="Open Sans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spacing w:val="-6"/>
          <w:position w:val="1"/>
        </w:rPr>
        <w:t>y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u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d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d</w:t>
      </w:r>
    </w:p>
    <w:p w14:paraId="55AF4B9D" w14:textId="77777777" w:rsidR="00743DAB" w:rsidRDefault="00D516D0">
      <w:pPr>
        <w:spacing w:after="0" w:line="240" w:lineRule="auto"/>
        <w:ind w:left="1270" w:right="55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s,</w:t>
      </w:r>
      <w:r>
        <w:rPr>
          <w:rFonts w:ascii="Open Sans" w:eastAsia="Open Sans" w:hAnsi="Open Sans" w:cs="Open Sans"/>
          <w:spacing w:val="8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oo</w:t>
      </w:r>
      <w:r>
        <w:rPr>
          <w:rFonts w:ascii="Open Sans" w:eastAsia="Open Sans" w:hAnsi="Open Sans" w:cs="Open Sans"/>
        </w:rPr>
        <w:t>k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cr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s,</w:t>
      </w:r>
      <w:r>
        <w:rPr>
          <w:rFonts w:ascii="Open Sans" w:eastAsia="Open Sans" w:hAnsi="Open Sans" w:cs="Open Sans"/>
          <w:spacing w:val="8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 xml:space="preserve">he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p 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n.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T</w:t>
      </w:r>
      <w:r>
        <w:rPr>
          <w:rFonts w:ascii="Open Sans" w:eastAsia="Open Sans" w:hAnsi="Open Sans" w:cs="Open Sans"/>
          <w:spacing w:val="8"/>
        </w:rPr>
        <w:t>B</w:t>
      </w:r>
      <w:r>
        <w:rPr>
          <w:rFonts w:ascii="Open Sans" w:eastAsia="Open Sans" w:hAnsi="Open Sans" w:cs="Open Sans"/>
          <w:spacing w:val="5"/>
        </w:rPr>
        <w:t>D</w:t>
      </w:r>
      <w:r>
        <w:rPr>
          <w:rFonts w:ascii="Open Sans" w:eastAsia="Open Sans" w:hAnsi="Open Sans" w:cs="Open Sans"/>
        </w:rPr>
        <w:t>.</w:t>
      </w:r>
    </w:p>
    <w:sectPr w:rsidR="00743DAB">
      <w:pgSz w:w="11920" w:h="16840"/>
      <w:pgMar w:top="1560" w:right="1260" w:bottom="280" w:left="12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eital Waltman" w:date="2016-09-06T15:10:00Z" w:initials="MW">
    <w:p w14:paraId="3D0928DB" w14:textId="77777777" w:rsidR="00415C7D" w:rsidRDefault="00415C7D">
      <w:pPr>
        <w:pStyle w:val="CommentText"/>
      </w:pPr>
      <w:r>
        <w:rPr>
          <w:rStyle w:val="CommentReference"/>
        </w:rPr>
        <w:annotationRef/>
      </w:r>
      <w:r>
        <w:rPr>
          <w:rFonts w:hint="cs"/>
        </w:rPr>
        <w:t>T</w:t>
      </w:r>
      <w:r>
        <w:t>he validation error should not be mentioned here, they only appear if I allow an overlap but then delete the preference and refresh the validation, or if I manually move a trip and allow an overlap</w:t>
      </w:r>
    </w:p>
    <w:p w14:paraId="237123BD" w14:textId="77777777" w:rsidR="00415C7D" w:rsidRDefault="00415C7D">
      <w:pPr>
        <w:pStyle w:val="CommentText"/>
        <w:rPr>
          <w:lang w:bidi="he-IL"/>
        </w:rPr>
      </w:pPr>
      <w:r>
        <w:t xml:space="preserve"> </w:t>
      </w:r>
    </w:p>
  </w:comment>
  <w:comment w:id="5" w:author="Meital Waltman" w:date="2016-09-06T15:12:00Z" w:initials="MW">
    <w:p w14:paraId="4674DCC1" w14:textId="77777777" w:rsidR="00415C7D" w:rsidRDefault="00415C7D">
      <w:pPr>
        <w:pStyle w:val="CommentText"/>
      </w:pPr>
      <w:r>
        <w:rPr>
          <w:rStyle w:val="CommentReference"/>
        </w:rPr>
        <w:annotationRef/>
      </w:r>
      <w:r>
        <w:t>Why?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7123BD" w15:done="0"/>
  <w15:commentEx w15:paraId="4674DC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43DAB"/>
    <w:rsid w:val="00415C7D"/>
    <w:rsid w:val="00743DAB"/>
    <w:rsid w:val="007E24E6"/>
    <w:rsid w:val="00D5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BB6CCAB"/>
  <w15:docId w15:val="{E3F46A6D-8E3A-454C-B0CE-8815FCB9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24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4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4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4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4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2</cp:revision>
  <dcterms:created xsi:type="dcterms:W3CDTF">2016-09-05T17:57:00Z</dcterms:created>
  <dcterms:modified xsi:type="dcterms:W3CDTF">2016-09-06T12:14:00Z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2016-08-21T00:00:00Z</vt:filetime>
  </property>
  <property fmtid="{D5CDD505-2E9C-101B-9397-08002B2CF9AE}" pid="3" name="LastSaved">
    <vt:filetime>2016-09-05T00:00:00Z</vt:filetime>
  </property>
</Properties>
</file>