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E40" w:rsidRDefault="00D67E40">
      <w:pPr>
        <w:spacing w:before="7" w:after="0" w:line="150" w:lineRule="exact"/>
        <w:rPr>
          <w:sz w:val="15"/>
          <w:szCs w:val="15"/>
        </w:rPr>
      </w:pPr>
    </w:p>
    <w:p w:rsidR="00D67E40" w:rsidRDefault="00D67E40">
      <w:pPr>
        <w:spacing w:after="0" w:line="200" w:lineRule="exact"/>
        <w:rPr>
          <w:sz w:val="20"/>
          <w:szCs w:val="20"/>
        </w:rPr>
      </w:pPr>
    </w:p>
    <w:p w:rsidR="00D67E40" w:rsidRDefault="00D67E40">
      <w:pPr>
        <w:spacing w:after="0" w:line="200" w:lineRule="exact"/>
        <w:rPr>
          <w:sz w:val="20"/>
          <w:szCs w:val="20"/>
        </w:rPr>
      </w:pPr>
    </w:p>
    <w:p w:rsidR="00D67E40" w:rsidRDefault="002619B4">
      <w:pPr>
        <w:spacing w:after="0" w:line="534" w:lineRule="exact"/>
        <w:ind w:left="115" w:right="-20"/>
        <w:rPr>
          <w:rFonts w:ascii="Open Sans" w:eastAsia="Open Sans" w:hAnsi="Open Sans" w:cs="Open Sans"/>
          <w:sz w:val="44"/>
          <w:szCs w:val="44"/>
        </w:rPr>
      </w:pPr>
      <w:r>
        <w:rPr>
          <w:rFonts w:ascii="Open Sans" w:eastAsia="Open Sans" w:hAnsi="Open Sans" w:cs="Open Sans"/>
          <w:b/>
          <w:bCs/>
          <w:color w:val="4E80BD"/>
          <w:spacing w:val="5"/>
          <w:position w:val="2"/>
          <w:sz w:val="44"/>
          <w:szCs w:val="44"/>
        </w:rPr>
        <w:t>C</w:t>
      </w:r>
      <w:r>
        <w:rPr>
          <w:rFonts w:ascii="Open Sans" w:eastAsia="Open Sans" w:hAnsi="Open Sans" w:cs="Open Sans"/>
          <w:b/>
          <w:bCs/>
          <w:color w:val="4E80BD"/>
          <w:spacing w:val="-2"/>
          <w:position w:val="2"/>
          <w:sz w:val="44"/>
          <w:szCs w:val="44"/>
        </w:rPr>
        <w:t>o</w:t>
      </w:r>
      <w:r>
        <w:rPr>
          <w:rFonts w:ascii="Open Sans" w:eastAsia="Open Sans" w:hAnsi="Open Sans" w:cs="Open Sans"/>
          <w:b/>
          <w:bCs/>
          <w:color w:val="4E80BD"/>
          <w:spacing w:val="-4"/>
          <w:position w:val="2"/>
          <w:sz w:val="44"/>
          <w:szCs w:val="44"/>
        </w:rPr>
        <w:t>n</w:t>
      </w:r>
      <w:r>
        <w:rPr>
          <w:rFonts w:ascii="Open Sans" w:eastAsia="Open Sans" w:hAnsi="Open Sans" w:cs="Open Sans"/>
          <w:b/>
          <w:bCs/>
          <w:color w:val="4E80BD"/>
          <w:spacing w:val="4"/>
          <w:position w:val="2"/>
          <w:sz w:val="44"/>
          <w:szCs w:val="44"/>
        </w:rPr>
        <w:t>t</w:t>
      </w:r>
      <w:r>
        <w:rPr>
          <w:rFonts w:ascii="Open Sans" w:eastAsia="Open Sans" w:hAnsi="Open Sans" w:cs="Open Sans"/>
          <w:b/>
          <w:bCs/>
          <w:color w:val="4E80BD"/>
          <w:spacing w:val="1"/>
          <w:position w:val="2"/>
          <w:sz w:val="44"/>
          <w:szCs w:val="44"/>
        </w:rPr>
        <w:t>i</w:t>
      </w:r>
      <w:r>
        <w:rPr>
          <w:rFonts w:ascii="Open Sans" w:eastAsia="Open Sans" w:hAnsi="Open Sans" w:cs="Open Sans"/>
          <w:b/>
          <w:bCs/>
          <w:color w:val="4E80BD"/>
          <w:spacing w:val="-4"/>
          <w:position w:val="2"/>
          <w:sz w:val="44"/>
          <w:szCs w:val="44"/>
        </w:rPr>
        <w:t>nu</w:t>
      </w:r>
      <w:r>
        <w:rPr>
          <w:rFonts w:ascii="Open Sans" w:eastAsia="Open Sans" w:hAnsi="Open Sans" w:cs="Open Sans"/>
          <w:b/>
          <w:bCs/>
          <w:color w:val="4E80BD"/>
          <w:spacing w:val="-2"/>
          <w:position w:val="2"/>
          <w:sz w:val="44"/>
          <w:szCs w:val="44"/>
        </w:rPr>
        <w:t>o</w:t>
      </w:r>
      <w:r>
        <w:rPr>
          <w:rFonts w:ascii="Open Sans" w:eastAsia="Open Sans" w:hAnsi="Open Sans" w:cs="Open Sans"/>
          <w:b/>
          <w:bCs/>
          <w:color w:val="4E80BD"/>
          <w:spacing w:val="-4"/>
          <w:position w:val="2"/>
          <w:sz w:val="44"/>
          <w:szCs w:val="44"/>
        </w:rPr>
        <w:t>u</w:t>
      </w:r>
      <w:r>
        <w:rPr>
          <w:rFonts w:ascii="Open Sans" w:eastAsia="Open Sans" w:hAnsi="Open Sans" w:cs="Open Sans"/>
          <w:b/>
          <w:bCs/>
          <w:color w:val="4E80BD"/>
          <w:position w:val="2"/>
          <w:sz w:val="44"/>
          <w:szCs w:val="44"/>
        </w:rPr>
        <w:t>s</w:t>
      </w:r>
      <w:r>
        <w:rPr>
          <w:rFonts w:ascii="Open Sans" w:eastAsia="Open Sans" w:hAnsi="Open Sans" w:cs="Open Sans"/>
          <w:b/>
          <w:bCs/>
          <w:color w:val="4E80BD"/>
          <w:spacing w:val="27"/>
          <w:position w:val="2"/>
          <w:sz w:val="44"/>
          <w:szCs w:val="44"/>
        </w:rPr>
        <w:t xml:space="preserve"> </w:t>
      </w:r>
      <w:r>
        <w:rPr>
          <w:rFonts w:ascii="Open Sans" w:eastAsia="Open Sans" w:hAnsi="Open Sans" w:cs="Open Sans"/>
          <w:b/>
          <w:bCs/>
          <w:color w:val="4E80BD"/>
          <w:spacing w:val="-3"/>
          <w:position w:val="2"/>
          <w:sz w:val="44"/>
          <w:szCs w:val="44"/>
        </w:rPr>
        <w:t>A</w:t>
      </w:r>
      <w:r>
        <w:rPr>
          <w:rFonts w:ascii="Open Sans" w:eastAsia="Open Sans" w:hAnsi="Open Sans" w:cs="Open Sans"/>
          <w:b/>
          <w:bCs/>
          <w:color w:val="4E80BD"/>
          <w:spacing w:val="4"/>
          <w:position w:val="2"/>
          <w:sz w:val="44"/>
          <w:szCs w:val="44"/>
        </w:rPr>
        <w:t>tt</w:t>
      </w:r>
      <w:r>
        <w:rPr>
          <w:rFonts w:ascii="Open Sans" w:eastAsia="Open Sans" w:hAnsi="Open Sans" w:cs="Open Sans"/>
          <w:b/>
          <w:bCs/>
          <w:color w:val="4E80BD"/>
          <w:spacing w:val="-5"/>
          <w:position w:val="2"/>
          <w:sz w:val="44"/>
          <w:szCs w:val="44"/>
        </w:rPr>
        <w:t>e</w:t>
      </w:r>
      <w:r>
        <w:rPr>
          <w:rFonts w:ascii="Open Sans" w:eastAsia="Open Sans" w:hAnsi="Open Sans" w:cs="Open Sans"/>
          <w:b/>
          <w:bCs/>
          <w:color w:val="4E80BD"/>
          <w:spacing w:val="-4"/>
          <w:position w:val="2"/>
          <w:sz w:val="44"/>
          <w:szCs w:val="44"/>
        </w:rPr>
        <w:t>n</w:t>
      </w:r>
      <w:r>
        <w:rPr>
          <w:rFonts w:ascii="Open Sans" w:eastAsia="Open Sans" w:hAnsi="Open Sans" w:cs="Open Sans"/>
          <w:b/>
          <w:bCs/>
          <w:color w:val="4E80BD"/>
          <w:spacing w:val="7"/>
          <w:position w:val="2"/>
          <w:sz w:val="44"/>
          <w:szCs w:val="44"/>
        </w:rPr>
        <w:t>d</w:t>
      </w:r>
      <w:r>
        <w:rPr>
          <w:rFonts w:ascii="Open Sans" w:eastAsia="Open Sans" w:hAnsi="Open Sans" w:cs="Open Sans"/>
          <w:b/>
          <w:bCs/>
          <w:color w:val="4E80BD"/>
          <w:spacing w:val="4"/>
          <w:position w:val="2"/>
          <w:sz w:val="44"/>
          <w:szCs w:val="44"/>
        </w:rPr>
        <w:t>a</w:t>
      </w:r>
      <w:r>
        <w:rPr>
          <w:rFonts w:ascii="Open Sans" w:eastAsia="Open Sans" w:hAnsi="Open Sans" w:cs="Open Sans"/>
          <w:b/>
          <w:bCs/>
          <w:color w:val="4E80BD"/>
          <w:spacing w:val="-4"/>
          <w:position w:val="2"/>
          <w:sz w:val="44"/>
          <w:szCs w:val="44"/>
        </w:rPr>
        <w:t>n</w:t>
      </w:r>
      <w:r>
        <w:rPr>
          <w:rFonts w:ascii="Open Sans" w:eastAsia="Open Sans" w:hAnsi="Open Sans" w:cs="Open Sans"/>
          <w:b/>
          <w:bCs/>
          <w:color w:val="4E80BD"/>
          <w:spacing w:val="-1"/>
          <w:position w:val="2"/>
          <w:sz w:val="44"/>
          <w:szCs w:val="44"/>
        </w:rPr>
        <w:t>c</w:t>
      </w:r>
      <w:r>
        <w:rPr>
          <w:rFonts w:ascii="Open Sans" w:eastAsia="Open Sans" w:hAnsi="Open Sans" w:cs="Open Sans"/>
          <w:b/>
          <w:bCs/>
          <w:color w:val="4E80BD"/>
          <w:position w:val="2"/>
          <w:sz w:val="44"/>
          <w:szCs w:val="44"/>
        </w:rPr>
        <w:t>e</w:t>
      </w:r>
    </w:p>
    <w:p w:rsidR="00D67E40" w:rsidRDefault="00D67E40">
      <w:pPr>
        <w:spacing w:before="17" w:after="0" w:line="200" w:lineRule="exact"/>
        <w:rPr>
          <w:sz w:val="20"/>
          <w:szCs w:val="20"/>
        </w:rPr>
      </w:pPr>
    </w:p>
    <w:p w:rsidR="00D67E40" w:rsidRDefault="002619B4">
      <w:pPr>
        <w:spacing w:after="0" w:line="240" w:lineRule="auto"/>
        <w:ind w:left="115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P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re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f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ere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n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c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verv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w</w:t>
      </w:r>
    </w:p>
    <w:p w:rsidR="00D67E40" w:rsidRDefault="00D67E40">
      <w:pPr>
        <w:spacing w:before="8" w:after="0" w:line="100" w:lineRule="exact"/>
        <w:rPr>
          <w:sz w:val="10"/>
          <w:szCs w:val="10"/>
        </w:rPr>
      </w:pPr>
    </w:p>
    <w:p w:rsidR="00D67E40" w:rsidRDefault="002619B4">
      <w:pPr>
        <w:spacing w:after="0" w:line="240" w:lineRule="auto"/>
        <w:ind w:left="115" w:right="46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et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xim</w:t>
      </w:r>
      <w:r>
        <w:rPr>
          <w:rFonts w:ascii="Open Sans" w:eastAsia="Open Sans" w:hAnsi="Open Sans" w:cs="Open Sans"/>
          <w:color w:val="3F3F3F"/>
        </w:rPr>
        <w:t>um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 xml:space="preserve">a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be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un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tte</w:t>
      </w:r>
      <w:r>
        <w:rPr>
          <w:rFonts w:ascii="Open Sans" w:eastAsia="Open Sans" w:hAnsi="Open Sans" w:cs="Open Sans"/>
          <w:color w:val="3F3F3F"/>
        </w:rPr>
        <w:t>nd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d.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xim</w:t>
      </w:r>
      <w:r>
        <w:rPr>
          <w:rFonts w:ascii="Open Sans" w:eastAsia="Open Sans" w:hAnsi="Open Sans" w:cs="Open Sans"/>
          <w:color w:val="3F3F3F"/>
        </w:rPr>
        <w:t>um un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tte</w:t>
      </w:r>
      <w:r>
        <w:rPr>
          <w:rFonts w:ascii="Open Sans" w:eastAsia="Open Sans" w:hAnsi="Open Sans" w:cs="Open Sans"/>
          <w:color w:val="3F3F3F"/>
        </w:rPr>
        <w:t>nd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s,</w:t>
      </w:r>
      <w:r>
        <w:rPr>
          <w:rFonts w:ascii="Open Sans" w:eastAsia="Open Sans" w:hAnsi="Open Sans" w:cs="Open Sans"/>
          <w:color w:val="3F3F3F"/>
          <w:spacing w:val="8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x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5"/>
        </w:rPr>
        <w:t>li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ns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dr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 ch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</w:rPr>
        <w:t>s.</w:t>
      </w:r>
    </w:p>
    <w:p w:rsidR="00D67E40" w:rsidRDefault="00D67E40">
      <w:pPr>
        <w:spacing w:after="0" w:line="120" w:lineRule="exact"/>
        <w:rPr>
          <w:sz w:val="12"/>
          <w:szCs w:val="12"/>
        </w:rPr>
      </w:pPr>
    </w:p>
    <w:p w:rsidR="00D67E40" w:rsidRDefault="002619B4">
      <w:pPr>
        <w:spacing w:after="0" w:line="240" w:lineRule="auto"/>
        <w:ind w:left="115" w:right="562"/>
        <w:rPr>
          <w:rFonts w:ascii="Open Sans" w:eastAsia="Open Sans" w:hAnsi="Open Sans" w:cs="Open Sans"/>
        </w:rPr>
      </w:pPr>
      <w:r>
        <w:pict>
          <v:group id="_x0000_s1030" style="position:absolute;left:0;text-align:left;margin-left:69.4pt;margin-top:36.2pt;width:456pt;height:60pt;z-index:-251659776;mso-position-horizontal-relative:page" coordorigin="1388,724" coordsize="9120,12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1395;top:732;width:810;height:810">
              <v:imagedata r:id="rId6" o:title=""/>
            </v:shape>
            <v:group id="_x0000_s1033" style="position:absolute;left:1395;top:732;width:9082;height:1185" coordorigin="1395,732" coordsize="9082,1185">
              <v:shape id="_x0000_s1034" style="position:absolute;left:1395;top:732;width:9082;height:1185" coordorigin="1395,732" coordsize="9082,1185" path="m10410,732r-8933,l1419,761r-24,61l1395,1835r29,58l1485,1917r8933,-1l10440,1912r20,-10l10476,1888r1,-1l1479,1887r-21,-7l1441,1867r-12,-18l1425,1827r,-1011l1431,795r13,-17l1463,766r22,-4l10476,762r-5,-7l10453,743r-20,-8l10410,732e" fillcolor="#1ab654" stroked="f">
                <v:path arrowok="t"/>
              </v:shape>
            </v:group>
            <v:group id="_x0000_s1031" style="position:absolute;left:1485;top:762;width:9015;height:1125" coordorigin="1485,762" coordsize="9015,1125">
              <v:shape id="_x0000_s1032" style="position:absolute;left:1485;top:762;width:9015;height:1125" coordorigin="1485,762" coordsize="9015,1125" path="m10476,762r-8991,l10416,762r21,6l10454,781r12,19l10470,822r,1010l10464,1854r-13,17l10432,1883r-22,4l10477,1887r12,-17l10497,1849r3,-22l10500,813r-5,-22l10485,772r-9,-10e" fillcolor="#1ab654" stroked="f">
                <v:path arrowok="t"/>
              </v:shape>
            </v:group>
            <w10:wrap anchorx="page"/>
          </v:group>
        </w:pict>
      </w:r>
      <w:r>
        <w:rPr>
          <w:rFonts w:ascii="Open Sans" w:eastAsia="Open Sans" w:hAnsi="Open Sans" w:cs="Open Sans"/>
          <w:color w:val="3F3F3F"/>
          <w:spacing w:val="-4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nce</w:t>
      </w:r>
      <w:r>
        <w:rPr>
          <w:rFonts w:ascii="Open Sans" w:eastAsia="Open Sans" w:hAnsi="Open Sans" w:cs="Open Sans"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de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a 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ps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 xml:space="preserve">a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be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un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tte</w:t>
      </w:r>
      <w:r>
        <w:rPr>
          <w:rFonts w:ascii="Open Sans" w:eastAsia="Open Sans" w:hAnsi="Open Sans" w:cs="Open Sans"/>
          <w:color w:val="3F3F3F"/>
        </w:rPr>
        <w:t>nd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-</w:t>
      </w:r>
      <w:r>
        <w:rPr>
          <w:rFonts w:ascii="Open Sans" w:eastAsia="Open Sans" w:hAnsi="Open Sans" w:cs="Open Sans"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x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 xml:space="preserve">e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de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a 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.</w:t>
      </w:r>
    </w:p>
    <w:p w:rsidR="00D67E40" w:rsidRDefault="00D67E40">
      <w:pPr>
        <w:spacing w:before="8" w:after="0" w:line="140" w:lineRule="exact"/>
        <w:rPr>
          <w:sz w:val="14"/>
          <w:szCs w:val="14"/>
        </w:rPr>
      </w:pPr>
    </w:p>
    <w:p w:rsidR="00D67E40" w:rsidRDefault="00D67E40">
      <w:pPr>
        <w:spacing w:after="0" w:line="200" w:lineRule="exact"/>
        <w:rPr>
          <w:sz w:val="20"/>
          <w:szCs w:val="20"/>
        </w:rPr>
      </w:pPr>
    </w:p>
    <w:p w:rsidR="00D67E40" w:rsidRDefault="002619B4">
      <w:pPr>
        <w:spacing w:after="0" w:line="297" w:lineRule="exact"/>
        <w:ind w:left="1270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2"/>
          <w:position w:val="1"/>
        </w:rPr>
        <w:t>T</w:t>
      </w:r>
      <w:r>
        <w:rPr>
          <w:rFonts w:ascii="Open Sans" w:eastAsia="Open Sans" w:hAnsi="Open Sans" w:cs="Open Sans"/>
          <w:position w:val="1"/>
        </w:rPr>
        <w:t>h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position w:val="1"/>
        </w:rPr>
        <w:t>re</w:t>
      </w:r>
      <w:r>
        <w:rPr>
          <w:rFonts w:ascii="Open Sans" w:eastAsia="Open Sans" w:hAnsi="Open Sans" w:cs="Open Sans"/>
          <w:spacing w:val="-2"/>
          <w:position w:val="1"/>
        </w:rPr>
        <w:t xml:space="preserve"> a</w:t>
      </w:r>
      <w:r>
        <w:rPr>
          <w:rFonts w:ascii="Open Sans" w:eastAsia="Open Sans" w:hAnsi="Open Sans" w:cs="Open Sans"/>
          <w:position w:val="1"/>
        </w:rPr>
        <w:t>re</w:t>
      </w:r>
      <w:r>
        <w:rPr>
          <w:rFonts w:ascii="Open Sans" w:eastAsia="Open Sans" w:hAnsi="Open Sans" w:cs="Open Sans"/>
          <w:spacing w:val="-1"/>
          <w:position w:val="1"/>
        </w:rPr>
        <w:t xml:space="preserve"> </w:t>
      </w:r>
      <w:r>
        <w:rPr>
          <w:rFonts w:ascii="Open Sans" w:eastAsia="Open Sans" w:hAnsi="Open Sans" w:cs="Open Sans"/>
          <w:spacing w:val="-3"/>
          <w:position w:val="1"/>
        </w:rPr>
        <w:t>t</w:t>
      </w:r>
      <w:r>
        <w:rPr>
          <w:rFonts w:ascii="Open Sans" w:eastAsia="Open Sans" w:hAnsi="Open Sans" w:cs="Open Sans"/>
          <w:spacing w:val="-6"/>
          <w:position w:val="1"/>
        </w:rPr>
        <w:t>w</w:t>
      </w:r>
      <w:r>
        <w:rPr>
          <w:rFonts w:ascii="Open Sans" w:eastAsia="Open Sans" w:hAnsi="Open Sans" w:cs="Open Sans"/>
          <w:position w:val="1"/>
        </w:rPr>
        <w:t>o</w:t>
      </w:r>
      <w:r>
        <w:rPr>
          <w:rFonts w:ascii="Open Sans" w:eastAsia="Open Sans" w:hAnsi="Open Sans" w:cs="Open Sans"/>
          <w:spacing w:val="3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pr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spacing w:val="1"/>
          <w:position w:val="1"/>
        </w:rPr>
        <w:t>f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position w:val="1"/>
        </w:rPr>
        <w:t>r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position w:val="1"/>
        </w:rPr>
        <w:t>nce</w:t>
      </w:r>
      <w:r>
        <w:rPr>
          <w:rFonts w:ascii="Open Sans" w:eastAsia="Open Sans" w:hAnsi="Open Sans" w:cs="Open Sans"/>
          <w:spacing w:val="-4"/>
          <w:position w:val="1"/>
        </w:rPr>
        <w:t xml:space="preserve"> </w:t>
      </w:r>
      <w:r>
        <w:rPr>
          <w:rFonts w:ascii="Open Sans" w:eastAsia="Open Sans" w:hAnsi="Open Sans" w:cs="Open Sans"/>
          <w:spacing w:val="-3"/>
          <w:position w:val="1"/>
        </w:rPr>
        <w:t>te</w:t>
      </w:r>
      <w:r>
        <w:rPr>
          <w:rFonts w:ascii="Open Sans" w:eastAsia="Open Sans" w:hAnsi="Open Sans" w:cs="Open Sans"/>
          <w:spacing w:val="5"/>
          <w:position w:val="1"/>
        </w:rPr>
        <w:t>m</w:t>
      </w:r>
      <w:r>
        <w:rPr>
          <w:rFonts w:ascii="Open Sans" w:eastAsia="Open Sans" w:hAnsi="Open Sans" w:cs="Open Sans"/>
          <w:position w:val="1"/>
        </w:rPr>
        <w:t>p</w:t>
      </w:r>
      <w:r>
        <w:rPr>
          <w:rFonts w:ascii="Open Sans" w:eastAsia="Open Sans" w:hAnsi="Open Sans" w:cs="Open Sans"/>
          <w:spacing w:val="5"/>
          <w:position w:val="1"/>
        </w:rPr>
        <w:t>l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spacing w:val="-3"/>
          <w:position w:val="1"/>
        </w:rPr>
        <w:t>te</w:t>
      </w:r>
      <w:r>
        <w:rPr>
          <w:rFonts w:ascii="Open Sans" w:eastAsia="Open Sans" w:hAnsi="Open Sans" w:cs="Open Sans"/>
          <w:position w:val="1"/>
        </w:rPr>
        <w:t>s</w:t>
      </w:r>
      <w:r>
        <w:rPr>
          <w:rFonts w:ascii="Open Sans" w:eastAsia="Open Sans" w:hAnsi="Open Sans" w:cs="Open Sans"/>
          <w:spacing w:val="1"/>
          <w:position w:val="1"/>
        </w:rPr>
        <w:t xml:space="preserve"> 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spacing w:val="-5"/>
          <w:position w:val="1"/>
        </w:rPr>
        <w:t>v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spacing w:val="5"/>
          <w:position w:val="1"/>
        </w:rPr>
        <w:t>il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position w:val="1"/>
        </w:rPr>
        <w:t>b</w:t>
      </w:r>
      <w:r>
        <w:rPr>
          <w:rFonts w:ascii="Open Sans" w:eastAsia="Open Sans" w:hAnsi="Open Sans" w:cs="Open Sans"/>
          <w:spacing w:val="5"/>
          <w:position w:val="1"/>
        </w:rPr>
        <w:t>l</w:t>
      </w:r>
      <w:r>
        <w:rPr>
          <w:rFonts w:ascii="Open Sans" w:eastAsia="Open Sans" w:hAnsi="Open Sans" w:cs="Open Sans"/>
          <w:position w:val="1"/>
        </w:rPr>
        <w:t>e</w:t>
      </w:r>
      <w:r>
        <w:rPr>
          <w:rFonts w:ascii="Open Sans" w:eastAsia="Open Sans" w:hAnsi="Open Sans" w:cs="Open Sans"/>
          <w:spacing w:val="-5"/>
          <w:position w:val="1"/>
        </w:rPr>
        <w:t xml:space="preserve"> 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position w:val="1"/>
        </w:rPr>
        <w:t>n</w:t>
      </w:r>
      <w:r>
        <w:rPr>
          <w:rFonts w:ascii="Open Sans" w:eastAsia="Open Sans" w:hAnsi="Open Sans" w:cs="Open Sans"/>
          <w:spacing w:val="5"/>
          <w:position w:val="1"/>
        </w:rPr>
        <w:t>l</w:t>
      </w:r>
      <w:r>
        <w:rPr>
          <w:rFonts w:ascii="Open Sans" w:eastAsia="Open Sans" w:hAnsi="Open Sans" w:cs="Open Sans"/>
          <w:position w:val="1"/>
        </w:rPr>
        <w:t>y</w:t>
      </w:r>
      <w:r>
        <w:rPr>
          <w:rFonts w:ascii="Open Sans" w:eastAsia="Open Sans" w:hAnsi="Open Sans" w:cs="Open Sans"/>
          <w:spacing w:val="-6"/>
          <w:position w:val="1"/>
        </w:rPr>
        <w:t xml:space="preserve"> 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position w:val="1"/>
        </w:rPr>
        <w:t>ne</w:t>
      </w:r>
      <w:r>
        <w:rPr>
          <w:rFonts w:ascii="Open Sans" w:eastAsia="Open Sans" w:hAnsi="Open Sans" w:cs="Open Sans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position w:val="1"/>
        </w:rPr>
        <w:t>f</w:t>
      </w:r>
      <w:r>
        <w:rPr>
          <w:rFonts w:ascii="Open Sans" w:eastAsia="Open Sans" w:hAnsi="Open Sans" w:cs="Open Sans"/>
          <w:spacing w:val="2"/>
          <w:position w:val="1"/>
        </w:rPr>
        <w:t xml:space="preserve"> </w:t>
      </w:r>
      <w:r>
        <w:rPr>
          <w:rFonts w:ascii="Open Sans" w:eastAsia="Open Sans" w:hAnsi="Open Sans" w:cs="Open Sans"/>
          <w:spacing w:val="-6"/>
          <w:position w:val="1"/>
        </w:rPr>
        <w:t>w</w:t>
      </w:r>
      <w:r>
        <w:rPr>
          <w:rFonts w:ascii="Open Sans" w:eastAsia="Open Sans" w:hAnsi="Open Sans" w:cs="Open Sans"/>
          <w:position w:val="1"/>
        </w:rPr>
        <w:t>h</w:t>
      </w:r>
      <w:r>
        <w:rPr>
          <w:rFonts w:ascii="Open Sans" w:eastAsia="Open Sans" w:hAnsi="Open Sans" w:cs="Open Sans"/>
          <w:spacing w:val="5"/>
          <w:position w:val="1"/>
        </w:rPr>
        <w:t>i</w:t>
      </w:r>
      <w:r>
        <w:rPr>
          <w:rFonts w:ascii="Open Sans" w:eastAsia="Open Sans" w:hAnsi="Open Sans" w:cs="Open Sans"/>
          <w:position w:val="1"/>
        </w:rPr>
        <w:t>ch</w:t>
      </w:r>
      <w:r>
        <w:rPr>
          <w:rFonts w:ascii="Open Sans" w:eastAsia="Open Sans" w:hAnsi="Open Sans" w:cs="Open Sans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spacing w:val="5"/>
          <w:position w:val="1"/>
        </w:rPr>
        <w:t>m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position w:val="1"/>
        </w:rPr>
        <w:t>y</w:t>
      </w:r>
      <w:r>
        <w:rPr>
          <w:rFonts w:ascii="Open Sans" w:eastAsia="Open Sans" w:hAnsi="Open Sans" w:cs="Open Sans"/>
          <w:spacing w:val="-4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be</w:t>
      </w:r>
    </w:p>
    <w:p w:rsidR="00D67E40" w:rsidRDefault="002619B4">
      <w:pPr>
        <w:spacing w:after="0" w:line="282" w:lineRule="exact"/>
        <w:ind w:left="1270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position w:val="-1"/>
        </w:rPr>
        <w:t>us</w:t>
      </w:r>
      <w:r>
        <w:rPr>
          <w:rFonts w:ascii="Open Sans" w:eastAsia="Open Sans" w:hAnsi="Open Sans" w:cs="Open Sans"/>
          <w:spacing w:val="-3"/>
          <w:position w:val="-1"/>
        </w:rPr>
        <w:t>e</w:t>
      </w:r>
      <w:r>
        <w:rPr>
          <w:rFonts w:ascii="Open Sans" w:eastAsia="Open Sans" w:hAnsi="Open Sans" w:cs="Open Sans"/>
          <w:position w:val="-1"/>
        </w:rPr>
        <w:t xml:space="preserve">d </w:t>
      </w:r>
      <w:r>
        <w:rPr>
          <w:rFonts w:ascii="Open Sans" w:eastAsia="Open Sans" w:hAnsi="Open Sans" w:cs="Open Sans"/>
          <w:spacing w:val="-2"/>
          <w:position w:val="-1"/>
        </w:rPr>
        <w:t>a</w:t>
      </w:r>
      <w:r>
        <w:rPr>
          <w:rFonts w:ascii="Open Sans" w:eastAsia="Open Sans" w:hAnsi="Open Sans" w:cs="Open Sans"/>
          <w:position w:val="-1"/>
        </w:rPr>
        <w:t xml:space="preserve">nd </w:t>
      </w:r>
      <w:r>
        <w:rPr>
          <w:rFonts w:ascii="Open Sans" w:eastAsia="Open Sans" w:hAnsi="Open Sans" w:cs="Open Sans"/>
          <w:spacing w:val="-3"/>
          <w:position w:val="-1"/>
        </w:rPr>
        <w:t>t</w:t>
      </w:r>
      <w:r>
        <w:rPr>
          <w:rFonts w:ascii="Open Sans" w:eastAsia="Open Sans" w:hAnsi="Open Sans" w:cs="Open Sans"/>
          <w:position w:val="-1"/>
        </w:rPr>
        <w:t>h</w:t>
      </w:r>
      <w:r>
        <w:rPr>
          <w:rFonts w:ascii="Open Sans" w:eastAsia="Open Sans" w:hAnsi="Open Sans" w:cs="Open Sans"/>
          <w:spacing w:val="-3"/>
          <w:position w:val="-1"/>
        </w:rPr>
        <w:t>e</w:t>
      </w:r>
      <w:r>
        <w:rPr>
          <w:rFonts w:ascii="Open Sans" w:eastAsia="Open Sans" w:hAnsi="Open Sans" w:cs="Open Sans"/>
          <w:position w:val="-1"/>
        </w:rPr>
        <w:t xml:space="preserve">n </w:t>
      </w:r>
      <w:r>
        <w:rPr>
          <w:rFonts w:ascii="Open Sans" w:eastAsia="Open Sans" w:hAnsi="Open Sans" w:cs="Open Sans"/>
          <w:spacing w:val="2"/>
          <w:position w:val="-1"/>
        </w:rPr>
        <w:t>o</w:t>
      </w:r>
      <w:r>
        <w:rPr>
          <w:rFonts w:ascii="Open Sans" w:eastAsia="Open Sans" w:hAnsi="Open Sans" w:cs="Open Sans"/>
          <w:position w:val="-1"/>
        </w:rPr>
        <w:t>n</w:t>
      </w:r>
      <w:r>
        <w:rPr>
          <w:rFonts w:ascii="Open Sans" w:eastAsia="Open Sans" w:hAnsi="Open Sans" w:cs="Open Sans"/>
          <w:spacing w:val="5"/>
          <w:position w:val="-1"/>
        </w:rPr>
        <w:t>l</w:t>
      </w:r>
      <w:r>
        <w:rPr>
          <w:rFonts w:ascii="Open Sans" w:eastAsia="Open Sans" w:hAnsi="Open Sans" w:cs="Open Sans"/>
          <w:position w:val="-1"/>
        </w:rPr>
        <w:t>y</w:t>
      </w:r>
      <w:r>
        <w:rPr>
          <w:rFonts w:ascii="Open Sans" w:eastAsia="Open Sans" w:hAnsi="Open Sans" w:cs="Open Sans"/>
          <w:spacing w:val="-6"/>
          <w:position w:val="-1"/>
        </w:rPr>
        <w:t xml:space="preserve"> </w:t>
      </w:r>
      <w:r>
        <w:rPr>
          <w:rFonts w:ascii="Open Sans" w:eastAsia="Open Sans" w:hAnsi="Open Sans" w:cs="Open Sans"/>
          <w:spacing w:val="-2"/>
          <w:position w:val="-1"/>
        </w:rPr>
        <w:t>a</w:t>
      </w:r>
      <w:r>
        <w:rPr>
          <w:rFonts w:ascii="Open Sans" w:eastAsia="Open Sans" w:hAnsi="Open Sans" w:cs="Open Sans"/>
          <w:position w:val="-1"/>
        </w:rPr>
        <w:t>s</w:t>
      </w:r>
      <w:r>
        <w:rPr>
          <w:rFonts w:ascii="Open Sans" w:eastAsia="Open Sans" w:hAnsi="Open Sans" w:cs="Open Sans"/>
          <w:spacing w:val="3"/>
          <w:position w:val="-1"/>
        </w:rPr>
        <w:t xml:space="preserve"> </w:t>
      </w:r>
      <w:r>
        <w:rPr>
          <w:rFonts w:ascii="Open Sans" w:eastAsia="Open Sans" w:hAnsi="Open Sans" w:cs="Open Sans"/>
          <w:position w:val="-1"/>
        </w:rPr>
        <w:t>a s</w:t>
      </w:r>
      <w:r>
        <w:rPr>
          <w:rFonts w:ascii="Open Sans" w:eastAsia="Open Sans" w:hAnsi="Open Sans" w:cs="Open Sans"/>
          <w:spacing w:val="5"/>
          <w:position w:val="-1"/>
        </w:rPr>
        <w:t>i</w:t>
      </w:r>
      <w:r>
        <w:rPr>
          <w:rFonts w:ascii="Open Sans" w:eastAsia="Open Sans" w:hAnsi="Open Sans" w:cs="Open Sans"/>
          <w:position w:val="-1"/>
        </w:rPr>
        <w:t>ng</w:t>
      </w:r>
      <w:r>
        <w:rPr>
          <w:rFonts w:ascii="Open Sans" w:eastAsia="Open Sans" w:hAnsi="Open Sans" w:cs="Open Sans"/>
          <w:spacing w:val="5"/>
          <w:position w:val="-1"/>
        </w:rPr>
        <w:t>l</w:t>
      </w:r>
      <w:r>
        <w:rPr>
          <w:rFonts w:ascii="Open Sans" w:eastAsia="Open Sans" w:hAnsi="Open Sans" w:cs="Open Sans"/>
          <w:position w:val="-1"/>
        </w:rPr>
        <w:t>e</w:t>
      </w:r>
      <w:r>
        <w:rPr>
          <w:rFonts w:ascii="Open Sans" w:eastAsia="Open Sans" w:hAnsi="Open Sans" w:cs="Open Sans"/>
          <w:spacing w:val="-5"/>
          <w:position w:val="-1"/>
        </w:rPr>
        <w:t xml:space="preserve"> </w:t>
      </w:r>
      <w:r>
        <w:rPr>
          <w:rFonts w:ascii="Open Sans" w:eastAsia="Open Sans" w:hAnsi="Open Sans" w:cs="Open Sans"/>
          <w:spacing w:val="5"/>
          <w:position w:val="-1"/>
        </w:rPr>
        <w:t>i</w:t>
      </w:r>
      <w:r>
        <w:rPr>
          <w:rFonts w:ascii="Open Sans" w:eastAsia="Open Sans" w:hAnsi="Open Sans" w:cs="Open Sans"/>
          <w:position w:val="-1"/>
        </w:rPr>
        <w:t>ns</w:t>
      </w:r>
      <w:r>
        <w:rPr>
          <w:rFonts w:ascii="Open Sans" w:eastAsia="Open Sans" w:hAnsi="Open Sans" w:cs="Open Sans"/>
          <w:spacing w:val="-3"/>
          <w:position w:val="-1"/>
        </w:rPr>
        <w:t>t</w:t>
      </w:r>
      <w:r>
        <w:rPr>
          <w:rFonts w:ascii="Open Sans" w:eastAsia="Open Sans" w:hAnsi="Open Sans" w:cs="Open Sans"/>
          <w:spacing w:val="-2"/>
          <w:position w:val="-1"/>
        </w:rPr>
        <w:t>a</w:t>
      </w:r>
      <w:r>
        <w:rPr>
          <w:rFonts w:ascii="Open Sans" w:eastAsia="Open Sans" w:hAnsi="Open Sans" w:cs="Open Sans"/>
          <w:position w:val="-1"/>
        </w:rPr>
        <w:t>nc</w:t>
      </w:r>
      <w:r>
        <w:rPr>
          <w:rFonts w:ascii="Open Sans" w:eastAsia="Open Sans" w:hAnsi="Open Sans" w:cs="Open Sans"/>
          <w:spacing w:val="-3"/>
          <w:position w:val="-1"/>
        </w:rPr>
        <w:t>e</w:t>
      </w:r>
      <w:r>
        <w:rPr>
          <w:rFonts w:ascii="Open Sans" w:eastAsia="Open Sans" w:hAnsi="Open Sans" w:cs="Open Sans"/>
          <w:position w:val="-1"/>
        </w:rPr>
        <w:t>.</w:t>
      </w:r>
    </w:p>
    <w:p w:rsidR="00D67E40" w:rsidRDefault="00D67E40">
      <w:pPr>
        <w:spacing w:before="2" w:after="0" w:line="190" w:lineRule="exact"/>
        <w:rPr>
          <w:sz w:val="19"/>
          <w:szCs w:val="19"/>
        </w:rPr>
      </w:pPr>
    </w:p>
    <w:p w:rsidR="00D67E40" w:rsidRDefault="00D67E40">
      <w:pPr>
        <w:spacing w:after="0" w:line="200" w:lineRule="exact"/>
        <w:rPr>
          <w:sz w:val="20"/>
          <w:szCs w:val="20"/>
        </w:rPr>
      </w:pPr>
    </w:p>
    <w:p w:rsidR="00D67E40" w:rsidRDefault="00D67E40">
      <w:pPr>
        <w:spacing w:after="0" w:line="200" w:lineRule="exact"/>
        <w:rPr>
          <w:sz w:val="20"/>
          <w:szCs w:val="20"/>
        </w:rPr>
      </w:pPr>
    </w:p>
    <w:p w:rsidR="00D67E40" w:rsidRDefault="002619B4">
      <w:pPr>
        <w:spacing w:before="14" w:after="0" w:line="240" w:lineRule="auto"/>
        <w:ind w:left="115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T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em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pl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a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t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s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 xml:space="preserve"> Ava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il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a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bl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f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r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m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Op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t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ibu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s</w:t>
      </w:r>
      <w:proofErr w:type="spellEnd"/>
    </w:p>
    <w:p w:rsidR="00D67E40" w:rsidRDefault="002619B4">
      <w:pPr>
        <w:spacing w:after="0" w:line="326" w:lineRule="exact"/>
        <w:ind w:left="115" w:right="-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i/>
          <w:position w:val="1"/>
          <w:sz w:val="24"/>
          <w:szCs w:val="24"/>
        </w:rPr>
        <w:t>Ta</w:t>
      </w:r>
      <w:r>
        <w:rPr>
          <w:rFonts w:ascii="Open Sans" w:eastAsia="Open Sans" w:hAnsi="Open Sans" w:cs="Open Sans"/>
          <w:i/>
          <w:spacing w:val="-3"/>
          <w:position w:val="1"/>
          <w:sz w:val="24"/>
          <w:szCs w:val="24"/>
        </w:rPr>
        <w:t>b</w:t>
      </w:r>
      <w:r>
        <w:rPr>
          <w:rFonts w:ascii="Open Sans" w:eastAsia="Open Sans" w:hAnsi="Open Sans" w:cs="Open Sans"/>
          <w:i/>
          <w:spacing w:val="-1"/>
          <w:position w:val="1"/>
          <w:sz w:val="24"/>
          <w:szCs w:val="24"/>
        </w:rPr>
        <w:t>l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e</w:t>
      </w:r>
      <w:r>
        <w:rPr>
          <w:rFonts w:ascii="Open Sans" w:eastAsia="Open Sans" w:hAnsi="Open Sans" w:cs="Open Sans"/>
          <w:i/>
          <w:spacing w:val="-3"/>
          <w:position w:val="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spacing w:val="3"/>
          <w:position w:val="1"/>
          <w:sz w:val="24"/>
          <w:szCs w:val="24"/>
        </w:rPr>
        <w:t>1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-</w:t>
      </w:r>
      <w:r>
        <w:rPr>
          <w:rFonts w:ascii="Open Sans" w:eastAsia="Open Sans" w:hAnsi="Open Sans" w:cs="Open Sans"/>
          <w:i/>
          <w:spacing w:val="3"/>
          <w:position w:val="1"/>
          <w:sz w:val="24"/>
          <w:szCs w:val="24"/>
        </w:rPr>
        <w:t>1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:</w:t>
      </w:r>
      <w:r>
        <w:rPr>
          <w:rFonts w:ascii="Open Sans" w:eastAsia="Open Sans" w:hAnsi="Open Sans" w:cs="Open Sans"/>
          <w:i/>
          <w:spacing w:val="-6"/>
          <w:position w:val="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T</w:t>
      </w:r>
      <w:r>
        <w:rPr>
          <w:rFonts w:ascii="Open Sans" w:eastAsia="Open Sans" w:hAnsi="Open Sans" w:cs="Open Sans"/>
          <w:i/>
          <w:spacing w:val="2"/>
          <w:position w:val="1"/>
          <w:sz w:val="24"/>
          <w:szCs w:val="24"/>
        </w:rPr>
        <w:t>e</w:t>
      </w:r>
      <w:r>
        <w:rPr>
          <w:rFonts w:ascii="Open Sans" w:eastAsia="Open Sans" w:hAnsi="Open Sans" w:cs="Open Sans"/>
          <w:i/>
          <w:spacing w:val="1"/>
          <w:position w:val="1"/>
          <w:sz w:val="24"/>
          <w:szCs w:val="24"/>
        </w:rPr>
        <w:t>m</w:t>
      </w:r>
      <w:r>
        <w:rPr>
          <w:rFonts w:ascii="Open Sans" w:eastAsia="Open Sans" w:hAnsi="Open Sans" w:cs="Open Sans"/>
          <w:i/>
          <w:spacing w:val="-3"/>
          <w:position w:val="1"/>
          <w:sz w:val="24"/>
          <w:szCs w:val="24"/>
        </w:rPr>
        <w:t>p</w:t>
      </w:r>
      <w:r>
        <w:rPr>
          <w:rFonts w:ascii="Open Sans" w:eastAsia="Open Sans" w:hAnsi="Open Sans" w:cs="Open Sans"/>
          <w:i/>
          <w:spacing w:val="-1"/>
          <w:position w:val="1"/>
          <w:sz w:val="24"/>
          <w:szCs w:val="24"/>
        </w:rPr>
        <w:t>l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a</w:t>
      </w:r>
      <w:r>
        <w:rPr>
          <w:rFonts w:ascii="Open Sans" w:eastAsia="Open Sans" w:hAnsi="Open Sans" w:cs="Open Sans"/>
          <w:i/>
          <w:spacing w:val="-3"/>
          <w:position w:val="1"/>
          <w:sz w:val="24"/>
          <w:szCs w:val="24"/>
        </w:rPr>
        <w:t>t</w:t>
      </w:r>
      <w:r>
        <w:rPr>
          <w:rFonts w:ascii="Open Sans" w:eastAsia="Open Sans" w:hAnsi="Open Sans" w:cs="Open Sans"/>
          <w:i/>
          <w:spacing w:val="2"/>
          <w:position w:val="1"/>
          <w:sz w:val="24"/>
          <w:szCs w:val="24"/>
        </w:rPr>
        <w:t>e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s</w:t>
      </w:r>
      <w:r>
        <w:rPr>
          <w:rFonts w:ascii="Open Sans" w:eastAsia="Open Sans" w:hAnsi="Open Sans" w:cs="Open Sans"/>
          <w:i/>
          <w:spacing w:val="-2"/>
          <w:position w:val="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S</w:t>
      </w:r>
      <w:r>
        <w:rPr>
          <w:rFonts w:ascii="Open Sans" w:eastAsia="Open Sans" w:hAnsi="Open Sans" w:cs="Open Sans"/>
          <w:i/>
          <w:spacing w:val="-3"/>
          <w:position w:val="1"/>
          <w:sz w:val="24"/>
          <w:szCs w:val="24"/>
        </w:rPr>
        <w:t>u</w:t>
      </w:r>
      <w:r>
        <w:rPr>
          <w:rFonts w:ascii="Open Sans" w:eastAsia="Open Sans" w:hAnsi="Open Sans" w:cs="Open Sans"/>
          <w:i/>
          <w:spacing w:val="1"/>
          <w:position w:val="1"/>
          <w:sz w:val="24"/>
          <w:szCs w:val="24"/>
        </w:rPr>
        <w:t>mm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a</w:t>
      </w:r>
      <w:r>
        <w:rPr>
          <w:rFonts w:ascii="Open Sans" w:eastAsia="Open Sans" w:hAnsi="Open Sans" w:cs="Open Sans"/>
          <w:i/>
          <w:spacing w:val="-5"/>
          <w:position w:val="1"/>
          <w:sz w:val="24"/>
          <w:szCs w:val="24"/>
        </w:rPr>
        <w:t>r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y</w:t>
      </w:r>
    </w:p>
    <w:p w:rsidR="00D67E40" w:rsidRDefault="00D67E40">
      <w:pPr>
        <w:spacing w:before="8" w:after="0" w:line="10" w:lineRule="exact"/>
        <w:rPr>
          <w:sz w:val="1"/>
          <w:szCs w:val="1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5"/>
        <w:gridCol w:w="5085"/>
        <w:gridCol w:w="2160"/>
      </w:tblGrid>
      <w:tr w:rsidR="00D67E40">
        <w:trPr>
          <w:trHeight w:hRule="exact" w:val="42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D8E5"/>
          </w:tcPr>
          <w:p w:rsidR="00D67E40" w:rsidRDefault="002619B4">
            <w:pPr>
              <w:spacing w:before="82" w:after="0" w:line="240" w:lineRule="auto"/>
              <w:ind w:left="60" w:right="-20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-3"/>
                <w:sz w:val="16"/>
                <w:szCs w:val="16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spacing w:val="4"/>
                <w:sz w:val="16"/>
                <w:szCs w:val="16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6"/>
                <w:szCs w:val="16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6"/>
                <w:szCs w:val="16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am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D8E5"/>
          </w:tcPr>
          <w:p w:rsidR="00D67E40" w:rsidRDefault="002619B4">
            <w:pPr>
              <w:spacing w:before="82" w:after="0" w:line="240" w:lineRule="auto"/>
              <w:ind w:left="60" w:right="-20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5"/>
                <w:sz w:val="16"/>
                <w:szCs w:val="16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spacing w:val="2"/>
                <w:sz w:val="16"/>
                <w:szCs w:val="16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4"/>
                <w:sz w:val="16"/>
                <w:szCs w:val="16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6"/>
                <w:szCs w:val="16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spacing w:val="-5"/>
                <w:sz w:val="16"/>
                <w:szCs w:val="16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D8E5"/>
          </w:tcPr>
          <w:p w:rsidR="00D67E40" w:rsidRDefault="002619B4">
            <w:pPr>
              <w:spacing w:before="82" w:after="0" w:line="240" w:lineRule="auto"/>
              <w:ind w:left="60" w:right="-20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-1"/>
                <w:sz w:val="16"/>
                <w:szCs w:val="16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-2"/>
                <w:sz w:val="16"/>
                <w:szCs w:val="16"/>
              </w:rPr>
              <w:t>f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2"/>
                <w:sz w:val="16"/>
                <w:szCs w:val="16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e</w:t>
            </w:r>
          </w:p>
        </w:tc>
      </w:tr>
      <w:tr w:rsidR="00D67E40">
        <w:trPr>
          <w:trHeight w:hRule="exact" w:val="51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D67E40" w:rsidRDefault="00D67E40">
            <w:pPr>
              <w:spacing w:after="0" w:line="120" w:lineRule="exact"/>
              <w:rPr>
                <w:sz w:val="12"/>
                <w:szCs w:val="12"/>
              </w:rPr>
            </w:pPr>
          </w:p>
          <w:p w:rsidR="00D67E40" w:rsidRDefault="002619B4">
            <w:pPr>
              <w:spacing w:after="0" w:line="240" w:lineRule="auto"/>
              <w:ind w:left="60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le </w:t>
            </w:r>
            <w:r>
              <w:rPr>
                <w:rFonts w:ascii="Open Sans" w:eastAsia="Open Sans" w:hAnsi="Open Sans" w:cs="Open Sans"/>
                <w:spacing w:val="6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tt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nd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D67E40" w:rsidRDefault="00D67E40">
            <w:pPr>
              <w:spacing w:after="0" w:line="120" w:lineRule="exact"/>
              <w:rPr>
                <w:sz w:val="12"/>
                <w:szCs w:val="12"/>
              </w:rPr>
            </w:pPr>
          </w:p>
          <w:p w:rsidR="00D67E40" w:rsidRDefault="002619B4">
            <w:pPr>
              <w:spacing w:after="0" w:line="240" w:lineRule="auto"/>
              <w:ind w:left="59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x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un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tt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nd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D67E40" w:rsidRDefault="00D67E40">
            <w:pPr>
              <w:spacing w:after="0" w:line="120" w:lineRule="exact"/>
              <w:rPr>
                <w:sz w:val="12"/>
                <w:szCs w:val="12"/>
              </w:rPr>
            </w:pPr>
          </w:p>
          <w:p w:rsidR="00D67E40" w:rsidRDefault="002619B4">
            <w:pPr>
              <w:spacing w:after="0" w:line="240" w:lineRule="auto"/>
              <w:ind w:left="59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e</w:t>
            </w:r>
          </w:p>
        </w:tc>
      </w:tr>
      <w:tr w:rsidR="00D67E40">
        <w:trPr>
          <w:trHeight w:hRule="exact" w:val="1110"/>
        </w:trPr>
        <w:tc>
          <w:tcPr>
            <w:tcW w:w="1845" w:type="dxa"/>
            <w:tcBorders>
              <w:top w:val="single" w:sz="6" w:space="0" w:color="3F3F3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7E40" w:rsidRDefault="00D67E40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D67E40" w:rsidRDefault="002619B4">
            <w:pPr>
              <w:spacing w:after="0" w:line="293" w:lineRule="auto"/>
              <w:ind w:left="60" w:right="111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le </w:t>
            </w:r>
            <w:r>
              <w:rPr>
                <w:rFonts w:ascii="Open Sans" w:eastAsia="Open Sans" w:hAnsi="Open Sans" w:cs="Open Sans"/>
                <w:spacing w:val="6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tt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nd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e 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(</w:t>
            </w:r>
            <w:proofErr w:type="spellStart"/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tt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nd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proofErr w:type="spellEnd"/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)</w:t>
            </w:r>
          </w:p>
        </w:tc>
        <w:tc>
          <w:tcPr>
            <w:tcW w:w="5085" w:type="dxa"/>
            <w:tcBorders>
              <w:top w:val="single" w:sz="6" w:space="0" w:color="3F3F3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7E40" w:rsidRDefault="00D67E40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D67E40" w:rsidRDefault="002619B4">
            <w:pPr>
              <w:spacing w:after="0" w:line="293" w:lineRule="auto"/>
              <w:ind w:left="59" w:right="124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x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un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tt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nd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le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x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ud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a li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wh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vi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 xml:space="preserve"> un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tt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nd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is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- 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tt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</w:p>
        </w:tc>
        <w:tc>
          <w:tcPr>
            <w:tcW w:w="2160" w:type="dxa"/>
            <w:tcBorders>
              <w:top w:val="single" w:sz="6" w:space="0" w:color="3F3F3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7E40" w:rsidRDefault="00D67E40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D67E40" w:rsidRDefault="002619B4">
            <w:pPr>
              <w:spacing w:after="0" w:line="240" w:lineRule="auto"/>
              <w:ind w:left="59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e</w:t>
            </w:r>
          </w:p>
          <w:p w:rsidR="00D67E40" w:rsidRDefault="002619B4">
            <w:pPr>
              <w:spacing w:before="55" w:after="0" w:line="240" w:lineRule="auto"/>
              <w:ind w:left="59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(</w:t>
            </w:r>
            <w:proofErr w:type="spellStart"/>
            <w:r>
              <w:rPr>
                <w:rFonts w:ascii="Open Sans" w:eastAsia="Open Sans" w:hAnsi="Open Sans" w:cs="Open Sans"/>
                <w:b/>
                <w:bCs/>
                <w:color w:val="0000FF"/>
                <w:spacing w:val="4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e</w:t>
            </w:r>
            <w:proofErr w:type="spellEnd"/>
            <w:r>
              <w:rPr>
                <w:rFonts w:ascii="Open Sans" w:eastAsia="Open Sans" w:hAnsi="Open Sans" w:cs="Open Sans"/>
                <w:b/>
                <w:bCs/>
                <w:color w:val="0000FF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)</w:t>
            </w:r>
          </w:p>
        </w:tc>
      </w:tr>
    </w:tbl>
    <w:p w:rsidR="00D67E40" w:rsidRDefault="00D67E40">
      <w:pPr>
        <w:spacing w:after="0"/>
        <w:sectPr w:rsidR="00D67E40">
          <w:type w:val="continuous"/>
          <w:pgSz w:w="11920" w:h="16840"/>
          <w:pgMar w:top="1560" w:right="1300" w:bottom="280" w:left="1280" w:header="720" w:footer="720" w:gutter="0"/>
          <w:cols w:space="720"/>
        </w:sectPr>
      </w:pPr>
    </w:p>
    <w:p w:rsidR="00D67E40" w:rsidRDefault="00D67E40">
      <w:pPr>
        <w:spacing w:before="8" w:after="0" w:line="130" w:lineRule="exact"/>
        <w:rPr>
          <w:sz w:val="13"/>
          <w:szCs w:val="13"/>
        </w:rPr>
      </w:pPr>
    </w:p>
    <w:p w:rsidR="00D67E40" w:rsidRDefault="002619B4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1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et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xim</w:t>
      </w:r>
      <w:r>
        <w:rPr>
          <w:rFonts w:ascii="Open Sans" w:eastAsia="Open Sans" w:hAnsi="Open Sans" w:cs="Open Sans"/>
          <w:color w:val="3F3F3F"/>
        </w:rPr>
        <w:t>um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>un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tte</w:t>
      </w:r>
      <w:r>
        <w:rPr>
          <w:rFonts w:ascii="Open Sans" w:eastAsia="Open Sans" w:hAnsi="Open Sans" w:cs="Open Sans"/>
          <w:color w:val="3F3F3F"/>
        </w:rPr>
        <w:t>nd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 xml:space="preserve">a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</w:p>
    <w:p w:rsidR="00D67E40" w:rsidRDefault="002619B4">
      <w:pPr>
        <w:spacing w:before="80"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rere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q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</w:rPr>
        <w:t>: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</w:p>
    <w:p w:rsidR="00D67E40" w:rsidRDefault="00D67E40">
      <w:pPr>
        <w:spacing w:before="1" w:after="0" w:line="130" w:lineRule="exact"/>
        <w:rPr>
          <w:sz w:val="13"/>
          <w:szCs w:val="13"/>
        </w:rPr>
      </w:pPr>
    </w:p>
    <w:p w:rsidR="00D67E40" w:rsidRDefault="002619B4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5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</w:rPr>
        <w:t>g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D67E40" w:rsidRDefault="00D67E40">
      <w:pPr>
        <w:spacing w:before="2" w:after="0" w:line="130" w:lineRule="exact"/>
        <w:rPr>
          <w:sz w:val="13"/>
          <w:szCs w:val="13"/>
        </w:rPr>
      </w:pPr>
    </w:p>
    <w:p w:rsidR="00D67E40" w:rsidRDefault="002619B4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5" type="#_x0000_t75" style="width:371.15pt;height:132pt;mso-position-horizontal-relative:char;mso-position-vertical-relative:line">
            <v:imagedata r:id="rId7" o:title=""/>
          </v:shape>
        </w:pict>
      </w:r>
    </w:p>
    <w:p w:rsidR="00D67E40" w:rsidRDefault="00D67E40">
      <w:pPr>
        <w:spacing w:before="3" w:after="0" w:line="180" w:lineRule="exact"/>
        <w:rPr>
          <w:sz w:val="18"/>
          <w:szCs w:val="18"/>
        </w:rPr>
      </w:pPr>
    </w:p>
    <w:p w:rsidR="00D67E40" w:rsidRDefault="002619B4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D67E40" w:rsidRDefault="00D67E40">
      <w:pPr>
        <w:spacing w:after="0" w:line="120" w:lineRule="exact"/>
        <w:rPr>
          <w:sz w:val="12"/>
          <w:szCs w:val="12"/>
        </w:rPr>
      </w:pPr>
    </w:p>
    <w:p w:rsidR="00D67E40" w:rsidRDefault="002619B4">
      <w:pPr>
        <w:spacing w:after="0" w:line="240" w:lineRule="auto"/>
        <w:ind w:left="115" w:right="5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3"/>
        </w:rPr>
        <w:t>M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xi</w:t>
      </w:r>
      <w:r>
        <w:rPr>
          <w:rFonts w:ascii="Open Sans" w:eastAsia="Open Sans" w:hAnsi="Open Sans" w:cs="Open Sans"/>
          <w:b/>
          <w:bCs/>
          <w:color w:val="3F3F3F"/>
          <w:spacing w:val="-6"/>
        </w:rPr>
        <w:t>m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3F3F3F"/>
        </w:rPr>
        <w:t>m</w:t>
      </w:r>
      <w:r>
        <w:rPr>
          <w:rFonts w:ascii="Open Sans" w:eastAsia="Open Sans" w:hAnsi="Open Sans" w:cs="Open Sans"/>
          <w:b/>
          <w:bCs/>
          <w:color w:val="3F3F3F"/>
          <w:spacing w:val="-9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 xml:space="preserve"> a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7"/>
        </w:rPr>
        <w:t>c</w:t>
      </w:r>
      <w:r>
        <w:rPr>
          <w:rFonts w:ascii="Open Sans" w:eastAsia="Open Sans" w:hAnsi="Open Sans" w:cs="Open Sans"/>
          <w:b/>
          <w:bCs/>
          <w:color w:val="3F3F3F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6"/>
        </w:rPr>
        <w:t>m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color w:val="3F3F3F"/>
        </w:rPr>
        <w:t>: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xim</w:t>
      </w:r>
      <w:r>
        <w:rPr>
          <w:rFonts w:ascii="Open Sans" w:eastAsia="Open Sans" w:hAnsi="Open Sans" w:cs="Open Sans"/>
          <w:color w:val="3F3F3F"/>
        </w:rPr>
        <w:t>um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 xml:space="preserve">a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be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</w:rPr>
        <w:t>un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proofErr w:type="spellEnd"/>
      <w:r>
        <w:rPr>
          <w:rFonts w:ascii="Open Sans" w:eastAsia="Open Sans" w:hAnsi="Open Sans" w:cs="Open Sans"/>
          <w:color w:val="3F3F3F"/>
        </w:rPr>
        <w:t xml:space="preserve">- 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nd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d.</w:t>
      </w:r>
    </w:p>
    <w:p w:rsidR="00D67E40" w:rsidRDefault="00D67E40">
      <w:pPr>
        <w:spacing w:after="0"/>
        <w:sectPr w:rsidR="00D67E40">
          <w:headerReference w:type="default" r:id="rId8"/>
          <w:pgSz w:w="11920" w:h="16840"/>
          <w:pgMar w:top="2540" w:right="1520" w:bottom="280" w:left="1280" w:header="1797" w:footer="0" w:gutter="0"/>
          <w:cols w:space="720"/>
        </w:sectPr>
      </w:pPr>
    </w:p>
    <w:p w:rsidR="00D67E40" w:rsidRDefault="00D67E40">
      <w:pPr>
        <w:spacing w:before="8" w:after="0" w:line="130" w:lineRule="exact"/>
        <w:rPr>
          <w:sz w:val="13"/>
          <w:szCs w:val="13"/>
        </w:rPr>
      </w:pPr>
    </w:p>
    <w:p w:rsidR="00D67E40" w:rsidRDefault="002619B4">
      <w:pPr>
        <w:spacing w:after="0" w:line="240" w:lineRule="auto"/>
        <w:ind w:left="115" w:right="327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1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et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del w:id="0" w:author="Meital Waltman" w:date="2016-09-07T09:44:00Z">
        <w:r w:rsidDel="00DC685C">
          <w:rPr>
            <w:rFonts w:ascii="Open Sans" w:eastAsia="Open Sans" w:hAnsi="Open Sans" w:cs="Open Sans"/>
            <w:color w:val="3F3F3F"/>
            <w:spacing w:val="5"/>
          </w:rPr>
          <w:delText>m</w:delText>
        </w:r>
        <w:r w:rsidDel="00DC685C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DC685C">
          <w:rPr>
            <w:rFonts w:ascii="Open Sans" w:eastAsia="Open Sans" w:hAnsi="Open Sans" w:cs="Open Sans"/>
            <w:color w:val="3F3F3F"/>
            <w:spacing w:val="5"/>
          </w:rPr>
          <w:delText>xim</w:delText>
        </w:r>
        <w:r w:rsidDel="00DC685C">
          <w:rPr>
            <w:rFonts w:ascii="Open Sans" w:eastAsia="Open Sans" w:hAnsi="Open Sans" w:cs="Open Sans"/>
            <w:color w:val="3F3F3F"/>
          </w:rPr>
          <w:delText>un</w:delText>
        </w:r>
      </w:del>
      <w:ins w:id="1" w:author="Meital Waltman" w:date="2016-09-07T09:44:00Z">
        <w:r w:rsidR="00DC685C">
          <w:rPr>
            <w:rFonts w:ascii="Open Sans" w:eastAsia="Open Sans" w:hAnsi="Open Sans" w:cs="Open Sans"/>
            <w:color w:val="3F3F3F"/>
            <w:spacing w:val="5"/>
          </w:rPr>
          <w:t>m</w:t>
        </w:r>
        <w:r w:rsidR="00DC685C">
          <w:rPr>
            <w:rFonts w:ascii="Open Sans" w:eastAsia="Open Sans" w:hAnsi="Open Sans" w:cs="Open Sans"/>
            <w:color w:val="3F3F3F"/>
            <w:spacing w:val="-2"/>
          </w:rPr>
          <w:t>a</w:t>
        </w:r>
        <w:r w:rsidR="00DC685C">
          <w:rPr>
            <w:rFonts w:ascii="Open Sans" w:eastAsia="Open Sans" w:hAnsi="Open Sans" w:cs="Open Sans"/>
            <w:color w:val="3F3F3F"/>
            <w:spacing w:val="5"/>
          </w:rPr>
          <w:t>xim</w:t>
        </w:r>
        <w:r w:rsidR="00DC685C">
          <w:rPr>
            <w:rFonts w:ascii="Open Sans" w:eastAsia="Open Sans" w:hAnsi="Open Sans" w:cs="Open Sans"/>
            <w:color w:val="3F3F3F"/>
          </w:rPr>
          <w:t>um</w:t>
        </w:r>
      </w:ins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un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tte</w:t>
      </w:r>
      <w:r>
        <w:rPr>
          <w:rFonts w:ascii="Open Sans" w:eastAsia="Open Sans" w:hAnsi="Open Sans" w:cs="Open Sans"/>
          <w:color w:val="3F3F3F"/>
        </w:rPr>
        <w:t>nd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 xml:space="preserve">a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x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ud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</w:rPr>
        <w:t xml:space="preserve">a </w:t>
      </w:r>
      <w:r>
        <w:rPr>
          <w:rFonts w:ascii="Open Sans" w:eastAsia="Open Sans" w:hAnsi="Open Sans" w:cs="Open Sans"/>
          <w:color w:val="3F3F3F"/>
          <w:spacing w:val="5"/>
        </w:rPr>
        <w:t>li</w:t>
      </w:r>
      <w:r>
        <w:rPr>
          <w:rFonts w:ascii="Open Sans" w:eastAsia="Open Sans" w:hAnsi="Open Sans" w:cs="Open Sans"/>
          <w:color w:val="3F3F3F"/>
        </w:rPr>
        <w:t>st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mi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ps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re 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un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tte</w:t>
      </w:r>
      <w:r>
        <w:rPr>
          <w:rFonts w:ascii="Open Sans" w:eastAsia="Open Sans" w:hAnsi="Open Sans" w:cs="Open Sans"/>
          <w:color w:val="3F3F3F"/>
        </w:rPr>
        <w:t>nd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mi</w:t>
      </w:r>
      <w:r>
        <w:rPr>
          <w:rFonts w:ascii="Open Sans" w:eastAsia="Open Sans" w:hAnsi="Open Sans" w:cs="Open Sans"/>
          <w:color w:val="3F3F3F"/>
          <w:spacing w:val="-3"/>
        </w:rPr>
        <w:t>tte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</w:rPr>
        <w:t>.</w:t>
      </w:r>
    </w:p>
    <w:p w:rsidR="00D67E40" w:rsidRDefault="002619B4">
      <w:pPr>
        <w:spacing w:before="79"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rere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q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</w:rPr>
        <w:t>: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</w:p>
    <w:p w:rsidR="00D67E40" w:rsidRDefault="00D67E40">
      <w:pPr>
        <w:spacing w:before="1" w:after="0" w:line="130" w:lineRule="exact"/>
        <w:rPr>
          <w:sz w:val="13"/>
          <w:szCs w:val="13"/>
        </w:rPr>
      </w:pPr>
    </w:p>
    <w:p w:rsidR="00D67E40" w:rsidRDefault="002619B4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5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</w:rPr>
        <w:t>g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D67E40" w:rsidRDefault="00D67E40">
      <w:pPr>
        <w:spacing w:before="2" w:after="0" w:line="130" w:lineRule="exact"/>
        <w:rPr>
          <w:sz w:val="13"/>
          <w:szCs w:val="13"/>
        </w:rPr>
      </w:pPr>
    </w:p>
    <w:p w:rsidR="00D67E40" w:rsidRDefault="002619B4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6" type="#_x0000_t75" style="width:453pt;height:156.85pt;mso-position-horizontal-relative:char;mso-position-vertical-relative:line">
            <v:imagedata r:id="rId9" o:title=""/>
          </v:shape>
        </w:pict>
      </w:r>
    </w:p>
    <w:p w:rsidR="00D67E40" w:rsidRDefault="00D67E40">
      <w:pPr>
        <w:spacing w:before="3" w:after="0" w:line="180" w:lineRule="exact"/>
        <w:rPr>
          <w:sz w:val="18"/>
          <w:szCs w:val="18"/>
        </w:rPr>
      </w:pPr>
    </w:p>
    <w:p w:rsidR="00D67E40" w:rsidRDefault="002619B4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D67E40" w:rsidRDefault="00D67E40">
      <w:pPr>
        <w:spacing w:before="5" w:after="0" w:line="130" w:lineRule="exact"/>
        <w:rPr>
          <w:sz w:val="13"/>
          <w:szCs w:val="13"/>
        </w:rPr>
      </w:pPr>
    </w:p>
    <w:p w:rsidR="00D67E40" w:rsidRDefault="002619B4">
      <w:pPr>
        <w:spacing w:after="0" w:line="240" w:lineRule="auto"/>
        <w:ind w:left="415" w:right="50"/>
        <w:rPr>
          <w:rFonts w:ascii="Open Sans" w:eastAsia="Open Sans" w:hAnsi="Open Sans" w:cs="Open Sans"/>
        </w:rPr>
      </w:pPr>
      <w:r>
        <w:pict>
          <v:shape id="_x0000_s1027" type="#_x0000_t75" style="position:absolute;left:0;text-align:left;margin-left:72.75pt;margin-top:5.85pt;width:4.5pt;height:4.5pt;z-index:-251658752;mso-position-horizontal-relative:page">
            <v:imagedata r:id="rId10" o:title=""/>
            <w10:wrap anchorx="page"/>
          </v:shape>
        </w:pict>
      </w:r>
      <w:r>
        <w:rPr>
          <w:rFonts w:ascii="Open Sans" w:eastAsia="Open Sans" w:hAnsi="Open Sans" w:cs="Open Sans"/>
          <w:b/>
          <w:bCs/>
          <w:spacing w:val="3"/>
        </w:rPr>
        <w:t>M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-7"/>
        </w:rPr>
        <w:t>xi</w:t>
      </w:r>
      <w:r>
        <w:rPr>
          <w:rFonts w:ascii="Open Sans" w:eastAsia="Open Sans" w:hAnsi="Open Sans" w:cs="Open Sans"/>
          <w:b/>
          <w:bCs/>
          <w:spacing w:val="-6"/>
        </w:rPr>
        <w:t>m</w:t>
      </w:r>
      <w:r>
        <w:rPr>
          <w:rFonts w:ascii="Open Sans" w:eastAsia="Open Sans" w:hAnsi="Open Sans" w:cs="Open Sans"/>
          <w:b/>
          <w:bCs/>
          <w:spacing w:val="5"/>
        </w:rPr>
        <w:t>u</w:t>
      </w:r>
      <w:r>
        <w:rPr>
          <w:rFonts w:ascii="Open Sans" w:eastAsia="Open Sans" w:hAnsi="Open Sans" w:cs="Open Sans"/>
          <w:b/>
          <w:bCs/>
        </w:rPr>
        <w:t>m</w:t>
      </w:r>
      <w:r>
        <w:rPr>
          <w:rFonts w:ascii="Open Sans" w:eastAsia="Open Sans" w:hAnsi="Open Sans" w:cs="Open Sans"/>
          <w:b/>
          <w:bCs/>
          <w:spacing w:val="-9"/>
        </w:rPr>
        <w:t xml:space="preserve"> </w:t>
      </w:r>
      <w:r>
        <w:rPr>
          <w:rFonts w:ascii="Open Sans" w:eastAsia="Open Sans" w:hAnsi="Open Sans" w:cs="Open Sans"/>
          <w:b/>
          <w:bCs/>
          <w:spacing w:val="5"/>
        </w:rPr>
        <w:t>n</w:t>
      </w:r>
      <w:r>
        <w:rPr>
          <w:rFonts w:ascii="Open Sans" w:eastAsia="Open Sans" w:hAnsi="Open Sans" w:cs="Open Sans"/>
          <w:b/>
          <w:bCs/>
        </w:rPr>
        <w:t>o</w:t>
      </w:r>
      <w:r>
        <w:rPr>
          <w:rFonts w:ascii="Open Sans" w:eastAsia="Open Sans" w:hAnsi="Open Sans" w:cs="Open Sans"/>
          <w:b/>
          <w:bCs/>
          <w:spacing w:val="2"/>
        </w:rPr>
        <w:t xml:space="preserve"> a</w:t>
      </w:r>
      <w:r>
        <w:rPr>
          <w:rFonts w:ascii="Open Sans" w:eastAsia="Open Sans" w:hAnsi="Open Sans" w:cs="Open Sans"/>
          <w:b/>
          <w:bCs/>
          <w:spacing w:val="-5"/>
        </w:rPr>
        <w:t>tt</w:t>
      </w:r>
      <w:r>
        <w:rPr>
          <w:rFonts w:ascii="Open Sans" w:eastAsia="Open Sans" w:hAnsi="Open Sans" w:cs="Open Sans"/>
          <w:b/>
          <w:bCs/>
          <w:spacing w:val="5"/>
        </w:rPr>
        <w:t>en</w:t>
      </w:r>
      <w:r>
        <w:rPr>
          <w:rFonts w:ascii="Open Sans" w:eastAsia="Open Sans" w:hAnsi="Open Sans" w:cs="Open Sans"/>
          <w:b/>
          <w:bCs/>
          <w:spacing w:val="-4"/>
        </w:rPr>
        <w:t>d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5"/>
        </w:rPr>
        <w:t>n</w:t>
      </w:r>
      <w:r>
        <w:rPr>
          <w:rFonts w:ascii="Open Sans" w:eastAsia="Open Sans" w:hAnsi="Open Sans" w:cs="Open Sans"/>
          <w:b/>
          <w:bCs/>
          <w:spacing w:val="7"/>
        </w:rPr>
        <w:t>c</w:t>
      </w:r>
      <w:r>
        <w:rPr>
          <w:rFonts w:ascii="Open Sans" w:eastAsia="Open Sans" w:hAnsi="Open Sans" w:cs="Open Sans"/>
          <w:b/>
          <w:bCs/>
        </w:rPr>
        <w:t>e</w:t>
      </w:r>
      <w:r>
        <w:rPr>
          <w:rFonts w:ascii="Open Sans" w:eastAsia="Open Sans" w:hAnsi="Open Sans" w:cs="Open Sans"/>
          <w:b/>
          <w:bCs/>
          <w:spacing w:val="4"/>
        </w:rPr>
        <w:t xml:space="preserve"> 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  <w:spacing w:val="-7"/>
        </w:rPr>
        <w:t>i</w:t>
      </w:r>
      <w:r>
        <w:rPr>
          <w:rFonts w:ascii="Open Sans" w:eastAsia="Open Sans" w:hAnsi="Open Sans" w:cs="Open Sans"/>
          <w:b/>
          <w:bCs/>
          <w:spacing w:val="-6"/>
        </w:rPr>
        <w:t>m</w:t>
      </w:r>
      <w:r>
        <w:rPr>
          <w:rFonts w:ascii="Open Sans" w:eastAsia="Open Sans" w:hAnsi="Open Sans" w:cs="Open Sans"/>
          <w:b/>
          <w:bCs/>
          <w:spacing w:val="5"/>
        </w:rPr>
        <w:t>e</w:t>
      </w:r>
      <w:r>
        <w:rPr>
          <w:rFonts w:ascii="Open Sans" w:eastAsia="Open Sans" w:hAnsi="Open Sans" w:cs="Open Sans"/>
        </w:rPr>
        <w:t>: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xim</w:t>
      </w:r>
      <w:r>
        <w:rPr>
          <w:rFonts w:ascii="Open Sans" w:eastAsia="Open Sans" w:hAnsi="Open Sans" w:cs="Open Sans"/>
        </w:rPr>
        <w:t>um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im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 xml:space="preserve">a 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</w:rPr>
        <w:t>be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1"/>
        </w:rPr>
        <w:t xml:space="preserve"> </w:t>
      </w:r>
      <w:proofErr w:type="spellStart"/>
      <w:r>
        <w:rPr>
          <w:rFonts w:ascii="Open Sans" w:eastAsia="Open Sans" w:hAnsi="Open Sans" w:cs="Open Sans"/>
        </w:rPr>
        <w:t>un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proofErr w:type="spellEnd"/>
      <w:r>
        <w:rPr>
          <w:rFonts w:ascii="Open Sans" w:eastAsia="Open Sans" w:hAnsi="Open Sans" w:cs="Open Sans"/>
        </w:rPr>
        <w:t xml:space="preserve">- 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</w:rPr>
        <w:t>nd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d.</w:t>
      </w:r>
    </w:p>
    <w:p w:rsidR="00D67E40" w:rsidRDefault="002619B4">
      <w:pPr>
        <w:spacing w:before="75" w:after="0" w:line="240" w:lineRule="auto"/>
        <w:ind w:left="415" w:right="110"/>
        <w:rPr>
          <w:rFonts w:ascii="Open Sans" w:eastAsia="Open Sans" w:hAnsi="Open Sans" w:cs="Open Sans"/>
        </w:rPr>
      </w:pPr>
      <w:r>
        <w:pict>
          <v:shape id="_x0000_s1026" type="#_x0000_t75" style="position:absolute;left:0;text-align:left;margin-left:72.75pt;margin-top:9.6pt;width:4.5pt;height:4.5pt;z-index:-251657728;mso-position-horizontal-relative:page">
            <v:imagedata r:id="rId10" o:title=""/>
            <w10:wrap anchorx="page"/>
          </v:shape>
        </w:pict>
      </w:r>
      <w:proofErr w:type="spellStart"/>
      <w:r>
        <w:rPr>
          <w:rFonts w:ascii="Open Sans" w:eastAsia="Open Sans" w:hAnsi="Open Sans" w:cs="Open Sans"/>
          <w:b/>
          <w:bCs/>
          <w:spacing w:val="1"/>
        </w:rPr>
        <w:t>N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</w:rPr>
        <w:t>n</w:t>
      </w:r>
      <w:r>
        <w:rPr>
          <w:rFonts w:ascii="Open Sans" w:eastAsia="Open Sans" w:hAnsi="Open Sans" w:cs="Open Sans"/>
          <w:b/>
          <w:bCs/>
          <w:spacing w:val="6"/>
        </w:rPr>
        <w:t xml:space="preserve"> 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-5"/>
        </w:rPr>
        <w:t>tt</w:t>
      </w:r>
      <w:r>
        <w:rPr>
          <w:rFonts w:ascii="Open Sans" w:eastAsia="Open Sans" w:hAnsi="Open Sans" w:cs="Open Sans"/>
          <w:b/>
          <w:bCs/>
          <w:spacing w:val="5"/>
        </w:rPr>
        <w:t>e</w:t>
      </w:r>
      <w:bookmarkStart w:id="2" w:name="_GoBack"/>
      <w:bookmarkEnd w:id="2"/>
      <w:r>
        <w:rPr>
          <w:rFonts w:ascii="Open Sans" w:eastAsia="Open Sans" w:hAnsi="Open Sans" w:cs="Open Sans"/>
          <w:b/>
          <w:bCs/>
          <w:spacing w:val="5"/>
        </w:rPr>
        <w:t>n</w:t>
      </w:r>
      <w:r>
        <w:rPr>
          <w:rFonts w:ascii="Open Sans" w:eastAsia="Open Sans" w:hAnsi="Open Sans" w:cs="Open Sans"/>
          <w:b/>
          <w:bCs/>
          <w:spacing w:val="-4"/>
        </w:rPr>
        <w:t>d</w:t>
      </w:r>
      <w:r>
        <w:rPr>
          <w:rFonts w:ascii="Open Sans" w:eastAsia="Open Sans" w:hAnsi="Open Sans" w:cs="Open Sans"/>
          <w:b/>
          <w:bCs/>
          <w:spacing w:val="2"/>
        </w:rPr>
        <w:t>a</w:t>
      </w:r>
      <w:r>
        <w:rPr>
          <w:rFonts w:ascii="Open Sans" w:eastAsia="Open Sans" w:hAnsi="Open Sans" w:cs="Open Sans"/>
          <w:b/>
          <w:bCs/>
          <w:spacing w:val="5"/>
        </w:rPr>
        <w:t>n</w:t>
      </w:r>
      <w:r>
        <w:rPr>
          <w:rFonts w:ascii="Open Sans" w:eastAsia="Open Sans" w:hAnsi="Open Sans" w:cs="Open Sans"/>
          <w:b/>
          <w:bCs/>
          <w:spacing w:val="7"/>
        </w:rPr>
        <w:t>c</w:t>
      </w:r>
      <w:r>
        <w:rPr>
          <w:rFonts w:ascii="Open Sans" w:eastAsia="Open Sans" w:hAnsi="Open Sans" w:cs="Open Sans"/>
          <w:b/>
          <w:bCs/>
        </w:rPr>
        <w:t>e</w:t>
      </w:r>
      <w:proofErr w:type="spellEnd"/>
      <w:r>
        <w:rPr>
          <w:rFonts w:ascii="Open Sans" w:eastAsia="Open Sans" w:hAnsi="Open Sans" w:cs="Open Sans"/>
          <w:b/>
          <w:bCs/>
          <w:spacing w:val="4"/>
        </w:rPr>
        <w:t xml:space="preserve"> </w:t>
      </w:r>
      <w:r>
        <w:rPr>
          <w:rFonts w:ascii="Open Sans" w:eastAsia="Open Sans" w:hAnsi="Open Sans" w:cs="Open Sans"/>
          <w:b/>
          <w:bCs/>
          <w:spacing w:val="-4"/>
        </w:rPr>
        <w:t>s</w:t>
      </w:r>
      <w:r>
        <w:rPr>
          <w:rFonts w:ascii="Open Sans" w:eastAsia="Open Sans" w:hAnsi="Open Sans" w:cs="Open Sans"/>
          <w:b/>
          <w:bCs/>
          <w:spacing w:val="-5"/>
        </w:rPr>
        <w:t>t</w:t>
      </w:r>
      <w:r>
        <w:rPr>
          <w:rFonts w:ascii="Open Sans" w:eastAsia="Open Sans" w:hAnsi="Open Sans" w:cs="Open Sans"/>
          <w:b/>
          <w:bCs/>
          <w:spacing w:val="-1"/>
        </w:rPr>
        <w:t>o</w:t>
      </w:r>
      <w:r>
        <w:rPr>
          <w:rFonts w:ascii="Open Sans" w:eastAsia="Open Sans" w:hAnsi="Open Sans" w:cs="Open Sans"/>
          <w:b/>
          <w:bCs/>
          <w:spacing w:val="-4"/>
        </w:rPr>
        <w:t>p</w:t>
      </w:r>
      <w:r>
        <w:rPr>
          <w:rFonts w:ascii="Open Sans" w:eastAsia="Open Sans" w:hAnsi="Open Sans" w:cs="Open Sans"/>
        </w:rPr>
        <w:t>: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 xml:space="preserve">a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nd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ry</w:t>
      </w:r>
      <w:r>
        <w:rPr>
          <w:rFonts w:ascii="Open Sans" w:eastAsia="Open Sans" w:hAnsi="Open Sans" w:cs="Open Sans"/>
          <w:spacing w:val="-7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d.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1"/>
        </w:rPr>
        <w:t>I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a s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2"/>
        </w:rPr>
        <w:t xml:space="preserve"> 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</w:rPr>
        <w:t>a c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5"/>
        </w:rPr>
        <w:t>mm</w:t>
      </w:r>
      <w:r>
        <w:rPr>
          <w:rFonts w:ascii="Open Sans" w:eastAsia="Open Sans" w:hAnsi="Open Sans" w:cs="Open Sans"/>
        </w:rPr>
        <w:t xml:space="preserve">a </w:t>
      </w:r>
      <w:proofErr w:type="spellStart"/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lim</w:t>
      </w:r>
      <w:proofErr w:type="spellEnd"/>
      <w:r>
        <w:rPr>
          <w:rFonts w:ascii="Open Sans" w:eastAsia="Open Sans" w:hAnsi="Open Sans" w:cs="Open Sans"/>
        </w:rPr>
        <w:t xml:space="preserve">- </w:t>
      </w:r>
      <w:proofErr w:type="spellStart"/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</w:rPr>
        <w:t>d</w:t>
      </w:r>
      <w:proofErr w:type="spellEnd"/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5"/>
        </w:rPr>
        <w:t>li</w:t>
      </w:r>
      <w:r>
        <w:rPr>
          <w:rFonts w:ascii="Open Sans" w:eastAsia="Open Sans" w:hAnsi="Open Sans" w:cs="Open Sans"/>
        </w:rPr>
        <w:t>st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ps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 xml:space="preserve">t 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ch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 xml:space="preserve">a 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</w:rPr>
        <w:t>be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un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tte</w:t>
      </w:r>
      <w:r>
        <w:rPr>
          <w:rFonts w:ascii="Open Sans" w:eastAsia="Open Sans" w:hAnsi="Open Sans" w:cs="Open Sans"/>
        </w:rPr>
        <w:t>nd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d.</w:t>
      </w:r>
      <w:r>
        <w:rPr>
          <w:rFonts w:ascii="Open Sans" w:eastAsia="Open Sans" w:hAnsi="Open Sans" w:cs="Open Sans"/>
          <w:spacing w:val="-3"/>
        </w:rPr>
        <w:t xml:space="preserve"> 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k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</w:rPr>
        <w:t>sure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6"/>
        </w:rPr>
        <w:t>y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</w:rPr>
        <w:t xml:space="preserve">r 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li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1"/>
        </w:rPr>
        <w:t>I</w:t>
      </w:r>
      <w:r>
        <w:rPr>
          <w:rFonts w:ascii="Open Sans" w:eastAsia="Open Sans" w:hAnsi="Open Sans" w:cs="Open Sans"/>
          <w:spacing w:val="5"/>
        </w:rPr>
        <w:t>D</w:t>
      </w:r>
      <w:r>
        <w:rPr>
          <w:rFonts w:ascii="Open Sans" w:eastAsia="Open Sans" w:hAnsi="Open Sans" w:cs="Open Sans"/>
        </w:rPr>
        <w:t>s.</w:t>
      </w:r>
    </w:p>
    <w:sectPr w:rsidR="00D67E40">
      <w:headerReference w:type="default" r:id="rId11"/>
      <w:pgSz w:w="11920" w:h="16840"/>
      <w:pgMar w:top="2540" w:right="1220" w:bottom="280" w:left="1280" w:header="17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9B4" w:rsidRDefault="002619B4">
      <w:pPr>
        <w:spacing w:after="0" w:line="240" w:lineRule="auto"/>
      </w:pPr>
      <w:r>
        <w:separator/>
      </w:r>
    </w:p>
  </w:endnote>
  <w:endnote w:type="continuationSeparator" w:id="0">
    <w:p w:rsidR="002619B4" w:rsidRDefault="00261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9B4" w:rsidRDefault="002619B4">
      <w:pPr>
        <w:spacing w:after="0" w:line="240" w:lineRule="auto"/>
      </w:pPr>
      <w:r>
        <w:separator/>
      </w:r>
    </w:p>
  </w:footnote>
  <w:footnote w:type="continuationSeparator" w:id="0">
    <w:p w:rsidR="002619B4" w:rsidRDefault="00261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E40" w:rsidRDefault="002619B4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8.75pt;margin-top:88.85pt;width:129.8pt;height:39.7pt;z-index:-251659264;mso-position-horizontal-relative:page;mso-position-vertical-relative:page" filled="f" stroked="f">
          <v:textbox inset="0,0,0,0">
            <w:txbxContent>
              <w:p w:rsidR="00D67E40" w:rsidRDefault="002619B4">
                <w:pPr>
                  <w:spacing w:after="0" w:line="322" w:lineRule="exact"/>
                  <w:ind w:left="20" w:right="-62"/>
                  <w:rPr>
                    <w:rFonts w:ascii="Open Sans" w:eastAsia="Open Sans" w:hAnsi="Open Sans" w:cs="Open Sans"/>
                    <w:sz w:val="28"/>
                    <w:szCs w:val="28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V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6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8"/>
                    <w:szCs w:val="28"/>
                  </w:rPr>
                  <w:t>h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>l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6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4"/>
                    <w:position w:val="2"/>
                    <w:sz w:val="28"/>
                    <w:szCs w:val="28"/>
                  </w:rPr>
                  <w:t>A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8"/>
                    <w:szCs w:val="28"/>
                  </w:rPr>
                  <w:t>tt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6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8"/>
                    <w:szCs w:val="28"/>
                  </w:rPr>
                  <w:t>n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1"/>
                    <w:position w:val="2"/>
                    <w:sz w:val="28"/>
                    <w:szCs w:val="28"/>
                  </w:rPr>
                  <w:t>da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8"/>
                    <w:szCs w:val="28"/>
                  </w:rPr>
                  <w:t>n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ce</w:t>
                </w:r>
              </w:p>
              <w:p w:rsidR="00D67E40" w:rsidRDefault="00D67E40">
                <w:pPr>
                  <w:spacing w:before="9" w:after="0" w:line="160" w:lineRule="exact"/>
                  <w:rPr>
                    <w:sz w:val="16"/>
                    <w:szCs w:val="16"/>
                  </w:rPr>
                </w:pPr>
              </w:p>
              <w:p w:rsidR="00D67E40" w:rsidRDefault="002619B4">
                <w:pPr>
                  <w:spacing w:after="0" w:line="240" w:lineRule="auto"/>
                  <w:ind w:left="20" w:right="-20"/>
                  <w:rPr>
                    <w:rFonts w:ascii="Open Sans" w:eastAsia="Open Sans" w:hAnsi="Open Sans" w:cs="Open Sans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3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ur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1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E40" w:rsidRDefault="002619B4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8.75pt;margin-top:88.85pt;width:283.5pt;height:39.7pt;z-index:-251658240;mso-position-horizontal-relative:page;mso-position-vertical-relative:page" filled="f" stroked="f">
          <v:textbox inset="0,0,0,0">
            <w:txbxContent>
              <w:p w:rsidR="00D67E40" w:rsidRDefault="002619B4">
                <w:pPr>
                  <w:spacing w:after="0" w:line="322" w:lineRule="exact"/>
                  <w:ind w:left="20" w:right="-62"/>
                  <w:rPr>
                    <w:rFonts w:ascii="Open Sans" w:eastAsia="Open Sans" w:hAnsi="Open Sans" w:cs="Open Sans"/>
                    <w:sz w:val="28"/>
                    <w:szCs w:val="28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V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6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8"/>
                    <w:szCs w:val="28"/>
                  </w:rPr>
                  <w:t>h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8"/>
                    <w:szCs w:val="28"/>
                  </w:rPr>
                  <w:t>l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6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4"/>
                    <w:position w:val="2"/>
                    <w:sz w:val="28"/>
                    <w:szCs w:val="28"/>
                  </w:rPr>
                  <w:t>A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8"/>
                    <w:szCs w:val="28"/>
                  </w:rPr>
                  <w:t>tt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6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8"/>
                    <w:szCs w:val="28"/>
                  </w:rPr>
                  <w:t>n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1"/>
                    <w:position w:val="2"/>
                    <w:sz w:val="28"/>
                    <w:szCs w:val="28"/>
                  </w:rPr>
                  <w:t>da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8"/>
                    <w:szCs w:val="28"/>
                  </w:rPr>
                  <w:t>n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ce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8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5"/>
                    <w:position w:val="2"/>
                    <w:sz w:val="28"/>
                    <w:szCs w:val="28"/>
                  </w:rPr>
                  <w:t>(</w:t>
                </w:r>
                <w:proofErr w:type="spellStart"/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1"/>
                    <w:position w:val="2"/>
                    <w:sz w:val="28"/>
                    <w:szCs w:val="28"/>
                  </w:rPr>
                  <w:t>N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"/>
                    <w:position w:val="2"/>
                    <w:sz w:val="28"/>
                    <w:szCs w:val="28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n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8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1"/>
                    <w:position w:val="2"/>
                    <w:sz w:val="28"/>
                    <w:szCs w:val="28"/>
                  </w:rPr>
                  <w:t>a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8"/>
                    <w:szCs w:val="28"/>
                  </w:rPr>
                  <w:t>tt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6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8"/>
                    <w:szCs w:val="28"/>
                  </w:rPr>
                  <w:t>n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1"/>
                    <w:position w:val="2"/>
                    <w:sz w:val="28"/>
                    <w:szCs w:val="28"/>
                  </w:rPr>
                  <w:t>da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8"/>
                    <w:szCs w:val="28"/>
                  </w:rPr>
                  <w:t>n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ce</w:t>
                </w:r>
                <w:proofErr w:type="spellEnd"/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0"/>
                    <w:position w:val="2"/>
                    <w:sz w:val="28"/>
                    <w:szCs w:val="28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3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"/>
                    <w:position w:val="2"/>
                    <w:sz w:val="28"/>
                    <w:szCs w:val="28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8"/>
                    <w:szCs w:val="28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8"/>
                    <w:szCs w:val="28"/>
                  </w:rPr>
                  <w:t>)</w:t>
                </w:r>
              </w:p>
              <w:p w:rsidR="00D67E40" w:rsidRDefault="00D67E40">
                <w:pPr>
                  <w:spacing w:before="9" w:after="0" w:line="160" w:lineRule="exact"/>
                  <w:rPr>
                    <w:sz w:val="16"/>
                    <w:szCs w:val="16"/>
                  </w:rPr>
                </w:pPr>
              </w:p>
              <w:p w:rsidR="00D67E40" w:rsidRDefault="002619B4">
                <w:pPr>
                  <w:spacing w:after="0" w:line="240" w:lineRule="auto"/>
                  <w:ind w:left="20" w:right="-20"/>
                  <w:rPr>
                    <w:rFonts w:ascii="Open Sans" w:eastAsia="Open Sans" w:hAnsi="Open Sans" w:cs="Open Sans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3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ur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1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ital Waltman">
    <w15:presenceInfo w15:providerId="None" w15:userId="Meital Waltm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D67E40"/>
    <w:rsid w:val="002619B4"/>
    <w:rsid w:val="00D67E40"/>
    <w:rsid w:val="00DC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FED4BCC3-FE21-476E-920C-B8A6CEF86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Meital Waltman</cp:lastModifiedBy>
  <cp:revision>2</cp:revision>
  <dcterms:created xsi:type="dcterms:W3CDTF">2016-09-05T17:57:00Z</dcterms:created>
  <dcterms:modified xsi:type="dcterms:W3CDTF">2016-09-07T06:44:00Z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2016-09-05T00:00:00Z</vt:filetime>
  </property>
  <property fmtid="{D5CDD505-2E9C-101B-9397-08002B2CF9AE}" pid="3" name="LastSaved">
    <vt:filetime>2016-09-05T00:00:00Z</vt:filetime>
  </property>
</Properties>
</file>