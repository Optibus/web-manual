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1030F" w14:textId="77777777" w:rsidR="000C703B" w:rsidRDefault="000C703B">
      <w:pPr>
        <w:spacing w:before="7" w:after="0" w:line="150" w:lineRule="exact"/>
        <w:rPr>
          <w:sz w:val="15"/>
          <w:szCs w:val="15"/>
        </w:rPr>
      </w:pPr>
    </w:p>
    <w:p w14:paraId="1FFF1504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17D607A2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08EF88C7" w14:textId="77777777" w:rsidR="000C703B" w:rsidRDefault="00CC649A">
      <w:pPr>
        <w:spacing w:after="0" w:line="534" w:lineRule="exact"/>
        <w:ind w:left="115" w:right="1224"/>
        <w:jc w:val="both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ll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w</w:t>
      </w:r>
      <w:r>
        <w:rPr>
          <w:rFonts w:ascii="Open Sans" w:eastAsia="Open Sans" w:hAnsi="Open Sans" w:cs="Open Sans"/>
          <w:b/>
          <w:bCs/>
          <w:color w:val="4E80BD"/>
          <w:spacing w:val="13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6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xi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2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ss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</w:p>
    <w:p w14:paraId="685EF33D" w14:textId="77777777" w:rsidR="000C703B" w:rsidRDefault="000C703B">
      <w:pPr>
        <w:spacing w:before="17" w:after="0" w:line="200" w:lineRule="exact"/>
        <w:rPr>
          <w:sz w:val="20"/>
          <w:szCs w:val="20"/>
        </w:rPr>
      </w:pPr>
    </w:p>
    <w:p w14:paraId="1DA646CD" w14:textId="77777777" w:rsidR="000C703B" w:rsidRDefault="00CC649A">
      <w:pPr>
        <w:spacing w:after="0" w:line="240" w:lineRule="auto"/>
        <w:ind w:left="115" w:right="5617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0EF6DF92" w14:textId="77777777" w:rsidR="000C703B" w:rsidRDefault="000C703B">
      <w:pPr>
        <w:spacing w:before="8" w:after="0" w:line="100" w:lineRule="exact"/>
        <w:rPr>
          <w:sz w:val="10"/>
          <w:szCs w:val="10"/>
        </w:rPr>
      </w:pPr>
    </w:p>
    <w:p w14:paraId="2FEBA740" w14:textId="77777777" w:rsidR="000C703B" w:rsidRDefault="00CC649A">
      <w:pPr>
        <w:spacing w:after="0" w:line="240" w:lineRule="auto"/>
        <w:ind w:left="115" w:right="116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 a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c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 b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ins w:id="0" w:author="Meital Waltman" w:date="2016-09-06T15:15:00Z">
        <w:r w:rsidR="00102BD7">
          <w:rPr>
            <w:rFonts w:ascii="Open Sans" w:eastAsia="Open Sans" w:hAnsi="Open Sans" w:cs="Open Sans"/>
            <w:color w:val="3F3F3F"/>
            <w:spacing w:val="-3"/>
          </w:rPr>
          <w:t>w</w:t>
        </w:r>
      </w:ins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14:paraId="7E7C1977" w14:textId="77777777" w:rsidR="000C703B" w:rsidRDefault="000C703B">
      <w:pPr>
        <w:spacing w:after="0" w:line="120" w:lineRule="exact"/>
        <w:rPr>
          <w:sz w:val="12"/>
          <w:szCs w:val="12"/>
        </w:rPr>
      </w:pPr>
    </w:p>
    <w:p w14:paraId="79E9D48D" w14:textId="77777777" w:rsidR="000C703B" w:rsidRDefault="00CC649A">
      <w:pPr>
        <w:spacing w:after="0" w:line="240" w:lineRule="auto"/>
        <w:ind w:left="115" w:right="270"/>
        <w:rPr>
          <w:rFonts w:ascii="Open Sans" w:eastAsia="Open Sans" w:hAnsi="Open Sans" w:cs="Open Sans"/>
        </w:rPr>
      </w:pPr>
      <w:commentRangeStart w:id="1"/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r-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proofErr w:type="spellEnd"/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ps.</w:t>
      </w:r>
    </w:p>
    <w:p w14:paraId="1A8C1BD6" w14:textId="77777777" w:rsidR="000C703B" w:rsidRDefault="000C703B">
      <w:pPr>
        <w:spacing w:after="0" w:line="120" w:lineRule="exact"/>
        <w:rPr>
          <w:sz w:val="12"/>
          <w:szCs w:val="12"/>
        </w:rPr>
      </w:pPr>
    </w:p>
    <w:p w14:paraId="0C14A8E7" w14:textId="77777777" w:rsidR="000C703B" w:rsidRDefault="00CC649A">
      <w:pPr>
        <w:spacing w:after="0" w:line="240" w:lineRule="auto"/>
        <w:ind w:left="115" w:right="227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proofErr w:type="gramEnd"/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such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ps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gn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,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proofErr w:type="spellStart"/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ro</w:t>
      </w:r>
      <w:proofErr w:type="spellEnd"/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usu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.</w:t>
      </w:r>
      <w:commentRangeEnd w:id="1"/>
      <w:r w:rsidR="00102BD7">
        <w:rPr>
          <w:rStyle w:val="CommentReference"/>
        </w:rPr>
        <w:commentReference w:id="1"/>
      </w:r>
    </w:p>
    <w:p w14:paraId="0FA05653" w14:textId="77777777" w:rsidR="000C703B" w:rsidRDefault="000C703B">
      <w:pPr>
        <w:spacing w:after="0" w:line="120" w:lineRule="exact"/>
        <w:rPr>
          <w:sz w:val="12"/>
          <w:szCs w:val="12"/>
        </w:rPr>
      </w:pPr>
    </w:p>
    <w:p w14:paraId="151C6EAB" w14:textId="77777777" w:rsidR="000C703B" w:rsidRDefault="00CC649A" w:rsidP="00102BD7">
      <w:pPr>
        <w:spacing w:after="0" w:line="240" w:lineRule="auto"/>
        <w:ind w:left="115" w:right="497"/>
        <w:rPr>
          <w:rFonts w:ascii="Open Sans" w:eastAsia="Open Sans" w:hAnsi="Open Sans" w:cs="Open Sans"/>
        </w:rPr>
      </w:pPr>
      <w:r>
        <w:pict w14:anchorId="0821BE7F">
          <v:group id="_x0000_s1038" style="position:absolute;left:0;text-align:left;margin-left:69.4pt;margin-top:36.2pt;width:456pt;height:60pt;z-index:-251661312;mso-position-horizontal-relative:page" coordorigin="1388,724" coordsize="9120,1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395;top:732;width:810;height:810">
              <v:imagedata r:id="rId8" o:title=""/>
            </v:shape>
            <v:group id="_x0000_s1041" style="position:absolute;left:1395;top:732;width:9082;height:1185" coordorigin="1395,732" coordsize="9082,1185">
              <v:shape id="_x0000_s1042" style="position:absolute;left:1395;top:732;width:9082;height:1185" coordorigin="1395,732" coordsize="9082,1185" path="m10410,732r-8933,l1419,761r-24,61l1395,1835r29,58l1485,1917r8933,-1l10440,1912r20,-10l10476,1888r1,-1l1479,1887r-21,-7l1441,1867r-12,-18l1425,1827r,-1011l1431,795r13,-17l1463,766r22,-4l10476,762r-5,-7l10453,743r-20,-8l10410,732e" fillcolor="#1ab654" stroked="f">
                <v:path arrowok="t"/>
              </v:shape>
            </v:group>
            <v:group id="_x0000_s1039" style="position:absolute;left:1485;top:762;width:9015;height:1125" coordorigin="1485,762" coordsize="9015,1125">
              <v:shape id="_x0000_s1040" style="position:absolute;left:1485;top:762;width:9015;height:1125" coordorigin="1485,762" coordsize="9015,1125" path="m10476,762r-8991,l10416,762r21,6l10454,781r12,19l10470,822r,1010l10464,1854r-13,17l10432,1883r-22,4l10477,1887r12,-17l10497,1849r3,-22l10500,813r-5,-22l10485,772r-9,-10e" fillcolor="#1ab65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ins w:id="2" w:author="Meital Waltman" w:date="2016-09-06T15:21:00Z">
        <w:r w:rsidR="00102BD7">
          <w:rPr>
            <w:rFonts w:ascii="Open Sans" w:eastAsia="Open Sans" w:hAnsi="Open Sans" w:cs="Open Sans"/>
            <w:color w:val="3F3F3F"/>
            <w:spacing w:val="-1"/>
          </w:rPr>
          <w:t xml:space="preserve">existing </w:t>
        </w:r>
      </w:ins>
      <w:ins w:id="3" w:author="Meital Waltman" w:date="2016-09-06T15:19:00Z">
        <w:r w:rsidR="00102BD7">
          <w:rPr>
            <w:rFonts w:ascii="Open Sans" w:eastAsia="Open Sans" w:hAnsi="Open Sans" w:cs="Open Sans"/>
            <w:color w:val="3F3F3F"/>
            <w:spacing w:val="-1"/>
          </w:rPr>
          <w:t>overlap</w:t>
        </w:r>
      </w:ins>
      <w:ins w:id="4" w:author="Meital Waltman" w:date="2016-09-06T15:21:00Z">
        <w:r w:rsidR="00102BD7">
          <w:rPr>
            <w:rFonts w:ascii="Open Sans" w:eastAsia="Open Sans" w:hAnsi="Open Sans" w:cs="Open Sans"/>
            <w:color w:val="3F3F3F"/>
            <w:spacing w:val="-1"/>
          </w:rPr>
          <w:t>s</w:t>
        </w:r>
      </w:ins>
      <w:ins w:id="5" w:author="Meital Waltman" w:date="2016-09-06T15:19:00Z">
        <w:r w:rsidR="00102BD7">
          <w:rPr>
            <w:rFonts w:ascii="Open Sans" w:eastAsia="Open Sans" w:hAnsi="Open Sans" w:cs="Open Sans"/>
            <w:color w:val="3F3F3F"/>
            <w:spacing w:val="-1"/>
          </w:rPr>
          <w:t xml:space="preserve"> of </w:t>
        </w:r>
      </w:ins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del w:id="6" w:author="Meital Waltman" w:date="2016-09-06T15:19:00Z">
        <w:r w:rsidDel="00102BD7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02BD7">
          <w:rPr>
            <w:rFonts w:ascii="Open Sans" w:eastAsia="Open Sans" w:hAnsi="Open Sans" w:cs="Open Sans"/>
            <w:color w:val="3F3F3F"/>
          </w:rPr>
          <w:delText>ss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02BD7">
          <w:rPr>
            <w:rFonts w:ascii="Open Sans" w:eastAsia="Open Sans" w:hAnsi="Open Sans" w:cs="Open Sans"/>
            <w:color w:val="3F3F3F"/>
          </w:rPr>
          <w:delText>gn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d</w:delText>
        </w:r>
        <w:r w:rsidDel="00102BD7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02BD7">
          <w:rPr>
            <w:rFonts w:ascii="Open Sans" w:eastAsia="Open Sans" w:hAnsi="Open Sans" w:cs="Open Sans"/>
            <w:color w:val="3F3F3F"/>
          </w:rPr>
          <w:delText>o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</w:rPr>
          <w:delText>a s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02BD7">
          <w:rPr>
            <w:rFonts w:ascii="Open Sans" w:eastAsia="Open Sans" w:hAnsi="Open Sans" w:cs="Open Sans"/>
            <w:color w:val="3F3F3F"/>
          </w:rPr>
          <w:delText>ng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02BD7">
          <w:rPr>
            <w:rFonts w:ascii="Open Sans" w:eastAsia="Open Sans" w:hAnsi="Open Sans" w:cs="Open Sans"/>
            <w:color w:val="3F3F3F"/>
          </w:rPr>
          <w:delText>e</w:delText>
        </w:r>
        <w:r w:rsidDel="00102BD7">
          <w:rPr>
            <w:rFonts w:ascii="Open Sans" w:eastAsia="Open Sans" w:hAnsi="Open Sans" w:cs="Open Sans"/>
            <w:color w:val="3F3F3F"/>
            <w:spacing w:val="-5"/>
          </w:rPr>
          <w:delText xml:space="preserve"> v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h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02BD7">
          <w:rPr>
            <w:rFonts w:ascii="Open Sans" w:eastAsia="Open Sans" w:hAnsi="Open Sans" w:cs="Open Sans"/>
            <w:color w:val="3F3F3F"/>
          </w:rPr>
          <w:delText>c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 xml:space="preserve">, 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02BD7">
          <w:rPr>
            <w:rFonts w:ascii="Open Sans" w:eastAsia="Open Sans" w:hAnsi="Open Sans" w:cs="Open Sans"/>
            <w:color w:val="3F3F3F"/>
          </w:rPr>
          <w:delText>nc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02BD7">
          <w:rPr>
            <w:rFonts w:ascii="Open Sans" w:eastAsia="Open Sans" w:hAnsi="Open Sans" w:cs="Open Sans"/>
            <w:color w:val="3F3F3F"/>
          </w:rPr>
          <w:delText>ud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02BD7">
          <w:rPr>
            <w:rFonts w:ascii="Open Sans" w:eastAsia="Open Sans" w:hAnsi="Open Sans" w:cs="Open Sans"/>
            <w:color w:val="3F3F3F"/>
          </w:rPr>
          <w:delText>ng</w:delText>
        </w:r>
        <w:r w:rsidDel="00102BD7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02BD7">
          <w:rPr>
            <w:rFonts w:ascii="Open Sans" w:eastAsia="Open Sans" w:hAnsi="Open Sans" w:cs="Open Sans"/>
            <w:color w:val="3F3F3F"/>
          </w:rPr>
          <w:delText>p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r</w:delText>
        </w:r>
        <w:r w:rsidDel="00102BD7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02BD7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02BD7">
          <w:rPr>
            <w:rFonts w:ascii="Open Sans" w:eastAsia="Open Sans" w:hAnsi="Open Sans" w:cs="Open Sans"/>
            <w:color w:val="3F3F3F"/>
          </w:rPr>
          <w:delText>r</w:delText>
        </w:r>
        <w:r w:rsidDel="00102BD7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</w:rPr>
          <w:delText>sch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du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d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102BD7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02BD7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02BD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02BD7">
          <w:rPr>
            <w:rFonts w:ascii="Open Sans" w:eastAsia="Open Sans" w:hAnsi="Open Sans" w:cs="Open Sans"/>
            <w:color w:val="3F3F3F"/>
          </w:rPr>
          <w:delText>r</w:delText>
        </w:r>
        <w:r w:rsidDel="00102BD7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02BD7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02BD7">
          <w:rPr>
            <w:rFonts w:ascii="Open Sans" w:eastAsia="Open Sans" w:hAnsi="Open Sans" w:cs="Open Sans"/>
            <w:color w:val="3F3F3F"/>
          </w:rPr>
          <w:delText>ps.</w:delText>
        </w:r>
      </w:del>
    </w:p>
    <w:p w14:paraId="7ECE58A7" w14:textId="77777777" w:rsidR="000C703B" w:rsidRDefault="000C703B">
      <w:pPr>
        <w:spacing w:before="8" w:after="0" w:line="140" w:lineRule="exact"/>
        <w:rPr>
          <w:sz w:val="14"/>
          <w:szCs w:val="14"/>
        </w:rPr>
      </w:pPr>
    </w:p>
    <w:p w14:paraId="4D2C0A42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2D926F1A" w14:textId="77777777" w:rsidR="000C703B" w:rsidRDefault="00CC649A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2"/>
          <w:position w:val="1"/>
        </w:rPr>
        <w:t xml:space="preserve"> a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nce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il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b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ch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</w:p>
    <w:p w14:paraId="65BD0C37" w14:textId="77777777" w:rsidR="000C703B" w:rsidRDefault="00CC649A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position w:val="-1"/>
        </w:rPr>
        <w:t>us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 xml:space="preserve">d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 xml:space="preserve">n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y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a s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ng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ns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nc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.</w:t>
      </w:r>
    </w:p>
    <w:p w14:paraId="208A76AB" w14:textId="77777777" w:rsidR="000C703B" w:rsidRDefault="000C703B">
      <w:pPr>
        <w:spacing w:before="2" w:after="0" w:line="190" w:lineRule="exact"/>
        <w:rPr>
          <w:sz w:val="19"/>
          <w:szCs w:val="19"/>
        </w:rPr>
      </w:pPr>
    </w:p>
    <w:p w14:paraId="7AF74C0B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7C2D3E99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6EC7767B" w14:textId="77777777" w:rsidR="000C703B" w:rsidRDefault="00CC649A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14:paraId="7519331C" w14:textId="77777777" w:rsidR="000C703B" w:rsidRDefault="00CC649A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14:paraId="62CA9EB3" w14:textId="77777777" w:rsidR="000C703B" w:rsidRDefault="000C703B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0C703B" w14:paraId="2D0E5799" w14:textId="77777777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123717AA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6693980B" w14:textId="77777777" w:rsidR="000C703B" w:rsidRDefault="00CC649A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473CBC2E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000C16EB" w14:textId="77777777" w:rsidR="000C703B" w:rsidRDefault="00CC649A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6AD7DF8E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76A82E8A" w14:textId="77777777" w:rsidR="000C703B" w:rsidRDefault="00CC649A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</w:tr>
      <w:tr w:rsidR="000C703B" w14:paraId="6D4DB177" w14:textId="77777777">
        <w:trPr>
          <w:trHeight w:hRule="exact" w:val="11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A435EFA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259F60DB" w14:textId="77777777" w:rsidR="000C703B" w:rsidRDefault="00CC649A">
            <w:pPr>
              <w:spacing w:after="0" w:line="293" w:lineRule="auto"/>
              <w:ind w:left="60" w:right="-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y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E5388B3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15B01E63" w14:textId="77777777" w:rsidR="000C703B" w:rsidRDefault="00CC649A">
            <w:pPr>
              <w:spacing w:after="0" w:line="293" w:lineRule="auto"/>
              <w:ind w:left="59" w:right="23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ins w:id="7" w:author="Meital Waltman" w:date="2016-09-06T15:24:00Z">
              <w:r w:rsidR="00102BD7">
                <w:rPr>
                  <w:rFonts w:ascii="Open Sans" w:eastAsia="Open Sans" w:hAnsi="Open Sans" w:cs="Open Sans"/>
                  <w:spacing w:val="-12"/>
                  <w:sz w:val="18"/>
                  <w:szCs w:val="18"/>
                </w:rPr>
                <w:t xml:space="preserve">existing overlaps of </w:t>
              </w:r>
            </w:ins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ive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del w:id="8" w:author="Meital Waltman" w:date="2016-09-06T15:27:00Z"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,</w:delText>
              </w:r>
              <w:r w:rsidDel="0047577B">
                <w:rPr>
                  <w:rFonts w:ascii="Open Sans" w:eastAsia="Open Sans" w:hAnsi="Open Sans" w:cs="Open Sans"/>
                  <w:spacing w:val="-3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ud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g</w:delText>
              </w:r>
              <w:r w:rsidDel="0047577B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sc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du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d 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v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</w:del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08A6A0C" w14:textId="77777777" w:rsidR="000C703B" w:rsidRDefault="000C703B">
            <w:pPr>
              <w:spacing w:after="0" w:line="120" w:lineRule="exact"/>
              <w:rPr>
                <w:sz w:val="12"/>
                <w:szCs w:val="12"/>
              </w:rPr>
            </w:pPr>
          </w:p>
          <w:p w14:paraId="79131D08" w14:textId="77777777" w:rsidR="000C703B" w:rsidRDefault="00CC649A">
            <w:pPr>
              <w:spacing w:after="0" w:line="293" w:lineRule="auto"/>
              <w:ind w:left="59" w:right="9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y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0C703B" w14:paraId="792657C1" w14:textId="77777777">
        <w:trPr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2248" w14:textId="77777777" w:rsidR="000C703B" w:rsidRDefault="000C703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5960E54" w14:textId="77777777" w:rsidR="000C703B" w:rsidRDefault="00CC649A">
            <w:pPr>
              <w:spacing w:after="0" w:line="293" w:lineRule="auto"/>
              <w:ind w:left="60" w:right="-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0951E" w14:textId="77777777" w:rsidR="000C703B" w:rsidRDefault="000C703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19556942" w14:textId="77777777" w:rsidR="000C703B" w:rsidRDefault="00CC649A">
            <w:pPr>
              <w:spacing w:after="0" w:line="293" w:lineRule="auto"/>
              <w:ind w:left="59" w:right="34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ins w:id="9" w:author="Meital Waltman" w:date="2016-09-06T15:27:00Z">
              <w:r w:rsidR="0047577B">
                <w:rPr>
                  <w:rFonts w:ascii="Open Sans" w:eastAsia="Open Sans" w:hAnsi="Open Sans" w:cs="Open Sans"/>
                  <w:spacing w:val="-12"/>
                  <w:sz w:val="18"/>
                  <w:szCs w:val="18"/>
                </w:rPr>
                <w:t xml:space="preserve">existing overlaps of </w:t>
              </w:r>
            </w:ins>
            <w:del w:id="10" w:author="Meital Waltman" w:date="2016-09-06T15:27:00Z"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sc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ive</w:delText>
              </w:r>
            </w:del>
            <w:ins w:id="11" w:author="Meital Waltman" w:date="2016-09-06T15:27:00Z">
              <w:r w:rsidR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t>c</w:t>
              </w:r>
              <w:r w:rsidR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t>o</w:t>
              </w:r>
              <w:r w:rsidR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t>n</w:t>
              </w:r>
              <w:r w:rsidR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t>se</w:t>
              </w:r>
              <w:r w:rsidR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t>c</w:t>
              </w:r>
              <w:r w:rsidR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t>u</w:t>
              </w:r>
              <w:r w:rsidR="0047577B">
                <w:rPr>
                  <w:rFonts w:ascii="Open Sans" w:eastAsia="Open Sans" w:hAnsi="Open Sans" w:cs="Open Sans"/>
                  <w:sz w:val="18"/>
                  <w:szCs w:val="18"/>
                </w:rPr>
                <w:t>tive</w:t>
              </w:r>
            </w:ins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del w:id="12" w:author="Meital Waltman" w:date="2016-09-06T15:27:00Z"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,</w:delText>
              </w:r>
              <w:r w:rsidDel="0047577B">
                <w:rPr>
                  <w:rFonts w:ascii="Open Sans" w:eastAsia="Open Sans" w:hAnsi="Open Sans" w:cs="Open Sans"/>
                  <w:spacing w:val="-3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ud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g</w:delText>
              </w:r>
              <w:r w:rsidDel="0047577B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to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sc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du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d </w:delText>
              </w:r>
              <w:r w:rsidDel="0047577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v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7577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7577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47577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47577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47577B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3B5C8" w14:textId="77777777" w:rsidR="000C703B" w:rsidRDefault="000C703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1551AB53" w14:textId="77777777" w:rsidR="000C703B" w:rsidRDefault="00CC649A">
            <w:pPr>
              <w:spacing w:after="0" w:line="293" w:lineRule="auto"/>
              <w:ind w:left="59" w:right="9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</w:p>
        </w:tc>
      </w:tr>
    </w:tbl>
    <w:p w14:paraId="4F0187B1" w14:textId="77777777" w:rsidR="000C703B" w:rsidRDefault="000C703B">
      <w:pPr>
        <w:spacing w:after="0"/>
        <w:sectPr w:rsidR="000C703B">
          <w:type w:val="continuous"/>
          <w:pgSz w:w="11920" w:h="16840"/>
          <w:pgMar w:top="1560" w:right="1300" w:bottom="280" w:left="1280" w:header="720" w:footer="720" w:gutter="0"/>
          <w:cols w:space="720"/>
        </w:sectPr>
      </w:pPr>
    </w:p>
    <w:p w14:paraId="08BF5F74" w14:textId="77777777" w:rsidR="000C703B" w:rsidRDefault="000C703B">
      <w:pPr>
        <w:spacing w:before="8" w:after="0" w:line="130" w:lineRule="exact"/>
        <w:rPr>
          <w:sz w:val="13"/>
          <w:szCs w:val="13"/>
        </w:rPr>
      </w:pPr>
    </w:p>
    <w:p w14:paraId="30BDA9ED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del w:id="13" w:author="Meital Waltman" w:date="2016-09-06T15:27:00Z">
        <w:r w:rsidDel="0047577B">
          <w:rPr>
            <w:rFonts w:ascii="Open Sans" w:eastAsia="Open Sans" w:hAnsi="Open Sans" w:cs="Open Sans"/>
            <w:color w:val="3F3F3F"/>
          </w:rPr>
          <w:delText>c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nscu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47577B">
          <w:rPr>
            <w:rFonts w:ascii="Open Sans" w:eastAsia="Open Sans" w:hAnsi="Open Sans" w:cs="Open Sans"/>
            <w:color w:val="3F3F3F"/>
          </w:rPr>
          <w:delText>e</w:delText>
        </w:r>
      </w:del>
      <w:ins w:id="14" w:author="Meital Waltman" w:date="2016-09-06T15:27:00Z">
        <w:r w:rsidR="0047577B">
          <w:rPr>
            <w:rFonts w:ascii="Open Sans" w:eastAsia="Open Sans" w:hAnsi="Open Sans" w:cs="Open Sans"/>
            <w:color w:val="3F3F3F"/>
          </w:rPr>
          <w:t>c</w:t>
        </w:r>
        <w:r w:rsidR="0047577B">
          <w:rPr>
            <w:rFonts w:ascii="Open Sans" w:eastAsia="Open Sans" w:hAnsi="Open Sans" w:cs="Open Sans"/>
            <w:color w:val="3F3F3F"/>
            <w:spacing w:val="2"/>
          </w:rPr>
          <w:t>o</w:t>
        </w:r>
        <w:r w:rsidR="0047577B">
          <w:rPr>
            <w:rFonts w:ascii="Open Sans" w:eastAsia="Open Sans" w:hAnsi="Open Sans" w:cs="Open Sans"/>
            <w:color w:val="3F3F3F"/>
          </w:rPr>
          <w:t>nsec</w:t>
        </w:r>
        <w:r w:rsidR="0047577B">
          <w:rPr>
            <w:rFonts w:ascii="Open Sans" w:eastAsia="Open Sans" w:hAnsi="Open Sans" w:cs="Open Sans"/>
            <w:color w:val="3F3F3F"/>
            <w:spacing w:val="-3"/>
          </w:rPr>
          <w:t>u</w:t>
        </w:r>
        <w:r w:rsidR="0047577B">
          <w:rPr>
            <w:rFonts w:ascii="Open Sans" w:eastAsia="Open Sans" w:hAnsi="Open Sans" w:cs="Open Sans"/>
            <w:color w:val="3F3F3F"/>
            <w:spacing w:val="5"/>
          </w:rPr>
          <w:t>t</w:t>
        </w:r>
        <w:r w:rsidR="0047577B">
          <w:rPr>
            <w:rFonts w:ascii="Open Sans" w:eastAsia="Open Sans" w:hAnsi="Open Sans" w:cs="Open Sans"/>
            <w:color w:val="3F3F3F"/>
            <w:spacing w:val="-5"/>
          </w:rPr>
          <w:t>i</w:t>
        </w:r>
        <w:r w:rsidR="0047577B">
          <w:rPr>
            <w:rFonts w:ascii="Open Sans" w:eastAsia="Open Sans" w:hAnsi="Open Sans" w:cs="Open Sans"/>
            <w:color w:val="3F3F3F"/>
          </w:rPr>
          <w:t>ve</w:t>
        </w:r>
      </w:ins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del w:id="15" w:author="Meital Waltman" w:date="2016-09-06T15:28:00Z"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</w:rPr>
          <w:delText>nc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</w:rPr>
          <w:delText>ud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</w:rPr>
          <w:delText>ng</w:delText>
        </w:r>
        <w:r w:rsidDel="0047577B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p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</w:rPr>
          <w:delText>sch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du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d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color w:val="3F3F3F"/>
          </w:rPr>
          <w:delText xml:space="preserve">ps </w:delText>
        </w:r>
      </w:del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</w:p>
    <w:p w14:paraId="772CB931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14:paraId="09C993AD" w14:textId="77777777" w:rsidR="000C703B" w:rsidRDefault="000C703B">
      <w:pPr>
        <w:spacing w:after="0" w:line="120" w:lineRule="exact"/>
        <w:rPr>
          <w:sz w:val="12"/>
          <w:szCs w:val="12"/>
        </w:rPr>
      </w:pPr>
    </w:p>
    <w:p w14:paraId="15330587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14:paraId="6167CFED" w14:textId="77777777" w:rsidR="000C703B" w:rsidRDefault="00CC649A">
      <w:pPr>
        <w:spacing w:after="0" w:line="282" w:lineRule="exact"/>
        <w:ind w:left="115" w:right="-20"/>
        <w:rPr>
          <w:rFonts w:ascii="Open Sans" w:eastAsia="Open Sans" w:hAnsi="Open Sans" w:cs="Open Sans"/>
        </w:rPr>
      </w:pPr>
      <w:r>
        <w:pict w14:anchorId="1195BF71">
          <v:group id="_x0000_s1032" style="position:absolute;left:0;text-align:left;margin-left:69.4pt;margin-top:21.2pt;width:456pt;height:60pt;z-index:-251660288;mso-position-horizontal-relative:page" coordorigin="1388,424" coordsize="9120,1200">
            <v:shape id="_x0000_s1037" type="#_x0000_t75" style="position:absolute;left:1395;top:432;width:810;height:840">
              <v:imagedata r:id="rId9" o:title=""/>
            </v:shape>
            <v:group id="_x0000_s1035" style="position:absolute;left:1395;top:432;width:9082;height:1185" coordorigin="1395,432" coordsize="9082,1185">
              <v:shape id="_x0000_s1036" style="position:absolute;left:1395;top:432;width:9082;height:1185" coordorigin="1395,432" coordsize="9082,1185" path="m10410,432r-8933,l1419,461r-24,61l1395,1535r29,58l1485,1617r8933,-1l10440,1612r20,-10l10476,1588r1,-1l1479,1587r-21,-7l1441,1567r-12,-18l1425,1527r,-1011l1431,495r13,-17l1463,466r22,-4l10476,462r-5,-7l10453,443r-20,-8l10410,432e" fillcolor="#0000a4" stroked="f">
                <v:path arrowok="t"/>
              </v:shape>
            </v:group>
            <v:group id="_x0000_s1033" style="position:absolute;left:1485;top:462;width:9015;height:1125" coordorigin="1485,462" coordsize="9015,1125">
              <v:shape id="_x0000_s1034" style="position:absolute;left:1485;top:462;width:9015;height:1125" coordorigin="1485,462" coordsize="9015,1125" path="m10476,462r-8991,l10416,462r21,6l10454,481r12,19l10470,522r,1010l10464,1554r-13,17l10432,1583r-22,4l10477,1587r12,-17l10497,1549r3,-22l10500,513r-5,-22l10485,472r-9,-10e" fillcolor="#0000a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4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>ss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position w:val="-1"/>
        </w:rPr>
        <w:t>gn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m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position w:val="-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s,</w:t>
      </w:r>
      <w:r>
        <w:rPr>
          <w:rFonts w:ascii="Open Sans" w:eastAsia="Open Sans" w:hAnsi="Open Sans" w:cs="Open Sans"/>
          <w:color w:val="3F3F3F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0000FF"/>
          <w:position w:val="-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  <w:position w:val="-1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-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-1"/>
        </w:rPr>
        <w:t>s</w:t>
      </w:r>
      <w:r>
        <w:rPr>
          <w:rFonts w:ascii="Open Sans" w:eastAsia="Open Sans" w:hAnsi="Open Sans" w:cs="Open Sans"/>
          <w:color w:val="3F3F3F"/>
          <w:position w:val="-1"/>
        </w:rPr>
        <w:t>.</w:t>
      </w:r>
    </w:p>
    <w:p w14:paraId="66A0A6AA" w14:textId="77777777" w:rsidR="000C703B" w:rsidRDefault="000C703B">
      <w:pPr>
        <w:spacing w:before="5" w:after="0" w:line="160" w:lineRule="exact"/>
        <w:rPr>
          <w:sz w:val="16"/>
          <w:szCs w:val="16"/>
        </w:rPr>
      </w:pPr>
    </w:p>
    <w:p w14:paraId="3C26B35B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33BB7D9B" w14:textId="77777777" w:rsidR="000C703B" w:rsidRDefault="00CC649A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2"/>
          <w:position w:val="1"/>
        </w:rPr>
        <w:t xml:space="preserve"> 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us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 xml:space="preserve">d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nc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,</w:t>
      </w:r>
      <w:r>
        <w:rPr>
          <w:rFonts w:ascii="Open Sans" w:eastAsia="Open Sans" w:hAnsi="Open Sans" w:cs="Open Sans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mi</w:t>
      </w:r>
      <w:r>
        <w:rPr>
          <w:rFonts w:ascii="Open Sans" w:eastAsia="Open Sans" w:hAnsi="Open Sans" w:cs="Open Sans"/>
          <w:position w:val="1"/>
        </w:rPr>
        <w:t>ght</w:t>
      </w:r>
      <w:r>
        <w:rPr>
          <w:rFonts w:ascii="Open Sans" w:eastAsia="Open Sans" w:hAnsi="Open Sans" w:cs="Open Sans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ee</w:t>
      </w:r>
      <w:r>
        <w:rPr>
          <w:rFonts w:ascii="Open Sans" w:eastAsia="Open Sans" w:hAnsi="Open Sans" w:cs="Open Sans"/>
          <w:position w:val="1"/>
        </w:rPr>
        <w:t xml:space="preserve">d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t up a sp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l</w:t>
      </w:r>
    </w:p>
    <w:p w14:paraId="3ACE6B17" w14:textId="77777777" w:rsidR="000C703B" w:rsidRDefault="00CC649A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u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G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up c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ng</w:t>
      </w:r>
      <w:r>
        <w:rPr>
          <w:rFonts w:ascii="Open Sans" w:eastAsia="Open Sans" w:hAnsi="Open Sans" w:cs="Open Sans"/>
          <w:spacing w:val="-4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l</w:t>
      </w:r>
      <w:r>
        <w:rPr>
          <w:rFonts w:ascii="Open Sans" w:eastAsia="Open Sans" w:hAnsi="Open Sans" w:cs="Open Sans"/>
          <w:spacing w:val="6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f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u</w:t>
      </w:r>
      <w:r>
        <w:rPr>
          <w:rFonts w:ascii="Open Sans" w:eastAsia="Open Sans" w:hAnsi="Open Sans" w:cs="Open Sans"/>
          <w:spacing w:val="-3"/>
          <w:position w:val="-1"/>
        </w:rPr>
        <w:t>te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3"/>
          <w:position w:val="-1"/>
        </w:rPr>
        <w:t>ee</w:t>
      </w:r>
      <w:r>
        <w:rPr>
          <w:rFonts w:ascii="Open Sans" w:eastAsia="Open Sans" w:hAnsi="Open Sans" w:cs="Open Sans"/>
          <w:position w:val="-1"/>
        </w:rPr>
        <w:t>d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d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purp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.</w:t>
      </w:r>
    </w:p>
    <w:p w14:paraId="1BEF2BA6" w14:textId="77777777" w:rsidR="000C703B" w:rsidRDefault="000C703B">
      <w:pPr>
        <w:spacing w:before="5" w:after="0" w:line="110" w:lineRule="exact"/>
        <w:rPr>
          <w:sz w:val="11"/>
          <w:szCs w:val="11"/>
        </w:rPr>
      </w:pPr>
    </w:p>
    <w:p w14:paraId="416A2E0F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2175DC7A" w14:textId="77777777" w:rsidR="000C703B" w:rsidRDefault="000C703B">
      <w:pPr>
        <w:spacing w:after="0" w:line="200" w:lineRule="exact"/>
        <w:rPr>
          <w:sz w:val="20"/>
          <w:szCs w:val="20"/>
        </w:rPr>
      </w:pPr>
    </w:p>
    <w:p w14:paraId="419804CB" w14:textId="77777777" w:rsidR="000C703B" w:rsidRDefault="00CC649A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g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14:paraId="7FFCBCBB" w14:textId="77777777" w:rsidR="000C703B" w:rsidRDefault="000C703B">
      <w:pPr>
        <w:spacing w:before="2" w:after="0" w:line="130" w:lineRule="exact"/>
        <w:rPr>
          <w:sz w:val="13"/>
          <w:szCs w:val="13"/>
        </w:rPr>
      </w:pPr>
    </w:p>
    <w:p w14:paraId="1DE13BBC" w14:textId="77777777" w:rsidR="000C703B" w:rsidRDefault="00CC649A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8DE1975">
          <v:shape id="_x0000_i1025" type="#_x0000_t75" style="width:458.3pt;height:130.15pt;mso-position-horizontal-relative:char;mso-position-vertical-relative:line">
            <v:imagedata r:id="rId10" o:title=""/>
          </v:shape>
        </w:pict>
      </w:r>
    </w:p>
    <w:p w14:paraId="64BD610E" w14:textId="77777777" w:rsidR="000C703B" w:rsidRDefault="000C703B">
      <w:pPr>
        <w:spacing w:before="8" w:after="0" w:line="170" w:lineRule="exact"/>
        <w:rPr>
          <w:sz w:val="17"/>
          <w:szCs w:val="17"/>
        </w:rPr>
      </w:pPr>
    </w:p>
    <w:p w14:paraId="5041340C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07681A7" w14:textId="77777777" w:rsidR="000C703B" w:rsidRDefault="000C703B">
      <w:pPr>
        <w:spacing w:before="5" w:after="0" w:line="130" w:lineRule="exact"/>
        <w:rPr>
          <w:sz w:val="13"/>
          <w:szCs w:val="13"/>
        </w:rPr>
      </w:pPr>
    </w:p>
    <w:p w14:paraId="0D58E6F2" w14:textId="77777777" w:rsidR="000C703B" w:rsidRDefault="00CC649A">
      <w:pPr>
        <w:spacing w:after="0" w:line="240" w:lineRule="auto"/>
        <w:ind w:left="415" w:right="488"/>
        <w:rPr>
          <w:rFonts w:ascii="Open Sans" w:eastAsia="Open Sans" w:hAnsi="Open Sans" w:cs="Open Sans"/>
        </w:rPr>
      </w:pPr>
      <w:r>
        <w:pict w14:anchorId="3B837B51">
          <v:shape id="_x0000_s1030" type="#_x0000_t75" style="position:absolute;left:0;text-align:left;margin-left:72.75pt;margin-top:5.85pt;width:4.5pt;height:4.5pt;z-index:-251659264;mso-position-horizontal-relative:page">
            <v:imagedata r:id="rId11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ps.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ro</w:t>
      </w:r>
      <w:proofErr w:type="spellEnd"/>
      <w:r>
        <w:rPr>
          <w:rFonts w:ascii="Open Sans" w:eastAsia="Open Sans" w:hAnsi="Open Sans" w:cs="Open Sans"/>
        </w:rPr>
        <w:t xml:space="preserve">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del w:id="16" w:author="Meital Waltman" w:date="2016-09-06T15:33:00Z">
        <w:r w:rsidDel="0047577B">
          <w:rPr>
            <w:rFonts w:ascii="Open Sans" w:eastAsia="Open Sans" w:hAnsi="Open Sans" w:cs="Open Sans"/>
          </w:rPr>
          <w:delText>n</w:delText>
        </w:r>
        <w:r w:rsidDel="0047577B">
          <w:rPr>
            <w:rFonts w:ascii="Open Sans" w:eastAsia="Open Sans" w:hAnsi="Open Sans" w:cs="Open Sans"/>
            <w:spacing w:val="2"/>
          </w:rPr>
          <w:delText>o</w:delText>
        </w:r>
        <w:r w:rsidDel="0047577B">
          <w:rPr>
            <w:rFonts w:ascii="Open Sans" w:eastAsia="Open Sans" w:hAnsi="Open Sans" w:cs="Open Sans"/>
          </w:rPr>
          <w:delText>n</w:delText>
        </w:r>
        <w:r w:rsidDel="0047577B">
          <w:rPr>
            <w:rFonts w:ascii="Open Sans" w:eastAsia="Open Sans" w:hAnsi="Open Sans" w:cs="Open Sans"/>
            <w:spacing w:val="4"/>
          </w:rPr>
          <w:delText>-</w:delText>
        </w:r>
        <w:r w:rsidDel="0047577B">
          <w:rPr>
            <w:rFonts w:ascii="Open Sans" w:eastAsia="Open Sans" w:hAnsi="Open Sans" w:cs="Open Sans"/>
          </w:rPr>
          <w:delText>d</w:delText>
        </w:r>
        <w:r w:rsidDel="0047577B">
          <w:rPr>
            <w:rFonts w:ascii="Open Sans" w:eastAsia="Open Sans" w:hAnsi="Open Sans" w:cs="Open Sans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spacing w:val="5"/>
          </w:rPr>
          <w:delText>li</w:delText>
        </w:r>
        <w:r w:rsidDel="0047577B">
          <w:rPr>
            <w:rFonts w:ascii="Open Sans" w:eastAsia="Open Sans" w:hAnsi="Open Sans" w:cs="Open Sans"/>
          </w:rPr>
          <w:delText>b</w:delText>
        </w:r>
        <w:r w:rsidDel="0047577B">
          <w:rPr>
            <w:rFonts w:ascii="Open Sans" w:eastAsia="Open Sans" w:hAnsi="Open Sans" w:cs="Open Sans"/>
            <w:spacing w:val="-3"/>
          </w:rPr>
          <w:delText>e</w:delText>
        </w:r>
        <w:r w:rsidDel="0047577B">
          <w:rPr>
            <w:rFonts w:ascii="Open Sans" w:eastAsia="Open Sans" w:hAnsi="Open Sans" w:cs="Open Sans"/>
          </w:rPr>
          <w:delText>r</w:delText>
        </w:r>
        <w:r w:rsidDel="0047577B">
          <w:rPr>
            <w:rFonts w:ascii="Open Sans" w:eastAsia="Open Sans" w:hAnsi="Open Sans" w:cs="Open Sans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spacing w:val="-3"/>
          </w:rPr>
          <w:delText>te</w:delText>
        </w:r>
        <w:r w:rsidDel="0047577B">
          <w:rPr>
            <w:rFonts w:ascii="Open Sans" w:eastAsia="Open Sans" w:hAnsi="Open Sans" w:cs="Open Sans"/>
          </w:rPr>
          <w:delText>d</w:delText>
        </w:r>
        <w:r w:rsidDel="0047577B">
          <w:rPr>
            <w:rFonts w:ascii="Open Sans" w:eastAsia="Open Sans" w:hAnsi="Open Sans" w:cs="Open Sans"/>
            <w:spacing w:val="-6"/>
          </w:rPr>
          <w:delText xml:space="preserve"> </w:delText>
        </w:r>
      </w:del>
      <w:ins w:id="17" w:author="Meital Waltman" w:date="2016-09-06T15:33:00Z">
        <w:r w:rsidR="0047577B">
          <w:rPr>
            <w:rFonts w:ascii="Open Sans" w:eastAsia="Open Sans" w:hAnsi="Open Sans" w:cs="Open Sans"/>
            <w:spacing w:val="-6"/>
          </w:rPr>
          <w:t xml:space="preserve">existing </w:t>
        </w:r>
      </w:ins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ps.</w:t>
      </w:r>
    </w:p>
    <w:p w14:paraId="26A08E62" w14:textId="77777777" w:rsidR="000C703B" w:rsidRDefault="00CC649A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E1E95C9">
          <v:shape id="_x0000_s1029" type="#_x0000_t75" style="position:absolute;left:0;text-align:left;margin-left:72.75pt;margin-top:9.6pt;width:4.5pt;height:4.5pt;z-index:-251658240;mso-position-horizontal-relative:page">
            <v:imagedata r:id="rId11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</w:p>
    <w:p w14:paraId="78830F7A" w14:textId="77777777" w:rsidR="000C703B" w:rsidRDefault="000C703B">
      <w:pPr>
        <w:spacing w:after="0"/>
        <w:sectPr w:rsidR="000C703B">
          <w:headerReference w:type="default" r:id="rId12"/>
          <w:pgSz w:w="11920" w:h="16840"/>
          <w:pgMar w:top="2540" w:right="1260" w:bottom="280" w:left="1280" w:header="1797" w:footer="0" w:gutter="0"/>
          <w:cols w:space="720"/>
        </w:sectPr>
      </w:pPr>
    </w:p>
    <w:p w14:paraId="56F5BF45" w14:textId="77777777" w:rsidR="000C703B" w:rsidRDefault="000C703B">
      <w:pPr>
        <w:spacing w:before="8" w:after="0" w:line="130" w:lineRule="exact"/>
        <w:rPr>
          <w:sz w:val="13"/>
          <w:szCs w:val="13"/>
        </w:rPr>
      </w:pPr>
    </w:p>
    <w:p w14:paraId="2CB78EF6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ins w:id="18" w:author="Meital Waltman" w:date="2016-09-06T15:34:00Z">
        <w:r w:rsidR="0047577B">
          <w:rPr>
            <w:rFonts w:ascii="Open Sans" w:eastAsia="Open Sans" w:hAnsi="Open Sans" w:cs="Open Sans"/>
            <w:color w:val="3F3F3F"/>
            <w:spacing w:val="-3"/>
          </w:rPr>
          <w:t xml:space="preserve">existing overlap </w:t>
        </w:r>
      </w:ins>
      <w:del w:id="19" w:author="Meital Waltman" w:date="2016-09-06T15:34:00Z">
        <w:r w:rsidDel="0047577B">
          <w:rPr>
            <w:rFonts w:ascii="Open Sans" w:eastAsia="Open Sans" w:hAnsi="Open Sans" w:cs="Open Sans"/>
            <w:color w:val="3F3F3F"/>
          </w:rPr>
          <w:delText>c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nscu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47577B">
          <w:rPr>
            <w:rFonts w:ascii="Open Sans" w:eastAsia="Open Sans" w:hAnsi="Open Sans" w:cs="Open Sans"/>
            <w:color w:val="3F3F3F"/>
          </w:rPr>
          <w:delText>e</w:delText>
        </w:r>
      </w:del>
      <w:ins w:id="20" w:author="Meital Waltman" w:date="2016-09-06T15:34:00Z">
        <w:r w:rsidR="0047577B">
          <w:rPr>
            <w:rFonts w:ascii="Open Sans" w:eastAsia="Open Sans" w:hAnsi="Open Sans" w:cs="Open Sans"/>
            <w:color w:val="3F3F3F"/>
          </w:rPr>
          <w:t>c</w:t>
        </w:r>
        <w:r w:rsidR="0047577B">
          <w:rPr>
            <w:rFonts w:ascii="Open Sans" w:eastAsia="Open Sans" w:hAnsi="Open Sans" w:cs="Open Sans"/>
            <w:color w:val="3F3F3F"/>
            <w:spacing w:val="2"/>
          </w:rPr>
          <w:t>o</w:t>
        </w:r>
        <w:r w:rsidR="0047577B">
          <w:rPr>
            <w:rFonts w:ascii="Open Sans" w:eastAsia="Open Sans" w:hAnsi="Open Sans" w:cs="Open Sans"/>
            <w:color w:val="3F3F3F"/>
          </w:rPr>
          <w:t>nsec</w:t>
        </w:r>
        <w:r w:rsidR="0047577B">
          <w:rPr>
            <w:rFonts w:ascii="Open Sans" w:eastAsia="Open Sans" w:hAnsi="Open Sans" w:cs="Open Sans"/>
            <w:color w:val="3F3F3F"/>
            <w:spacing w:val="-3"/>
          </w:rPr>
          <w:t>u</w:t>
        </w:r>
        <w:r w:rsidR="0047577B">
          <w:rPr>
            <w:rFonts w:ascii="Open Sans" w:eastAsia="Open Sans" w:hAnsi="Open Sans" w:cs="Open Sans"/>
            <w:color w:val="3F3F3F"/>
            <w:spacing w:val="5"/>
          </w:rPr>
          <w:t>t</w:t>
        </w:r>
        <w:r w:rsidR="0047577B">
          <w:rPr>
            <w:rFonts w:ascii="Open Sans" w:eastAsia="Open Sans" w:hAnsi="Open Sans" w:cs="Open Sans"/>
            <w:color w:val="3F3F3F"/>
            <w:spacing w:val="-5"/>
          </w:rPr>
          <w:t>i</w:t>
        </w:r>
        <w:r w:rsidR="0047577B">
          <w:rPr>
            <w:rFonts w:ascii="Open Sans" w:eastAsia="Open Sans" w:hAnsi="Open Sans" w:cs="Open Sans"/>
            <w:color w:val="3F3F3F"/>
          </w:rPr>
          <w:t>ve</w:t>
        </w:r>
      </w:ins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</w:rPr>
        <w:t>s</w:t>
      </w:r>
      <w:del w:id="21" w:author="Meital Waltman" w:date="2016-09-06T15:34:00Z">
        <w:r w:rsidDel="0047577B">
          <w:rPr>
            <w:rFonts w:ascii="Open Sans" w:eastAsia="Open Sans" w:hAnsi="Open Sans" w:cs="Open Sans"/>
            <w:color w:val="3F3F3F"/>
          </w:rPr>
          <w:delText>,</w:delText>
        </w:r>
        <w:r w:rsidDel="0047577B">
          <w:rPr>
            <w:rFonts w:ascii="Open Sans" w:eastAsia="Open Sans" w:hAnsi="Open Sans" w:cs="Open Sans"/>
            <w:color w:val="3F3F3F"/>
            <w:spacing w:val="7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</w:rPr>
          <w:delText>nc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</w:rPr>
          <w:delText>ud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47577B">
          <w:rPr>
            <w:rFonts w:ascii="Open Sans" w:eastAsia="Open Sans" w:hAnsi="Open Sans" w:cs="Open Sans"/>
            <w:color w:val="3F3F3F"/>
          </w:rPr>
          <w:delText>ng</w:delText>
        </w:r>
        <w:r w:rsidDel="0047577B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p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</w:rPr>
          <w:delText>sch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du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d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47577B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47577B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47577B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47577B">
          <w:rPr>
            <w:rFonts w:ascii="Open Sans" w:eastAsia="Open Sans" w:hAnsi="Open Sans" w:cs="Open Sans"/>
            <w:color w:val="3F3F3F"/>
          </w:rPr>
          <w:delText>r</w:delText>
        </w:r>
        <w:r w:rsidDel="0047577B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47577B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color w:val="3F3F3F"/>
          </w:rPr>
          <w:delText>ps.</w:delText>
        </w:r>
      </w:del>
      <w:ins w:id="22" w:author="Meital Waltman" w:date="2016-09-06T15:34:00Z">
        <w:r w:rsidR="0047577B">
          <w:rPr>
            <w:rFonts w:ascii="Open Sans" w:eastAsia="Open Sans" w:hAnsi="Open Sans" w:cs="Open Sans"/>
            <w:color w:val="3F3F3F"/>
          </w:rPr>
          <w:t>-</w:t>
        </w:r>
      </w:ins>
    </w:p>
    <w:p w14:paraId="18F4457E" w14:textId="77777777" w:rsidR="000C703B" w:rsidRDefault="00CC649A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6E1AA93E" w14:textId="77777777" w:rsidR="000C703B" w:rsidRDefault="000C703B">
      <w:pPr>
        <w:spacing w:before="1" w:after="0" w:line="130" w:lineRule="exact"/>
        <w:rPr>
          <w:sz w:val="13"/>
          <w:szCs w:val="13"/>
        </w:rPr>
      </w:pPr>
    </w:p>
    <w:p w14:paraId="0FDBB1C1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A3EE0E6" w14:textId="77777777" w:rsidR="000C703B" w:rsidRDefault="000C703B">
      <w:pPr>
        <w:spacing w:before="2" w:after="0" w:line="130" w:lineRule="exact"/>
        <w:rPr>
          <w:sz w:val="13"/>
          <w:szCs w:val="13"/>
        </w:rPr>
      </w:pPr>
    </w:p>
    <w:p w14:paraId="5946C2B3" w14:textId="77777777" w:rsidR="000C703B" w:rsidRDefault="00102BD7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665252C">
          <v:shape id="_x0000_i1026" type="#_x0000_t75" style="width:456pt;height:156pt;mso-position-horizontal-relative:char;mso-position-vertical-relative:line">
            <v:imagedata r:id="rId13" o:title=""/>
          </v:shape>
        </w:pict>
      </w:r>
    </w:p>
    <w:p w14:paraId="0AA843A4" w14:textId="77777777" w:rsidR="000C703B" w:rsidRDefault="000C703B">
      <w:pPr>
        <w:spacing w:before="4" w:after="0" w:line="190" w:lineRule="exact"/>
        <w:rPr>
          <w:sz w:val="19"/>
          <w:szCs w:val="19"/>
        </w:rPr>
      </w:pPr>
    </w:p>
    <w:p w14:paraId="7437B2A8" w14:textId="77777777" w:rsidR="000C703B" w:rsidRDefault="00CC649A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17CDCD32" w14:textId="77777777" w:rsidR="000C703B" w:rsidRDefault="000C703B">
      <w:pPr>
        <w:spacing w:before="5" w:after="0" w:line="130" w:lineRule="exact"/>
        <w:rPr>
          <w:sz w:val="13"/>
          <w:szCs w:val="13"/>
        </w:rPr>
      </w:pPr>
    </w:p>
    <w:p w14:paraId="4D45BBDF" w14:textId="77777777" w:rsidR="000C703B" w:rsidRDefault="00CC649A">
      <w:pPr>
        <w:spacing w:after="0" w:line="240" w:lineRule="auto"/>
        <w:ind w:left="415" w:right="488"/>
        <w:rPr>
          <w:rFonts w:ascii="Open Sans" w:eastAsia="Open Sans" w:hAnsi="Open Sans" w:cs="Open Sans"/>
        </w:rPr>
      </w:pPr>
      <w:r>
        <w:pict w14:anchorId="614FEB10">
          <v:shape id="_x0000_s1027" type="#_x0000_t75" style="position:absolute;left:0;text-align:left;margin-left:72.75pt;margin-top:5.85pt;width:4.5pt;height:4.5pt;z-index:-251657216;mso-position-horizontal-relative:page">
            <v:imagedata r:id="rId11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ps.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ro</w:t>
      </w:r>
      <w:proofErr w:type="spellEnd"/>
      <w:r>
        <w:rPr>
          <w:rFonts w:ascii="Open Sans" w:eastAsia="Open Sans" w:hAnsi="Open Sans" w:cs="Open Sans"/>
        </w:rPr>
        <w:t xml:space="preserve"> 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ins w:id="23" w:author="Meital Waltman" w:date="2016-09-06T15:35:00Z">
        <w:r w:rsidR="0047577B">
          <w:rPr>
            <w:rFonts w:ascii="Open Sans" w:eastAsia="Open Sans" w:hAnsi="Open Sans" w:cs="Open Sans"/>
            <w:spacing w:val="-5"/>
          </w:rPr>
          <w:t xml:space="preserve">existing </w:t>
        </w:r>
      </w:ins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4"/>
        </w:rPr>
        <w:t>-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ps.</w:t>
      </w:r>
    </w:p>
    <w:p w14:paraId="07454982" w14:textId="77777777" w:rsidR="000C703B" w:rsidRDefault="00CC649A">
      <w:pPr>
        <w:spacing w:before="75" w:after="0" w:line="240" w:lineRule="auto"/>
        <w:ind w:left="415" w:right="40" w:firstLine="60"/>
        <w:jc w:val="both"/>
        <w:rPr>
          <w:rFonts w:ascii="Open Sans" w:eastAsia="Open Sans" w:hAnsi="Open Sans" w:cs="Open Sans"/>
        </w:rPr>
      </w:pPr>
      <w:r>
        <w:pict w14:anchorId="51F9BC19">
          <v:shape id="_x0000_s1026" type="#_x0000_t75" style="position:absolute;left:0;text-align:left;margin-left:72.75pt;margin-top:9.6pt;width:4.5pt;height:4.5pt;z-index:-251656192;mso-position-horizontal-relative:page">
            <v:imagedata r:id="rId11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O</w:t>
      </w:r>
      <w:r>
        <w:rPr>
          <w:rFonts w:ascii="Open Sans" w:eastAsia="Open Sans" w:hAnsi="Open Sans" w:cs="Open Sans"/>
          <w:b/>
          <w:bCs/>
          <w:spacing w:val="-5"/>
        </w:rPr>
        <w:t>v</w:t>
      </w:r>
      <w:r>
        <w:rPr>
          <w:rFonts w:ascii="Open Sans" w:eastAsia="Open Sans" w:hAnsi="Open Sans" w:cs="Open Sans"/>
          <w:b/>
          <w:bCs/>
          <w:spacing w:val="5"/>
        </w:rPr>
        <w:t>err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3"/>
        </w:rPr>
        <w:t>H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4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ene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  <w:spacing w:val="9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n- </w:t>
      </w:r>
      <w:proofErr w:type="spellStart"/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9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0000FF"/>
          <w:spacing w:val="-3"/>
        </w:rPr>
        <w:t>H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c</w:t>
      </w:r>
      <w:proofErr w:type="spellEnd"/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 xml:space="preserve">- </w:t>
      </w:r>
      <w:proofErr w:type="spellStart"/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proofErr w:type="spellEnd"/>
      <w:r>
        <w:rPr>
          <w:rFonts w:ascii="Open Sans" w:eastAsia="Open Sans" w:hAnsi="Open Sans" w:cs="Open Sans"/>
          <w:color w:val="000000"/>
          <w:spacing w:val="-5"/>
        </w:rPr>
        <w:t>)</w:t>
      </w:r>
      <w:r>
        <w:rPr>
          <w:rFonts w:ascii="Open Sans" w:eastAsia="Open Sans" w:hAnsi="Open Sans" w:cs="Open Sans"/>
          <w:color w:val="000000"/>
        </w:rPr>
        <w:t>.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1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pp</w:t>
      </w:r>
      <w:r>
        <w:rPr>
          <w:rFonts w:ascii="Open Sans" w:eastAsia="Open Sans" w:hAnsi="Open Sans" w:cs="Open Sans"/>
          <w:color w:val="000000"/>
          <w:spacing w:val="5"/>
        </w:rPr>
        <w:t>li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ny</w:t>
      </w:r>
      <w:r>
        <w:rPr>
          <w:rFonts w:ascii="Open Sans" w:eastAsia="Open Sans" w:hAnsi="Open Sans" w:cs="Open Sans"/>
          <w:color w:val="000000"/>
          <w:spacing w:val="-5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g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y</w:t>
      </w:r>
      <w:proofErr w:type="spellEnd"/>
      <w:r>
        <w:rPr>
          <w:rFonts w:ascii="Open Sans" w:eastAsia="Open Sans" w:hAnsi="Open Sans" w:cs="Open Sans"/>
          <w:color w:val="000000"/>
          <w:spacing w:val="-7"/>
        </w:rPr>
        <w:t xml:space="preserve"> </w:t>
      </w:r>
      <w:r>
        <w:rPr>
          <w:rFonts w:ascii="Open Sans" w:eastAsia="Open Sans" w:hAnsi="Open Sans" w:cs="Open Sans"/>
          <w:color w:val="000000"/>
        </w:rPr>
        <w:t>c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nd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ns</w:t>
      </w:r>
      <w:r>
        <w:rPr>
          <w:rFonts w:ascii="Open Sans" w:eastAsia="Open Sans" w:hAnsi="Open Sans" w:cs="Open Sans"/>
          <w:color w:val="000000"/>
          <w:spacing w:val="-2"/>
        </w:rPr>
        <w:t xml:space="preserve"> a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dy</w:t>
      </w:r>
      <w:r>
        <w:rPr>
          <w:rFonts w:ascii="Open Sans" w:eastAsia="Open Sans" w:hAnsi="Open Sans" w:cs="Open Sans"/>
          <w:color w:val="000000"/>
          <w:spacing w:val="-6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n</w:t>
      </w:r>
      <w:r>
        <w:rPr>
          <w:rFonts w:ascii="Open Sans" w:eastAsia="Open Sans" w:hAnsi="Open Sans" w:cs="Open Sans"/>
          <w:color w:val="000000"/>
          <w:spacing w:val="1"/>
        </w:rPr>
        <w:t xml:space="preserve"> 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rce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</w:rPr>
        <w:t>sch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du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</w:rPr>
        <w:t>e</w:t>
      </w:r>
      <w:r>
        <w:rPr>
          <w:rFonts w:ascii="Open Sans" w:eastAsia="Open Sans" w:hAnsi="Open Sans" w:cs="Open Sans"/>
          <w:color w:val="000000"/>
          <w:spacing w:val="-6"/>
        </w:rPr>
        <w:t xml:space="preserve"> </w:t>
      </w:r>
      <w:r>
        <w:rPr>
          <w:rFonts w:ascii="Open Sans" w:eastAsia="Open Sans" w:hAnsi="Open Sans" w:cs="Open Sans"/>
          <w:color w:val="000000"/>
          <w:spacing w:val="2"/>
        </w:rPr>
        <w:t>o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3"/>
        </w:rPr>
        <w:t xml:space="preserve"> 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 xml:space="preserve">ny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-2"/>
        </w:rPr>
        <w:t>a</w:t>
      </w:r>
      <w:r>
        <w:rPr>
          <w:rFonts w:ascii="Open Sans" w:eastAsia="Open Sans" w:hAnsi="Open Sans" w:cs="Open Sans"/>
          <w:color w:val="000000"/>
        </w:rPr>
        <w:t>t</w:t>
      </w:r>
      <w:r>
        <w:rPr>
          <w:rFonts w:ascii="Open Sans" w:eastAsia="Open Sans" w:hAnsi="Open Sans" w:cs="Open Sans"/>
          <w:color w:val="000000"/>
          <w:spacing w:val="-1"/>
        </w:rPr>
        <w:t xml:space="preserve"> </w:t>
      </w:r>
      <w:del w:id="24" w:author="Meital Waltman" w:date="2016-09-06T15:35:00Z">
        <w:r w:rsidDel="0047577B">
          <w:rPr>
            <w:rFonts w:ascii="Open Sans" w:eastAsia="Open Sans" w:hAnsi="Open Sans" w:cs="Open Sans"/>
            <w:color w:val="000000"/>
          </w:rPr>
          <w:delText>n</w:delText>
        </w:r>
        <w:r w:rsidDel="0047577B">
          <w:rPr>
            <w:rFonts w:ascii="Open Sans" w:eastAsia="Open Sans" w:hAnsi="Open Sans" w:cs="Open Sans"/>
            <w:color w:val="000000"/>
            <w:spacing w:val="-2"/>
          </w:rPr>
          <w:delText>a</w:delText>
        </w:r>
        <w:r w:rsidDel="0047577B">
          <w:rPr>
            <w:rFonts w:ascii="Open Sans" w:eastAsia="Open Sans" w:hAnsi="Open Sans" w:cs="Open Sans"/>
            <w:color w:val="000000"/>
          </w:rPr>
          <w:delText>y</w:delText>
        </w:r>
        <w:r w:rsidDel="0047577B">
          <w:rPr>
            <w:rFonts w:ascii="Open Sans" w:eastAsia="Open Sans" w:hAnsi="Open Sans" w:cs="Open Sans"/>
            <w:color w:val="000000"/>
            <w:spacing w:val="-5"/>
          </w:rPr>
          <w:delText xml:space="preserve"> </w:delText>
        </w:r>
      </w:del>
      <w:ins w:id="25" w:author="Meital Waltman" w:date="2016-09-06T15:35:00Z">
        <w:r w:rsidR="0047577B">
          <w:rPr>
            <w:rFonts w:ascii="Open Sans" w:eastAsia="Open Sans" w:hAnsi="Open Sans" w:cs="Open Sans"/>
            <w:color w:val="000000"/>
          </w:rPr>
          <w:t>m</w:t>
        </w:r>
        <w:bookmarkStart w:id="26" w:name="_GoBack"/>
        <w:bookmarkEnd w:id="26"/>
        <w:r w:rsidR="0047577B">
          <w:rPr>
            <w:rFonts w:ascii="Open Sans" w:eastAsia="Open Sans" w:hAnsi="Open Sans" w:cs="Open Sans"/>
            <w:color w:val="000000"/>
            <w:spacing w:val="-2"/>
          </w:rPr>
          <w:t>a</w:t>
        </w:r>
        <w:r w:rsidR="0047577B">
          <w:rPr>
            <w:rFonts w:ascii="Open Sans" w:eastAsia="Open Sans" w:hAnsi="Open Sans" w:cs="Open Sans"/>
            <w:color w:val="000000"/>
          </w:rPr>
          <w:t>y</w:t>
        </w:r>
        <w:r w:rsidR="0047577B">
          <w:rPr>
            <w:rFonts w:ascii="Open Sans" w:eastAsia="Open Sans" w:hAnsi="Open Sans" w:cs="Open Sans"/>
            <w:color w:val="000000"/>
            <w:spacing w:val="-5"/>
          </w:rPr>
          <w:t xml:space="preserve"> </w:t>
        </w:r>
      </w:ins>
      <w:r>
        <w:rPr>
          <w:rFonts w:ascii="Open Sans" w:eastAsia="Open Sans" w:hAnsi="Open Sans" w:cs="Open Sans"/>
          <w:color w:val="000000"/>
        </w:rPr>
        <w:t>be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5"/>
        </w:rPr>
        <w:t>im</w:t>
      </w:r>
      <w:r>
        <w:rPr>
          <w:rFonts w:ascii="Open Sans" w:eastAsia="Open Sans" w:hAnsi="Open Sans" w:cs="Open Sans"/>
          <w:color w:val="000000"/>
        </w:rPr>
        <w:t>p</w:t>
      </w:r>
      <w:r>
        <w:rPr>
          <w:rFonts w:ascii="Open Sans" w:eastAsia="Open Sans" w:hAnsi="Open Sans" w:cs="Open Sans"/>
          <w:color w:val="000000"/>
          <w:spacing w:val="5"/>
        </w:rPr>
        <w:t>l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5"/>
        </w:rPr>
        <w:t>m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</w:t>
      </w:r>
      <w:r>
        <w:rPr>
          <w:rFonts w:ascii="Open Sans" w:eastAsia="Open Sans" w:hAnsi="Open Sans" w:cs="Open Sans"/>
          <w:color w:val="000000"/>
          <w:spacing w:val="-3"/>
        </w:rPr>
        <w:t>te</w:t>
      </w:r>
      <w:r>
        <w:rPr>
          <w:rFonts w:ascii="Open Sans" w:eastAsia="Open Sans" w:hAnsi="Open Sans" w:cs="Open Sans"/>
          <w:color w:val="000000"/>
        </w:rPr>
        <w:t>d</w:t>
      </w:r>
      <w:r>
        <w:rPr>
          <w:rFonts w:ascii="Open Sans" w:eastAsia="Open Sans" w:hAnsi="Open Sans" w:cs="Open Sans"/>
          <w:color w:val="000000"/>
          <w:spacing w:val="-2"/>
        </w:rPr>
        <w:t xml:space="preserve"> a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-3"/>
        </w:rPr>
        <w:t>te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2"/>
        </w:rPr>
        <w:t xml:space="preserve"> </w:t>
      </w:r>
      <w:r>
        <w:rPr>
          <w:rFonts w:ascii="Open Sans" w:eastAsia="Open Sans" w:hAnsi="Open Sans" w:cs="Open Sans"/>
          <w:color w:val="000000"/>
        </w:rPr>
        <w:t>us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ng</w:t>
      </w:r>
      <w:r>
        <w:rPr>
          <w:rFonts w:ascii="Open Sans" w:eastAsia="Open Sans" w:hAnsi="Open Sans" w:cs="Open Sans"/>
          <w:color w:val="000000"/>
          <w:spacing w:val="-2"/>
        </w:rPr>
        <w:t xml:space="preserve"> </w:t>
      </w:r>
      <w:r>
        <w:rPr>
          <w:rFonts w:ascii="Open Sans" w:eastAsia="Open Sans" w:hAnsi="Open Sans" w:cs="Open Sans"/>
          <w:color w:val="000000"/>
          <w:spacing w:val="-3"/>
        </w:rPr>
        <w:t>t</w:t>
      </w:r>
      <w:r>
        <w:rPr>
          <w:rFonts w:ascii="Open Sans" w:eastAsia="Open Sans" w:hAnsi="Open Sans" w:cs="Open Sans"/>
          <w:color w:val="000000"/>
        </w:rPr>
        <w:t>h</w:t>
      </w:r>
      <w:r>
        <w:rPr>
          <w:rFonts w:ascii="Open Sans" w:eastAsia="Open Sans" w:hAnsi="Open Sans" w:cs="Open Sans"/>
          <w:color w:val="000000"/>
          <w:spacing w:val="5"/>
        </w:rPr>
        <w:t>i</w:t>
      </w:r>
      <w:r>
        <w:rPr>
          <w:rFonts w:ascii="Open Sans" w:eastAsia="Open Sans" w:hAnsi="Open Sans" w:cs="Open Sans"/>
          <w:color w:val="000000"/>
        </w:rPr>
        <w:t>s</w:t>
      </w:r>
      <w:r>
        <w:rPr>
          <w:rFonts w:ascii="Open Sans" w:eastAsia="Open Sans" w:hAnsi="Open Sans" w:cs="Open Sans"/>
          <w:color w:val="000000"/>
          <w:spacing w:val="1"/>
        </w:rPr>
        <w:t xml:space="preserve"> </w:t>
      </w:r>
      <w:r>
        <w:rPr>
          <w:rFonts w:ascii="Open Sans" w:eastAsia="Open Sans" w:hAnsi="Open Sans" w:cs="Open Sans"/>
          <w:color w:val="000000"/>
        </w:rPr>
        <w:t>pr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  <w:spacing w:val="1"/>
        </w:rPr>
        <w:t>f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r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nc</w:t>
      </w:r>
      <w:r>
        <w:rPr>
          <w:rFonts w:ascii="Open Sans" w:eastAsia="Open Sans" w:hAnsi="Open Sans" w:cs="Open Sans"/>
          <w:color w:val="000000"/>
          <w:spacing w:val="-3"/>
        </w:rPr>
        <w:t>e</w:t>
      </w:r>
      <w:r>
        <w:rPr>
          <w:rFonts w:ascii="Open Sans" w:eastAsia="Open Sans" w:hAnsi="Open Sans" w:cs="Open Sans"/>
          <w:color w:val="000000"/>
        </w:rPr>
        <w:t>.</w:t>
      </w:r>
    </w:p>
    <w:sectPr w:rsidR="000C703B">
      <w:headerReference w:type="default" r:id="rId14"/>
      <w:pgSz w:w="11920" w:h="16840"/>
      <w:pgMar w:top="2540" w:right="1260" w:bottom="280" w:left="1280" w:header="179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ital Waltman" w:date="2016-09-06T15:21:00Z" w:initials="MW">
    <w:p w14:paraId="60A329B3" w14:textId="77777777" w:rsidR="00102BD7" w:rsidRDefault="00102BD7" w:rsidP="00102BD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would delete this part it’s not relevant for the user what happened “backstage”</w:t>
      </w:r>
    </w:p>
    <w:p w14:paraId="6E83ABA4" w14:textId="77777777" w:rsidR="00102BD7" w:rsidRDefault="00102BD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83ABA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AF542" w14:textId="77777777" w:rsidR="00CC649A" w:rsidRDefault="00CC649A">
      <w:pPr>
        <w:spacing w:after="0" w:line="240" w:lineRule="auto"/>
      </w:pPr>
      <w:r>
        <w:separator/>
      </w:r>
    </w:p>
  </w:endnote>
  <w:endnote w:type="continuationSeparator" w:id="0">
    <w:p w14:paraId="1F8B246D" w14:textId="77777777" w:rsidR="00CC649A" w:rsidRDefault="00CC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8158D" w14:textId="77777777" w:rsidR="00CC649A" w:rsidRDefault="00CC649A">
      <w:pPr>
        <w:spacing w:after="0" w:line="240" w:lineRule="auto"/>
      </w:pPr>
      <w:r>
        <w:separator/>
      </w:r>
    </w:p>
  </w:footnote>
  <w:footnote w:type="continuationSeparator" w:id="0">
    <w:p w14:paraId="5FDA6F61" w14:textId="77777777" w:rsidR="00CC649A" w:rsidRDefault="00CC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F241" w14:textId="77777777" w:rsidR="000C703B" w:rsidRDefault="00CC649A">
    <w:pPr>
      <w:spacing w:after="0" w:line="200" w:lineRule="exact"/>
      <w:rPr>
        <w:sz w:val="20"/>
        <w:szCs w:val="20"/>
      </w:rPr>
    </w:pPr>
    <w:r>
      <w:pict w14:anchorId="2B17991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85pt;width:349.35pt;height:39.7pt;z-index:-251659264;mso-position-horizontal-relative:page;mso-position-vertical-relative:page" filled="f" stroked="f">
          <v:textbox inset="0,0,0,0">
            <w:txbxContent>
              <w:p w14:paraId="677611B5" w14:textId="77777777" w:rsidR="000C703B" w:rsidRDefault="00CC649A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w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x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1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Gr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</w:p>
              <w:p w14:paraId="3792398D" w14:textId="77777777" w:rsidR="000C703B" w:rsidRDefault="000C703B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7FB6A62B" w14:textId="77777777" w:rsidR="000C703B" w:rsidRDefault="00CC649A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8F7DF" w14:textId="77777777" w:rsidR="000C703B" w:rsidRDefault="00CC649A">
    <w:pPr>
      <w:spacing w:after="0" w:line="200" w:lineRule="exact"/>
      <w:rPr>
        <w:sz w:val="20"/>
        <w:szCs w:val="20"/>
      </w:rPr>
    </w:pPr>
    <w:r>
      <w:pict w14:anchorId="4359CF6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85pt;width:241pt;height:39.7pt;z-index:-251658240;mso-position-horizontal-relative:page;mso-position-vertical-relative:page" filled="f" stroked="f">
          <v:textbox inset="0,0,0,0">
            <w:txbxContent>
              <w:p w14:paraId="4BE20005" w14:textId="77777777" w:rsidR="000C703B" w:rsidRDefault="00CC649A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w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x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1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t</w:t>
                </w:r>
              </w:p>
              <w:p w14:paraId="382790E4" w14:textId="77777777" w:rsidR="000C703B" w:rsidRDefault="000C703B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14:paraId="60EE42D5" w14:textId="77777777" w:rsidR="000C703B" w:rsidRDefault="00CC649A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703B"/>
    <w:rsid w:val="000C703B"/>
    <w:rsid w:val="00102BD7"/>
    <w:rsid w:val="0047577B"/>
    <w:rsid w:val="00CC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8B20BC"/>
  <w15:docId w15:val="{6508DDDC-FEAA-4D96-A17F-F7CB4B50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2016-09-05T17:57:00Z</dcterms:created>
  <dcterms:modified xsi:type="dcterms:W3CDTF">2016-09-06T12:35:00Z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LastSaved">
    <vt:filetime>2016-09-05T00:00:00Z</vt:filetime>
  </property>
</Properties>
</file>