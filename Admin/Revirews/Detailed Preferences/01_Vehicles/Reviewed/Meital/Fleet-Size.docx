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E2" w:rsidRDefault="00725CE2">
      <w:pPr>
        <w:spacing w:before="7" w:after="0" w:line="150" w:lineRule="exact"/>
        <w:rPr>
          <w:sz w:val="15"/>
          <w:szCs w:val="15"/>
        </w:rPr>
      </w:pPr>
    </w:p>
    <w:p w:rsidR="00725CE2" w:rsidRDefault="00725CE2">
      <w:pPr>
        <w:spacing w:after="0" w:line="200" w:lineRule="exact"/>
        <w:rPr>
          <w:sz w:val="20"/>
          <w:szCs w:val="20"/>
        </w:rPr>
      </w:pPr>
    </w:p>
    <w:p w:rsidR="00725CE2" w:rsidRDefault="00725CE2">
      <w:pPr>
        <w:spacing w:after="0" w:line="200" w:lineRule="exact"/>
        <w:rPr>
          <w:sz w:val="20"/>
          <w:szCs w:val="20"/>
        </w:rPr>
      </w:pPr>
    </w:p>
    <w:p w:rsidR="00725CE2" w:rsidRDefault="0029799A">
      <w:pPr>
        <w:spacing w:after="0" w:line="534" w:lineRule="exact"/>
        <w:ind w:left="115" w:right="7045"/>
        <w:jc w:val="both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17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z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</w:p>
    <w:p w:rsidR="00725CE2" w:rsidRDefault="00725CE2">
      <w:pPr>
        <w:spacing w:before="17" w:after="0" w:line="200" w:lineRule="exact"/>
        <w:rPr>
          <w:sz w:val="20"/>
          <w:szCs w:val="20"/>
        </w:rPr>
      </w:pPr>
    </w:p>
    <w:p w:rsidR="00725CE2" w:rsidRDefault="0029799A">
      <w:pPr>
        <w:spacing w:after="0" w:line="240" w:lineRule="auto"/>
        <w:ind w:left="115" w:right="5597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725CE2" w:rsidRDefault="00725CE2">
      <w:pPr>
        <w:spacing w:before="8" w:after="0" w:line="100" w:lineRule="exact"/>
        <w:rPr>
          <w:sz w:val="10"/>
          <w:szCs w:val="10"/>
        </w:rPr>
      </w:pPr>
    </w:p>
    <w:p w:rsidR="00725CE2" w:rsidRDefault="0029799A">
      <w:pPr>
        <w:spacing w:after="0" w:line="240" w:lineRule="auto"/>
        <w:ind w:left="115" w:right="48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 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 xml:space="preserve">he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ght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rce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ns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nsure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</w:p>
    <w:p w:rsidR="00725CE2" w:rsidRDefault="00725CE2">
      <w:pPr>
        <w:spacing w:before="5" w:after="0" w:line="130" w:lineRule="exact"/>
        <w:rPr>
          <w:sz w:val="13"/>
          <w:szCs w:val="13"/>
        </w:rPr>
      </w:pPr>
    </w:p>
    <w:p w:rsidR="00725CE2" w:rsidRDefault="0029799A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2.75pt;margin-top:5.85pt;width:4.5pt;height:4.5pt;z-index:-25165977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use</w:t>
      </w:r>
    </w:p>
    <w:p w:rsidR="00725CE2" w:rsidRDefault="0029799A">
      <w:pPr>
        <w:spacing w:before="75" w:after="0" w:line="300" w:lineRule="auto"/>
        <w:ind w:left="415" w:right="1471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8752;mso-position-horizontal-relative:page">
            <v:imagedata r:id="rId4" o:title=""/>
            <w10:wrap anchorx="page"/>
          </v:shape>
        </w:pict>
      </w:r>
      <w:r>
        <w:pict>
          <v:shape id="_x0000_s1026" type="#_x0000_t75" style="position:absolute;left:0;text-align:left;margin-left:72.75pt;margin-top:28.35pt;width:4.5pt;height:4.5pt;z-index:-25165772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del w:id="0" w:author="Meital Waltman" w:date="2016-09-06T17:33:00Z">
        <w:r w:rsidDel="0029799A">
          <w:rPr>
            <w:rFonts w:ascii="Open Sans" w:eastAsia="Open Sans" w:hAnsi="Open Sans" w:cs="Open Sans"/>
          </w:rPr>
          <w:delText>p</w:delText>
        </w:r>
        <w:r w:rsidDel="0029799A">
          <w:rPr>
            <w:rFonts w:ascii="Open Sans" w:eastAsia="Open Sans" w:hAnsi="Open Sans" w:cs="Open Sans"/>
            <w:spacing w:val="-3"/>
          </w:rPr>
          <w:delText>e</w:delText>
        </w:r>
        <w:r w:rsidDel="0029799A">
          <w:rPr>
            <w:rFonts w:ascii="Open Sans" w:eastAsia="Open Sans" w:hAnsi="Open Sans" w:cs="Open Sans"/>
          </w:rPr>
          <w:delText>r</w:delText>
        </w:r>
        <w:r w:rsidDel="0029799A">
          <w:rPr>
            <w:rFonts w:ascii="Open Sans" w:eastAsia="Open Sans" w:hAnsi="Open Sans" w:cs="Open Sans"/>
            <w:spacing w:val="5"/>
          </w:rPr>
          <w:delText>m</w:delText>
        </w:r>
        <w:r w:rsidDel="0029799A">
          <w:rPr>
            <w:rFonts w:ascii="Open Sans" w:eastAsia="Open Sans" w:hAnsi="Open Sans" w:cs="Open Sans"/>
            <w:spacing w:val="-2"/>
          </w:rPr>
          <w:delText>a</w:delText>
        </w:r>
        <w:r w:rsidDel="0029799A">
          <w:rPr>
            <w:rFonts w:ascii="Open Sans" w:eastAsia="Open Sans" w:hAnsi="Open Sans" w:cs="Open Sans"/>
          </w:rPr>
          <w:delText>n</w:delText>
        </w:r>
        <w:r w:rsidDel="0029799A">
          <w:rPr>
            <w:rFonts w:ascii="Open Sans" w:eastAsia="Open Sans" w:hAnsi="Open Sans" w:cs="Open Sans"/>
            <w:spacing w:val="-3"/>
          </w:rPr>
          <w:delText>e</w:delText>
        </w:r>
        <w:r w:rsidDel="0029799A">
          <w:rPr>
            <w:rFonts w:ascii="Open Sans" w:eastAsia="Open Sans" w:hAnsi="Open Sans" w:cs="Open Sans"/>
          </w:rPr>
          <w:delText>n</w:delText>
        </w:r>
        <w:r w:rsidDel="0029799A">
          <w:rPr>
            <w:rFonts w:ascii="Open Sans" w:eastAsia="Open Sans" w:hAnsi="Open Sans" w:cs="Open Sans"/>
            <w:spacing w:val="5"/>
          </w:rPr>
          <w:delText>l</w:delText>
        </w:r>
        <w:r w:rsidDel="0029799A">
          <w:rPr>
            <w:rFonts w:ascii="Open Sans" w:eastAsia="Open Sans" w:hAnsi="Open Sans" w:cs="Open Sans"/>
          </w:rPr>
          <w:delText>y</w:delText>
        </w:r>
      </w:del>
      <w:ins w:id="1" w:author="Meital Waltman" w:date="2016-09-06T17:33:00Z"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r</w:t>
        </w:r>
        <w:r>
          <w:rPr>
            <w:rFonts w:ascii="Open Sans" w:eastAsia="Open Sans" w:hAnsi="Open Sans" w:cs="Open Sans"/>
            <w:spacing w:val="5"/>
          </w:rPr>
          <w:t>m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n</w:t>
        </w:r>
        <w:r>
          <w:rPr>
            <w:rFonts w:ascii="Open Sans" w:eastAsia="Open Sans" w:hAnsi="Open Sans" w:cs="Open Sans"/>
            <w:spacing w:val="5"/>
          </w:rPr>
          <w:t>t</w:t>
        </w:r>
        <w:r>
          <w:rPr>
            <w:rFonts w:ascii="Open Sans" w:eastAsia="Open Sans" w:hAnsi="Open Sans" w:cs="Open Sans"/>
          </w:rPr>
          <w:t>ly</w:t>
        </w:r>
      </w:ins>
      <w:r>
        <w:rPr>
          <w:rFonts w:ascii="Open Sans" w:eastAsia="Open Sans" w:hAnsi="Open Sans" w:cs="Open Sans"/>
          <w:spacing w:val="-9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k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del w:id="2" w:author="Meital Waltman" w:date="2016-09-06T17:34:00Z">
        <w:r w:rsidDel="0029799A">
          <w:rPr>
            <w:rFonts w:ascii="Open Sans" w:eastAsia="Open Sans" w:hAnsi="Open Sans" w:cs="Open Sans"/>
            <w:spacing w:val="-5"/>
          </w:rPr>
          <w:delText>(</w:delText>
        </w:r>
        <w:r w:rsidDel="0029799A">
          <w:rPr>
            <w:rFonts w:ascii="Open Sans" w:eastAsia="Open Sans" w:hAnsi="Open Sans" w:cs="Open Sans"/>
          </w:rPr>
          <w:delText>n</w:delText>
        </w:r>
        <w:r w:rsidDel="0029799A">
          <w:rPr>
            <w:rFonts w:ascii="Open Sans" w:eastAsia="Open Sans" w:hAnsi="Open Sans" w:cs="Open Sans"/>
            <w:spacing w:val="-3"/>
          </w:rPr>
          <w:delText>e</w:delText>
        </w:r>
        <w:r w:rsidDel="0029799A">
          <w:rPr>
            <w:rFonts w:ascii="Open Sans" w:eastAsia="Open Sans" w:hAnsi="Open Sans" w:cs="Open Sans"/>
            <w:spacing w:val="-5"/>
          </w:rPr>
          <w:delText>v</w:delText>
        </w:r>
        <w:r w:rsidDel="0029799A">
          <w:rPr>
            <w:rFonts w:ascii="Open Sans" w:eastAsia="Open Sans" w:hAnsi="Open Sans" w:cs="Open Sans"/>
            <w:spacing w:val="-3"/>
          </w:rPr>
          <w:delText>e</w:delText>
        </w:r>
        <w:r w:rsidDel="0029799A">
          <w:rPr>
            <w:rFonts w:ascii="Open Sans" w:eastAsia="Open Sans" w:hAnsi="Open Sans" w:cs="Open Sans"/>
          </w:rPr>
          <w:delText>r us</w:delText>
        </w:r>
        <w:r w:rsidDel="0029799A">
          <w:rPr>
            <w:rFonts w:ascii="Open Sans" w:eastAsia="Open Sans" w:hAnsi="Open Sans" w:cs="Open Sans"/>
            <w:spacing w:val="-3"/>
          </w:rPr>
          <w:delText>e</w:delText>
        </w:r>
        <w:r w:rsidDel="0029799A">
          <w:rPr>
            <w:rFonts w:ascii="Open Sans" w:eastAsia="Open Sans" w:hAnsi="Open Sans" w:cs="Open Sans"/>
          </w:rPr>
          <w:delText xml:space="preserve">d) </w:delText>
        </w:r>
      </w:del>
      <w:r>
        <w:rPr>
          <w:rFonts w:ascii="Open Sans" w:eastAsia="Open Sans" w:hAnsi="Open Sans" w:cs="Open Sans"/>
          <w:spacing w:val="-3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um</w:t>
      </w:r>
    </w:p>
    <w:p w:rsidR="00725CE2" w:rsidRDefault="0029799A">
      <w:pPr>
        <w:spacing w:before="60" w:after="0" w:line="240" w:lineRule="auto"/>
        <w:ind w:left="115" w:right="63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bookmarkStart w:id="3" w:name="_GoBack"/>
      <w:bookmarkEnd w:id="3"/>
      <w:r>
        <w:rPr>
          <w:rFonts w:ascii="Open Sans" w:eastAsia="Open Sans" w:hAnsi="Open Sans" w:cs="Open Sans"/>
          <w:color w:val="3F3F3F"/>
          <w:spacing w:val="-2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rt</w:t>
      </w:r>
      <w:r>
        <w:rPr>
          <w:rFonts w:ascii="Open Sans" w:eastAsia="Open Sans" w:hAnsi="Open Sans" w:cs="Open Sans"/>
          <w:color w:val="3F3F3F"/>
          <w:spacing w:val="-3"/>
        </w:rPr>
        <w:t xml:space="preserve"> 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de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bus</w:t>
      </w:r>
      <w:proofErr w:type="spellEnd"/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</w:p>
    <w:sectPr w:rsidR="00725CE2">
      <w:type w:val="continuous"/>
      <w:pgSz w:w="11920" w:h="16840"/>
      <w:pgMar w:top="15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25CE2"/>
    <w:rsid w:val="0029799A"/>
    <w:rsid w:val="007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263BE0A-2D1A-4167-89C6-25CD7B54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2016-09-05T17:58:00Z</dcterms:created>
  <dcterms:modified xsi:type="dcterms:W3CDTF">2016-09-06T14:34:00Z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