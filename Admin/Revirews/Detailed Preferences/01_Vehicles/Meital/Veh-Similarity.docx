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37231" w14:textId="77777777" w:rsidR="000340C4" w:rsidRDefault="000340C4">
      <w:pPr>
        <w:spacing w:before="7" w:after="0" w:line="150" w:lineRule="exact"/>
        <w:rPr>
          <w:sz w:val="15"/>
          <w:szCs w:val="15"/>
        </w:rPr>
      </w:pPr>
    </w:p>
    <w:p w14:paraId="1CF09905" w14:textId="77777777" w:rsidR="000340C4" w:rsidRDefault="000340C4">
      <w:pPr>
        <w:spacing w:after="0" w:line="200" w:lineRule="exact"/>
        <w:rPr>
          <w:sz w:val="20"/>
          <w:szCs w:val="20"/>
        </w:rPr>
      </w:pPr>
    </w:p>
    <w:p w14:paraId="552B18C7" w14:textId="77777777" w:rsidR="000340C4" w:rsidRDefault="000340C4">
      <w:pPr>
        <w:spacing w:after="0" w:line="200" w:lineRule="exact"/>
        <w:rPr>
          <w:sz w:val="20"/>
          <w:szCs w:val="20"/>
        </w:rPr>
      </w:pPr>
    </w:p>
    <w:p w14:paraId="71625A77" w14:textId="77777777" w:rsidR="000340C4" w:rsidRDefault="00A301B0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44"/>
          <w:szCs w:val="44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il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</w:p>
    <w:p w14:paraId="65356EB4" w14:textId="77777777" w:rsidR="000340C4" w:rsidRDefault="000340C4">
      <w:pPr>
        <w:spacing w:before="17" w:after="0" w:line="200" w:lineRule="exact"/>
        <w:rPr>
          <w:sz w:val="20"/>
          <w:szCs w:val="20"/>
        </w:rPr>
      </w:pPr>
    </w:p>
    <w:p w14:paraId="4DE4E9BF" w14:textId="77777777" w:rsidR="000340C4" w:rsidRDefault="00A301B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qui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te</w:t>
      </w:r>
      <w:r>
        <w:rPr>
          <w:rFonts w:ascii="Arial" w:eastAsia="Arial" w:hAnsi="Arial" w:cs="Arial"/>
          <w:b/>
          <w:bCs/>
          <w:i/>
          <w:color w:val="004CDD"/>
          <w:spacing w:val="-9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</w:p>
    <w:p w14:paraId="61E835FA" w14:textId="77777777" w:rsidR="000340C4" w:rsidRDefault="000340C4">
      <w:pPr>
        <w:spacing w:before="8" w:after="0" w:line="100" w:lineRule="exact"/>
        <w:rPr>
          <w:sz w:val="10"/>
          <w:szCs w:val="10"/>
        </w:rPr>
      </w:pPr>
    </w:p>
    <w:p w14:paraId="246B9FBF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cus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curr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</w:p>
    <w:p w14:paraId="4FDC39C1" w14:textId="77777777" w:rsidR="000340C4" w:rsidRDefault="000340C4">
      <w:pPr>
        <w:spacing w:before="19" w:after="0" w:line="240" w:lineRule="exact"/>
        <w:rPr>
          <w:sz w:val="24"/>
          <w:szCs w:val="24"/>
        </w:rPr>
      </w:pPr>
    </w:p>
    <w:p w14:paraId="4EA07302" w14:textId="77777777" w:rsidR="000340C4" w:rsidRDefault="00A301B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 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dul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1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ty</w:t>
      </w:r>
    </w:p>
    <w:p w14:paraId="7C690205" w14:textId="77777777" w:rsidR="000340C4" w:rsidRDefault="000340C4">
      <w:pPr>
        <w:spacing w:before="8" w:after="0" w:line="100" w:lineRule="exact"/>
        <w:rPr>
          <w:sz w:val="10"/>
          <w:szCs w:val="10"/>
        </w:rPr>
      </w:pPr>
    </w:p>
    <w:p w14:paraId="637F620A" w14:textId="77777777" w:rsidR="000340C4" w:rsidRDefault="008A5253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229AC4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left:0;text-align:left;margin-left:72.75pt;margin-top:5.85pt;width:4.5pt;height:4.5pt;z-index:-251667968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spacing w:val="5"/>
        </w:rPr>
        <w:t>U</w:t>
      </w:r>
      <w:r w:rsidR="00A301B0">
        <w:rPr>
          <w:rFonts w:ascii="Open Sans" w:eastAsia="Open Sans" w:hAnsi="Open Sans" w:cs="Open Sans"/>
        </w:rPr>
        <w:t>se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4"/>
        </w:rPr>
        <w:t>L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</w:rPr>
        <w:t>d</w:t>
      </w:r>
      <w:r w:rsidR="00A301B0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7"/>
        </w:rPr>
        <w:t>T</w:t>
      </w:r>
      <w:r w:rsidR="00A301B0">
        <w:rPr>
          <w:rFonts w:ascii="Open Sans" w:eastAsia="Open Sans" w:hAnsi="Open Sans" w:cs="Open Sans"/>
          <w:b/>
          <w:bCs/>
          <w:spacing w:val="5"/>
        </w:rPr>
        <w:t>e</w:t>
      </w:r>
      <w:r w:rsidR="00A301B0">
        <w:rPr>
          <w:rFonts w:ascii="Open Sans" w:eastAsia="Open Sans" w:hAnsi="Open Sans" w:cs="Open Sans"/>
          <w:b/>
          <w:bCs/>
          <w:spacing w:val="-6"/>
        </w:rPr>
        <w:t>m</w:t>
      </w:r>
      <w:r w:rsidR="00A301B0">
        <w:rPr>
          <w:rFonts w:ascii="Open Sans" w:eastAsia="Open Sans" w:hAnsi="Open Sans" w:cs="Open Sans"/>
          <w:b/>
          <w:bCs/>
          <w:spacing w:val="-4"/>
        </w:rPr>
        <w:t>p</w:t>
      </w:r>
      <w:r w:rsidR="00A301B0">
        <w:rPr>
          <w:rFonts w:ascii="Open Sans" w:eastAsia="Open Sans" w:hAnsi="Open Sans" w:cs="Open Sans"/>
          <w:b/>
          <w:bCs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o</w:t>
      </w:r>
      <w:r w:rsidR="00A301B0">
        <w:rPr>
          <w:rFonts w:ascii="Open Sans" w:eastAsia="Open Sans" w:hAnsi="Open Sans" w:cs="Open Sans"/>
          <w:spacing w:val="5"/>
        </w:rPr>
        <w:t xml:space="preserve"> 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 xml:space="preserve">t up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 xml:space="preserve">nd 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</w:rPr>
        <w:t>y</w:t>
      </w:r>
      <w:r w:rsidR="00A301B0">
        <w:rPr>
          <w:rFonts w:ascii="Open Sans" w:eastAsia="Open Sans" w:hAnsi="Open Sans" w:cs="Open Sans"/>
          <w:spacing w:val="-7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pr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nce</w:t>
      </w:r>
      <w:r w:rsidR="00A301B0">
        <w:rPr>
          <w:rFonts w:ascii="Open Sans" w:eastAsia="Open Sans" w:hAnsi="Open Sans" w:cs="Open Sans"/>
          <w:spacing w:val="-4"/>
        </w:rPr>
        <w:t xml:space="preserve"> 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 xml:space="preserve">a </w:t>
      </w:r>
      <w:r w:rsidR="00A301B0">
        <w:rPr>
          <w:rFonts w:ascii="Open Sans" w:eastAsia="Open Sans" w:hAnsi="Open Sans" w:cs="Open Sans"/>
          <w:spacing w:val="-5"/>
        </w:rPr>
        <w:t>v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et</w:t>
      </w:r>
      <w:r w:rsidR="00A301B0">
        <w:rPr>
          <w:rFonts w:ascii="Open Sans" w:eastAsia="Open Sans" w:hAnsi="Open Sans" w:cs="Open Sans"/>
        </w:rPr>
        <w:t>y</w:t>
      </w:r>
      <w:r w:rsidR="00A301B0">
        <w:rPr>
          <w:rFonts w:ascii="Open Sans" w:eastAsia="Open Sans" w:hAnsi="Open Sans" w:cs="Open Sans"/>
          <w:spacing w:val="-6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f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ns</w:t>
      </w:r>
    </w:p>
    <w:p w14:paraId="28E10CF3" w14:textId="77777777" w:rsidR="000340C4" w:rsidRDefault="008A5253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26696B75">
          <v:shape id="_x0000_s1062" type="#_x0000_t75" style="position:absolute;left:0;text-align:left;margin-left:72.75pt;margin-top:9.6pt;width:4.5pt;height:4.5pt;z-index:-251666944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spacing w:val="-1"/>
        </w:rPr>
        <w:t>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t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4"/>
        </w:rPr>
        <w:t>L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</w:rPr>
        <w:t>d</w:t>
      </w:r>
      <w:r w:rsidR="00A301B0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7"/>
        </w:rPr>
        <w:t>T</w:t>
      </w:r>
      <w:r w:rsidR="00A301B0">
        <w:rPr>
          <w:rFonts w:ascii="Open Sans" w:eastAsia="Open Sans" w:hAnsi="Open Sans" w:cs="Open Sans"/>
          <w:b/>
          <w:bCs/>
          <w:spacing w:val="5"/>
        </w:rPr>
        <w:t>e</w:t>
      </w:r>
      <w:r w:rsidR="00A301B0">
        <w:rPr>
          <w:rFonts w:ascii="Open Sans" w:eastAsia="Open Sans" w:hAnsi="Open Sans" w:cs="Open Sans"/>
          <w:b/>
          <w:bCs/>
          <w:spacing w:val="-6"/>
        </w:rPr>
        <w:t>m</w:t>
      </w:r>
      <w:r w:rsidR="00A301B0">
        <w:rPr>
          <w:rFonts w:ascii="Open Sans" w:eastAsia="Open Sans" w:hAnsi="Open Sans" w:cs="Open Sans"/>
          <w:b/>
          <w:bCs/>
          <w:spacing w:val="-4"/>
        </w:rPr>
        <w:t>p</w:t>
      </w:r>
      <w:r w:rsidR="00A301B0">
        <w:rPr>
          <w:rFonts w:ascii="Open Sans" w:eastAsia="Open Sans" w:hAnsi="Open Sans" w:cs="Open Sans"/>
          <w:b/>
          <w:bCs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dd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l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ns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nc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 xml:space="preserve">s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f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ny</w:t>
      </w:r>
      <w:r w:rsidR="00A301B0">
        <w:rPr>
          <w:rFonts w:ascii="Open Sans" w:eastAsia="Open Sans" w:hAnsi="Open Sans" w:cs="Open Sans"/>
          <w:spacing w:val="-5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te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</w:p>
    <w:p w14:paraId="5CBA8EA8" w14:textId="77777777" w:rsidR="000340C4" w:rsidRDefault="000340C4">
      <w:pPr>
        <w:spacing w:before="19" w:after="0" w:line="240" w:lineRule="exact"/>
        <w:rPr>
          <w:sz w:val="24"/>
          <w:szCs w:val="24"/>
        </w:rPr>
      </w:pPr>
    </w:p>
    <w:p w14:paraId="7BFFAEB3" w14:textId="77777777" w:rsidR="000340C4" w:rsidRDefault="00A301B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14:paraId="1ADE09E8" w14:textId="77777777" w:rsidR="000340C4" w:rsidRDefault="000340C4">
      <w:pPr>
        <w:spacing w:before="8" w:after="0" w:line="100" w:lineRule="exact"/>
        <w:rPr>
          <w:sz w:val="10"/>
          <w:szCs w:val="10"/>
        </w:rPr>
      </w:pPr>
    </w:p>
    <w:p w14:paraId="532ECCF1" w14:textId="77777777" w:rsidR="000340C4" w:rsidRDefault="00A301B0">
      <w:pPr>
        <w:spacing w:after="0" w:line="240" w:lineRule="auto"/>
        <w:ind w:left="115" w:right="13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srup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a 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 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use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proofErr w:type="spellEnd"/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proofErr w:type="spellEnd"/>
      <w:r>
        <w:rPr>
          <w:rFonts w:ascii="Open Sans" w:eastAsia="Open Sans" w:hAnsi="Open Sans" w:cs="Open Sans"/>
          <w:color w:val="3F3F3F"/>
        </w:rPr>
        <w:t xml:space="preserve"> 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45791437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51095394" w14:textId="77777777" w:rsidR="000340C4" w:rsidRDefault="008A5253">
      <w:pPr>
        <w:spacing w:after="0" w:line="240" w:lineRule="auto"/>
        <w:ind w:left="115" w:right="336"/>
        <w:rPr>
          <w:rFonts w:ascii="Open Sans" w:eastAsia="Open Sans" w:hAnsi="Open Sans" w:cs="Open Sans"/>
        </w:rPr>
      </w:pPr>
      <w:r>
        <w:pict w14:anchorId="354C24CC">
          <v:group id="_x0000_s1056" style="position:absolute;left:0;text-align:left;margin-left:69.4pt;margin-top:51.2pt;width:456pt;height:60pt;z-index:-251665920;mso-position-horizontal-relative:page" coordorigin="1388,1024" coordsize="9120,1200">
            <v:shape id="_x0000_s1061" type="#_x0000_t75" style="position:absolute;left:1395;top:1032;width:810;height:810">
              <v:imagedata r:id="rId8" o:title=""/>
            </v:shape>
            <v:group id="_x0000_s1059" style="position:absolute;left:1395;top:1032;width:9082;height:1185" coordorigin="1395,1032" coordsize="9082,1185">
              <v:shape id="_x0000_s1060" style="position:absolute;left:1395;top:1032;width:9082;height:1185" coordorigin="1395,1032" coordsize="9082,1185" path="m10410,1032r-8933,l1419,1061r-24,61l1395,2135r29,58l1485,2217r8933,-1l10440,2212r20,-10l10476,2188r1,-1l1479,2187r-21,-7l1441,2167r-12,-18l1425,2127r,-1011l1431,1095r13,-17l1463,1066r22,-4l10476,1062r-5,-7l10453,1043r-20,-8l10410,1032e" fillcolor="#1ab654" stroked="f">
                <v:path arrowok="t"/>
              </v:shape>
            </v:group>
            <v:group id="_x0000_s1057" style="position:absolute;left:1485;top:1062;width:9015;height:1125" coordorigin="1485,1062" coordsize="9015,1125">
              <v:shape id="_x0000_s1058" style="position:absolute;left:1485;top:1062;width:9015;height:1125" coordorigin="1485,1062" coordsize="9015,1125" path="m10476,1062r-8991,l10416,1062r21,6l10454,1081r12,19l10470,1122r,1010l10464,2154r-13,17l10432,2183r-22,4l10477,2187r12,-17l10497,2149r3,-22l10500,1113r-5,-22l10485,1072r-9,-10e" fillcolor="#1ab654" stroked="f">
                <v:path arrowok="t"/>
              </v:shape>
            </v:group>
            <w10:wrap anchorx="page"/>
          </v:group>
        </w:pict>
      </w:r>
      <w:r w:rsidR="00A301B0">
        <w:rPr>
          <w:rFonts w:ascii="Open Sans" w:eastAsia="Open Sans" w:hAnsi="Open Sans" w:cs="Open Sans"/>
          <w:color w:val="3F3F3F"/>
          <w:spacing w:val="-2"/>
        </w:rPr>
        <w:t>T</w:t>
      </w:r>
      <w:r w:rsidR="00A301B0">
        <w:rPr>
          <w:rFonts w:ascii="Open Sans" w:eastAsia="Open Sans" w:hAnsi="Open Sans" w:cs="Open Sans"/>
          <w:color w:val="3F3F3F"/>
        </w:rPr>
        <w:t>h</w:t>
      </w:r>
      <w:r w:rsidR="00A301B0">
        <w:rPr>
          <w:rFonts w:ascii="Open Sans" w:eastAsia="Open Sans" w:hAnsi="Open Sans" w:cs="Open Sans"/>
          <w:color w:val="3F3F3F"/>
          <w:spacing w:val="5"/>
        </w:rPr>
        <w:t>i</w:t>
      </w:r>
      <w:r w:rsidR="00A301B0">
        <w:rPr>
          <w:rFonts w:ascii="Open Sans" w:eastAsia="Open Sans" w:hAnsi="Open Sans" w:cs="Open Sans"/>
          <w:color w:val="3F3F3F"/>
        </w:rPr>
        <w:t>s</w:t>
      </w:r>
      <w:r w:rsidR="00A301B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A301B0">
        <w:rPr>
          <w:rFonts w:ascii="Open Sans" w:eastAsia="Open Sans" w:hAnsi="Open Sans" w:cs="Open Sans"/>
          <w:color w:val="3F3F3F"/>
        </w:rPr>
        <w:t>pr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  <w:spacing w:val="1"/>
        </w:rPr>
        <w:t>f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</w:rPr>
        <w:t>r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</w:rPr>
        <w:t>nce</w:t>
      </w:r>
      <w:r w:rsidR="00A301B0">
        <w:rPr>
          <w:rFonts w:ascii="Open Sans" w:eastAsia="Open Sans" w:hAnsi="Open Sans" w:cs="Open Sans"/>
          <w:color w:val="3F3F3F"/>
          <w:spacing w:val="-4"/>
        </w:rPr>
        <w:t xml:space="preserve"> </w:t>
      </w:r>
      <w:r w:rsidR="00A301B0">
        <w:rPr>
          <w:rFonts w:ascii="Open Sans" w:eastAsia="Open Sans" w:hAnsi="Open Sans" w:cs="Open Sans"/>
          <w:color w:val="3F3F3F"/>
        </w:rPr>
        <w:t>d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  <w:spacing w:val="-2"/>
        </w:rPr>
        <w:t>a</w:t>
      </w:r>
      <w:r w:rsidR="00A301B0">
        <w:rPr>
          <w:rFonts w:ascii="Open Sans" w:eastAsia="Open Sans" w:hAnsi="Open Sans" w:cs="Open Sans"/>
          <w:color w:val="3F3F3F"/>
          <w:spacing w:val="5"/>
        </w:rPr>
        <w:t>l</w:t>
      </w:r>
      <w:r w:rsidR="00A301B0">
        <w:rPr>
          <w:rFonts w:ascii="Open Sans" w:eastAsia="Open Sans" w:hAnsi="Open Sans" w:cs="Open Sans"/>
          <w:color w:val="3F3F3F"/>
        </w:rPr>
        <w:t>s</w:t>
      </w:r>
      <w:r w:rsidR="00A301B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6"/>
        </w:rPr>
        <w:t>w</w:t>
      </w:r>
      <w:r w:rsidR="00A301B0">
        <w:rPr>
          <w:rFonts w:ascii="Open Sans" w:eastAsia="Open Sans" w:hAnsi="Open Sans" w:cs="Open Sans"/>
          <w:color w:val="3F3F3F"/>
          <w:spacing w:val="5"/>
        </w:rPr>
        <w:t>i</w:t>
      </w:r>
      <w:r w:rsidR="00A301B0">
        <w:rPr>
          <w:rFonts w:ascii="Open Sans" w:eastAsia="Open Sans" w:hAnsi="Open Sans" w:cs="Open Sans"/>
          <w:color w:val="3F3F3F"/>
          <w:spacing w:val="-3"/>
        </w:rPr>
        <w:t>t</w:t>
      </w:r>
      <w:r w:rsidR="00A301B0">
        <w:rPr>
          <w:rFonts w:ascii="Open Sans" w:eastAsia="Open Sans" w:hAnsi="Open Sans" w:cs="Open Sans"/>
          <w:color w:val="3F3F3F"/>
        </w:rPr>
        <w:t>h</w:t>
      </w:r>
      <w:r w:rsidR="00A301B0">
        <w:rPr>
          <w:rFonts w:ascii="Open Sans" w:eastAsia="Open Sans" w:hAnsi="Open Sans" w:cs="Open Sans"/>
          <w:color w:val="3F3F3F"/>
          <w:spacing w:val="-1"/>
        </w:rPr>
        <w:t xml:space="preserve"> </w:t>
      </w:r>
      <w:r w:rsidR="00A301B0">
        <w:rPr>
          <w:rFonts w:ascii="Open Sans" w:eastAsia="Open Sans" w:hAnsi="Open Sans" w:cs="Open Sans"/>
          <w:b/>
          <w:bCs/>
          <w:color w:val="3F3F3F"/>
          <w:spacing w:val="-5"/>
        </w:rPr>
        <w:t>v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eh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color w:val="3F3F3F"/>
        </w:rPr>
        <w:t>e</w:t>
      </w:r>
      <w:r w:rsidR="00A301B0"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 w:rsidR="00A301B0"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 w:rsidR="00A301B0"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 w:rsidR="00A301B0"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color w:val="3F3F3F"/>
        </w:rPr>
        <w:t>e</w:t>
      </w:r>
      <w:r w:rsidR="00A301B0"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 w:rsidR="00A301B0"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 w:rsidR="00A301B0"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color w:val="3F3F3F"/>
          <w:spacing w:val="-5"/>
        </w:rPr>
        <w:t>ty</w:t>
      </w:r>
      <w:r w:rsidR="00A301B0">
        <w:rPr>
          <w:rFonts w:ascii="Open Sans" w:eastAsia="Open Sans" w:hAnsi="Open Sans" w:cs="Open Sans"/>
          <w:color w:val="3F3F3F"/>
        </w:rPr>
        <w:t>.</w:t>
      </w:r>
      <w:r w:rsidR="00A301B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1"/>
        </w:rPr>
        <w:t>I</w:t>
      </w:r>
      <w:r w:rsidR="00A301B0">
        <w:rPr>
          <w:rFonts w:ascii="Open Sans" w:eastAsia="Open Sans" w:hAnsi="Open Sans" w:cs="Open Sans"/>
          <w:color w:val="3F3F3F"/>
        </w:rPr>
        <w:t>n</w:t>
      </w:r>
      <w:r w:rsidR="00A301B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6"/>
        </w:rPr>
        <w:t>w</w:t>
      </w:r>
      <w:r w:rsidR="00A301B0">
        <w:rPr>
          <w:rFonts w:ascii="Open Sans" w:eastAsia="Open Sans" w:hAnsi="Open Sans" w:cs="Open Sans"/>
          <w:color w:val="3F3F3F"/>
        </w:rPr>
        <w:t>h</w:t>
      </w:r>
      <w:r w:rsidR="00A301B0">
        <w:rPr>
          <w:rFonts w:ascii="Open Sans" w:eastAsia="Open Sans" w:hAnsi="Open Sans" w:cs="Open Sans"/>
          <w:color w:val="3F3F3F"/>
          <w:spacing w:val="-2"/>
        </w:rPr>
        <w:t>a</w:t>
      </w:r>
      <w:r w:rsidR="00A301B0">
        <w:rPr>
          <w:rFonts w:ascii="Open Sans" w:eastAsia="Open Sans" w:hAnsi="Open Sans" w:cs="Open Sans"/>
          <w:color w:val="3F3F3F"/>
        </w:rPr>
        <w:t>t</w:t>
      </w:r>
      <w:r w:rsidR="00A301B0">
        <w:rPr>
          <w:rFonts w:ascii="Open Sans" w:eastAsia="Open Sans" w:hAnsi="Open Sans" w:cs="Open Sans"/>
          <w:color w:val="3F3F3F"/>
          <w:spacing w:val="-3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1"/>
        </w:rPr>
        <w:t>f</w:t>
      </w:r>
      <w:r w:rsidR="00A301B0">
        <w:rPr>
          <w:rFonts w:ascii="Open Sans" w:eastAsia="Open Sans" w:hAnsi="Open Sans" w:cs="Open Sans"/>
          <w:color w:val="3F3F3F"/>
          <w:spacing w:val="2"/>
        </w:rPr>
        <w:t>o</w:t>
      </w:r>
      <w:r w:rsidR="00A301B0">
        <w:rPr>
          <w:rFonts w:ascii="Open Sans" w:eastAsia="Open Sans" w:hAnsi="Open Sans" w:cs="Open Sans"/>
          <w:color w:val="3F3F3F"/>
          <w:spacing w:val="5"/>
        </w:rPr>
        <w:t>ll</w:t>
      </w:r>
      <w:r w:rsidR="00A301B0">
        <w:rPr>
          <w:rFonts w:ascii="Open Sans" w:eastAsia="Open Sans" w:hAnsi="Open Sans" w:cs="Open Sans"/>
          <w:color w:val="3F3F3F"/>
          <w:spacing w:val="2"/>
        </w:rPr>
        <w:t>o</w:t>
      </w:r>
      <w:r w:rsidR="00A301B0">
        <w:rPr>
          <w:rFonts w:ascii="Open Sans" w:eastAsia="Open Sans" w:hAnsi="Open Sans" w:cs="Open Sans"/>
          <w:color w:val="3F3F3F"/>
          <w:spacing w:val="-6"/>
        </w:rPr>
        <w:t>w</w:t>
      </w:r>
      <w:r w:rsidR="00A301B0">
        <w:rPr>
          <w:rFonts w:ascii="Open Sans" w:eastAsia="Open Sans" w:hAnsi="Open Sans" w:cs="Open Sans"/>
          <w:color w:val="3F3F3F"/>
        </w:rPr>
        <w:t>s</w:t>
      </w:r>
      <w:r w:rsidR="00A301B0">
        <w:rPr>
          <w:rFonts w:ascii="Open Sans" w:eastAsia="Open Sans" w:hAnsi="Open Sans" w:cs="Open Sans"/>
          <w:color w:val="3F3F3F"/>
          <w:spacing w:val="-1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5"/>
        </w:rPr>
        <w:t>i</w:t>
      </w:r>
      <w:r w:rsidR="00A301B0">
        <w:rPr>
          <w:rFonts w:ascii="Open Sans" w:eastAsia="Open Sans" w:hAnsi="Open Sans" w:cs="Open Sans"/>
          <w:color w:val="3F3F3F"/>
        </w:rPr>
        <w:t>n</w:t>
      </w:r>
      <w:r w:rsidR="00A301B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3"/>
        </w:rPr>
        <w:t>t</w:t>
      </w:r>
      <w:r w:rsidR="00A301B0">
        <w:rPr>
          <w:rFonts w:ascii="Open Sans" w:eastAsia="Open Sans" w:hAnsi="Open Sans" w:cs="Open Sans"/>
          <w:color w:val="3F3F3F"/>
        </w:rPr>
        <w:t>h</w:t>
      </w:r>
      <w:r w:rsidR="00A301B0">
        <w:rPr>
          <w:rFonts w:ascii="Open Sans" w:eastAsia="Open Sans" w:hAnsi="Open Sans" w:cs="Open Sans"/>
          <w:color w:val="3F3F3F"/>
          <w:spacing w:val="5"/>
        </w:rPr>
        <w:t>i</w:t>
      </w:r>
      <w:r w:rsidR="00A301B0">
        <w:rPr>
          <w:rFonts w:ascii="Open Sans" w:eastAsia="Open Sans" w:hAnsi="Open Sans" w:cs="Open Sans"/>
          <w:color w:val="3F3F3F"/>
        </w:rPr>
        <w:t>s</w:t>
      </w:r>
      <w:r w:rsidR="00A301B0">
        <w:rPr>
          <w:rFonts w:ascii="Open Sans" w:eastAsia="Open Sans" w:hAnsi="Open Sans" w:cs="Open Sans"/>
          <w:color w:val="3F3F3F"/>
          <w:spacing w:val="1"/>
        </w:rPr>
        <w:t xml:space="preserve"> </w:t>
      </w:r>
      <w:proofErr w:type="spellStart"/>
      <w:r w:rsidR="00A301B0">
        <w:rPr>
          <w:rFonts w:ascii="Open Sans" w:eastAsia="Open Sans" w:hAnsi="Open Sans" w:cs="Open Sans"/>
          <w:color w:val="3F3F3F"/>
        </w:rPr>
        <w:t>pr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  <w:spacing w:val="1"/>
        </w:rPr>
        <w:t>f</w:t>
      </w:r>
      <w:proofErr w:type="spellEnd"/>
      <w:r w:rsidR="00A301B0">
        <w:rPr>
          <w:rFonts w:ascii="Open Sans" w:eastAsia="Open Sans" w:hAnsi="Open Sans" w:cs="Open Sans"/>
          <w:color w:val="3F3F3F"/>
        </w:rPr>
        <w:t xml:space="preserve">- </w:t>
      </w:r>
      <w:proofErr w:type="spellStart"/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</w:rPr>
        <w:t>r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</w:rPr>
        <w:t>nc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proofErr w:type="spellEnd"/>
      <w:r w:rsidR="00A301B0">
        <w:rPr>
          <w:rFonts w:ascii="Open Sans" w:eastAsia="Open Sans" w:hAnsi="Open Sans" w:cs="Open Sans"/>
          <w:color w:val="3F3F3F"/>
        </w:rPr>
        <w:t>,</w:t>
      </w:r>
      <w:r w:rsidR="00A301B0">
        <w:rPr>
          <w:rFonts w:ascii="Open Sans" w:eastAsia="Open Sans" w:hAnsi="Open Sans" w:cs="Open Sans"/>
          <w:color w:val="3F3F3F"/>
          <w:spacing w:val="8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6"/>
        </w:rPr>
        <w:t>w</w:t>
      </w:r>
      <w:r w:rsidR="00A301B0">
        <w:rPr>
          <w:rFonts w:ascii="Open Sans" w:eastAsia="Open Sans" w:hAnsi="Open Sans" w:cs="Open Sans"/>
          <w:color w:val="3F3F3F"/>
        </w:rPr>
        <w:t>h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</w:rPr>
        <w:t>n</w:t>
      </w:r>
      <w:r w:rsidR="00A301B0">
        <w:rPr>
          <w:rFonts w:ascii="Open Sans" w:eastAsia="Open Sans" w:hAnsi="Open Sans" w:cs="Open Sans"/>
          <w:color w:val="3F3F3F"/>
          <w:spacing w:val="-1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6"/>
        </w:rPr>
        <w:t>w</w:t>
      </w:r>
      <w:r w:rsidR="00A301B0">
        <w:rPr>
          <w:rFonts w:ascii="Open Sans" w:eastAsia="Open Sans" w:hAnsi="Open Sans" w:cs="Open Sans"/>
          <w:color w:val="3F3F3F"/>
        </w:rPr>
        <w:t>e</w:t>
      </w:r>
      <w:r w:rsidR="00A301B0">
        <w:rPr>
          <w:rFonts w:ascii="Open Sans" w:eastAsia="Open Sans" w:hAnsi="Open Sans" w:cs="Open Sans"/>
          <w:color w:val="3F3F3F"/>
          <w:spacing w:val="-3"/>
        </w:rPr>
        <w:t xml:space="preserve"> </w:t>
      </w:r>
      <w:r w:rsidR="00A301B0">
        <w:rPr>
          <w:rFonts w:ascii="Open Sans" w:eastAsia="Open Sans" w:hAnsi="Open Sans" w:cs="Open Sans"/>
          <w:color w:val="3F3F3F"/>
        </w:rPr>
        <w:t>r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  <w:spacing w:val="1"/>
        </w:rPr>
        <w:t>f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</w:rPr>
        <w:t>r</w:t>
      </w:r>
      <w:r w:rsidR="00A301B0">
        <w:rPr>
          <w:rFonts w:ascii="Open Sans" w:eastAsia="Open Sans" w:hAnsi="Open Sans" w:cs="Open Sans"/>
          <w:color w:val="3F3F3F"/>
          <w:spacing w:val="2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3"/>
        </w:rPr>
        <w:t>t</w:t>
      </w:r>
      <w:r w:rsidR="00A301B0">
        <w:rPr>
          <w:rFonts w:ascii="Open Sans" w:eastAsia="Open Sans" w:hAnsi="Open Sans" w:cs="Open Sans"/>
          <w:color w:val="3F3F3F"/>
        </w:rPr>
        <w:t>o</w:t>
      </w:r>
      <w:r w:rsidR="00A301B0">
        <w:rPr>
          <w:rFonts w:ascii="Open Sans" w:eastAsia="Open Sans" w:hAnsi="Open Sans" w:cs="Open Sans"/>
          <w:color w:val="3F3F3F"/>
          <w:spacing w:val="5"/>
        </w:rPr>
        <w:t xml:space="preserve"> </w:t>
      </w:r>
      <w:r w:rsidR="00A301B0">
        <w:rPr>
          <w:rFonts w:ascii="Open Sans" w:eastAsia="Open Sans" w:hAnsi="Open Sans" w:cs="Open Sans"/>
          <w:color w:val="3F3F3F"/>
        </w:rPr>
        <w:t xml:space="preserve">a </w:t>
      </w:r>
      <w:r w:rsidR="00A301B0"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 w:rsidR="00A301B0"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 w:rsidR="00A301B0"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 w:rsidR="00A301B0">
        <w:rPr>
          <w:rFonts w:ascii="Open Sans" w:eastAsia="Open Sans" w:hAnsi="Open Sans" w:cs="Open Sans"/>
          <w:color w:val="3F3F3F"/>
        </w:rPr>
        <w:t>,</w:t>
      </w:r>
      <w:r w:rsidR="00A301B0">
        <w:rPr>
          <w:rFonts w:ascii="Open Sans" w:eastAsia="Open Sans" w:hAnsi="Open Sans" w:cs="Open Sans"/>
          <w:color w:val="3F3F3F"/>
          <w:spacing w:val="5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3"/>
        </w:rPr>
        <w:t>t</w:t>
      </w:r>
      <w:r w:rsidR="00A301B0">
        <w:rPr>
          <w:rFonts w:ascii="Open Sans" w:eastAsia="Open Sans" w:hAnsi="Open Sans" w:cs="Open Sans"/>
          <w:color w:val="3F3F3F"/>
        </w:rPr>
        <w:t>he</w:t>
      </w:r>
      <w:r w:rsidR="00A301B0">
        <w:rPr>
          <w:rFonts w:ascii="Open Sans" w:eastAsia="Open Sans" w:hAnsi="Open Sans" w:cs="Open Sans"/>
          <w:color w:val="3F3F3F"/>
          <w:spacing w:val="-2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5"/>
        </w:rPr>
        <w:t>i</w:t>
      </w:r>
      <w:r w:rsidR="00A301B0">
        <w:rPr>
          <w:rFonts w:ascii="Open Sans" w:eastAsia="Open Sans" w:hAnsi="Open Sans" w:cs="Open Sans"/>
          <w:color w:val="3F3F3F"/>
        </w:rPr>
        <w:t>n</w:t>
      </w:r>
      <w:r w:rsidR="00A301B0">
        <w:rPr>
          <w:rFonts w:ascii="Open Sans" w:eastAsia="Open Sans" w:hAnsi="Open Sans" w:cs="Open Sans"/>
          <w:color w:val="3F3F3F"/>
          <w:spacing w:val="-3"/>
        </w:rPr>
        <w:t>te</w:t>
      </w:r>
      <w:r w:rsidR="00A301B0">
        <w:rPr>
          <w:rFonts w:ascii="Open Sans" w:eastAsia="Open Sans" w:hAnsi="Open Sans" w:cs="Open Sans"/>
          <w:color w:val="3F3F3F"/>
        </w:rPr>
        <w:t>n</w:t>
      </w:r>
      <w:r w:rsidR="00A301B0">
        <w:rPr>
          <w:rFonts w:ascii="Open Sans" w:eastAsia="Open Sans" w:hAnsi="Open Sans" w:cs="Open Sans"/>
          <w:color w:val="3F3F3F"/>
          <w:spacing w:val="-3"/>
        </w:rPr>
        <w:t>t</w:t>
      </w:r>
      <w:r w:rsidR="00A301B0">
        <w:rPr>
          <w:rFonts w:ascii="Open Sans" w:eastAsia="Open Sans" w:hAnsi="Open Sans" w:cs="Open Sans"/>
          <w:color w:val="3F3F3F"/>
          <w:spacing w:val="5"/>
        </w:rPr>
        <w:t>i</w:t>
      </w:r>
      <w:r w:rsidR="00A301B0">
        <w:rPr>
          <w:rFonts w:ascii="Open Sans" w:eastAsia="Open Sans" w:hAnsi="Open Sans" w:cs="Open Sans"/>
          <w:color w:val="3F3F3F"/>
          <w:spacing w:val="2"/>
        </w:rPr>
        <w:t>o</w:t>
      </w:r>
      <w:r w:rsidR="00A301B0">
        <w:rPr>
          <w:rFonts w:ascii="Open Sans" w:eastAsia="Open Sans" w:hAnsi="Open Sans" w:cs="Open Sans"/>
          <w:color w:val="3F3F3F"/>
        </w:rPr>
        <w:t>n</w:t>
      </w:r>
      <w:r w:rsidR="00A301B0">
        <w:rPr>
          <w:rFonts w:ascii="Open Sans" w:eastAsia="Open Sans" w:hAnsi="Open Sans" w:cs="Open Sans"/>
          <w:color w:val="3F3F3F"/>
          <w:spacing w:val="-2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5"/>
        </w:rPr>
        <w:t>i</w:t>
      </w:r>
      <w:r w:rsidR="00A301B0">
        <w:rPr>
          <w:rFonts w:ascii="Open Sans" w:eastAsia="Open Sans" w:hAnsi="Open Sans" w:cs="Open Sans"/>
          <w:color w:val="3F3F3F"/>
        </w:rPr>
        <w:t>s</w:t>
      </w:r>
      <w:r w:rsidR="00A301B0">
        <w:rPr>
          <w:rFonts w:ascii="Open Sans" w:eastAsia="Open Sans" w:hAnsi="Open Sans" w:cs="Open Sans"/>
          <w:color w:val="3F3F3F"/>
          <w:spacing w:val="2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3"/>
        </w:rPr>
        <w:t>t</w:t>
      </w:r>
      <w:r w:rsidR="00A301B0">
        <w:rPr>
          <w:rFonts w:ascii="Open Sans" w:eastAsia="Open Sans" w:hAnsi="Open Sans" w:cs="Open Sans"/>
          <w:color w:val="3F3F3F"/>
        </w:rPr>
        <w:t>he</w:t>
      </w:r>
      <w:r w:rsidR="00A301B0">
        <w:rPr>
          <w:rFonts w:ascii="Open Sans" w:eastAsia="Open Sans" w:hAnsi="Open Sans" w:cs="Open Sans"/>
          <w:color w:val="3F3F3F"/>
          <w:spacing w:val="-2"/>
        </w:rPr>
        <w:t xml:space="preserve"> </w:t>
      </w:r>
      <w:r w:rsidR="00A301B0">
        <w:rPr>
          <w:rFonts w:ascii="Open Sans" w:eastAsia="Open Sans" w:hAnsi="Open Sans" w:cs="Open Sans"/>
          <w:b/>
          <w:bCs/>
          <w:color w:val="3F3F3F"/>
          <w:spacing w:val="-5"/>
        </w:rPr>
        <w:t>v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eh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color w:val="3F3F3F"/>
        </w:rPr>
        <w:t>e</w:t>
      </w:r>
      <w:r w:rsidR="00A301B0"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 w:rsidR="00A301B0"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 w:rsidR="00A301B0"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 w:rsidR="00A301B0"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 w:rsidR="00A301B0"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color w:val="3F3F3F"/>
        </w:rPr>
        <w:t>e</w:t>
      </w:r>
      <w:r w:rsidR="00A301B0"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-2"/>
        </w:rPr>
        <w:t>a</w:t>
      </w:r>
      <w:r w:rsidR="00A301B0">
        <w:rPr>
          <w:rFonts w:ascii="Open Sans" w:eastAsia="Open Sans" w:hAnsi="Open Sans" w:cs="Open Sans"/>
          <w:color w:val="3F3F3F"/>
        </w:rPr>
        <w:t>s</w:t>
      </w:r>
      <w:r w:rsidR="00A301B0">
        <w:rPr>
          <w:rFonts w:ascii="Open Sans" w:eastAsia="Open Sans" w:hAnsi="Open Sans" w:cs="Open Sans"/>
          <w:color w:val="3F3F3F"/>
          <w:spacing w:val="3"/>
        </w:rPr>
        <w:t xml:space="preserve"> </w:t>
      </w:r>
      <w:r w:rsidR="00A301B0">
        <w:rPr>
          <w:rFonts w:ascii="Open Sans" w:eastAsia="Open Sans" w:hAnsi="Open Sans" w:cs="Open Sans"/>
          <w:color w:val="3F3F3F"/>
        </w:rPr>
        <w:t>s</w:t>
      </w:r>
      <w:r w:rsidR="00A301B0">
        <w:rPr>
          <w:rFonts w:ascii="Open Sans" w:eastAsia="Open Sans" w:hAnsi="Open Sans" w:cs="Open Sans"/>
          <w:color w:val="3F3F3F"/>
          <w:spacing w:val="-3"/>
        </w:rPr>
        <w:t>ee</w:t>
      </w:r>
      <w:r w:rsidR="00A301B0">
        <w:rPr>
          <w:rFonts w:ascii="Open Sans" w:eastAsia="Open Sans" w:hAnsi="Open Sans" w:cs="Open Sans"/>
          <w:color w:val="3F3F3F"/>
        </w:rPr>
        <w:t>n</w:t>
      </w:r>
      <w:r w:rsidR="00A301B0">
        <w:rPr>
          <w:rFonts w:ascii="Open Sans" w:eastAsia="Open Sans" w:hAnsi="Open Sans" w:cs="Open Sans"/>
          <w:color w:val="3F3F3F"/>
          <w:spacing w:val="2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5"/>
        </w:rPr>
        <w:t>i</w:t>
      </w:r>
      <w:r w:rsidR="00A301B0">
        <w:rPr>
          <w:rFonts w:ascii="Open Sans" w:eastAsia="Open Sans" w:hAnsi="Open Sans" w:cs="Open Sans"/>
          <w:color w:val="3F3F3F"/>
        </w:rPr>
        <w:t xml:space="preserve">n </w:t>
      </w:r>
      <w:r w:rsidR="00A301B0">
        <w:rPr>
          <w:rFonts w:ascii="Open Sans" w:eastAsia="Open Sans" w:hAnsi="Open Sans" w:cs="Open Sans"/>
          <w:color w:val="3F3F3F"/>
          <w:spacing w:val="-3"/>
        </w:rPr>
        <w:t>t</w:t>
      </w:r>
      <w:r w:rsidR="00A301B0">
        <w:rPr>
          <w:rFonts w:ascii="Open Sans" w:eastAsia="Open Sans" w:hAnsi="Open Sans" w:cs="Open Sans"/>
          <w:color w:val="3F3F3F"/>
        </w:rPr>
        <w:t>he</w:t>
      </w:r>
      <w:r w:rsidR="00A301B0">
        <w:rPr>
          <w:rFonts w:ascii="Open Sans" w:eastAsia="Open Sans" w:hAnsi="Open Sans" w:cs="Open Sans"/>
          <w:color w:val="3F3F3F"/>
          <w:spacing w:val="-2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4"/>
        </w:rPr>
        <w:t>V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</w:rPr>
        <w:t>h</w:t>
      </w:r>
      <w:r w:rsidR="00A301B0">
        <w:rPr>
          <w:rFonts w:ascii="Open Sans" w:eastAsia="Open Sans" w:hAnsi="Open Sans" w:cs="Open Sans"/>
          <w:color w:val="3F3F3F"/>
          <w:spacing w:val="5"/>
        </w:rPr>
        <w:t>i</w:t>
      </w:r>
      <w:r w:rsidR="00A301B0">
        <w:rPr>
          <w:rFonts w:ascii="Open Sans" w:eastAsia="Open Sans" w:hAnsi="Open Sans" w:cs="Open Sans"/>
          <w:color w:val="3F3F3F"/>
        </w:rPr>
        <w:t>c</w:t>
      </w:r>
      <w:r w:rsidR="00A301B0">
        <w:rPr>
          <w:rFonts w:ascii="Open Sans" w:eastAsia="Open Sans" w:hAnsi="Open Sans" w:cs="Open Sans"/>
          <w:color w:val="3F3F3F"/>
          <w:spacing w:val="5"/>
        </w:rPr>
        <w:t>l</w:t>
      </w:r>
      <w:r w:rsidR="00A301B0">
        <w:rPr>
          <w:rFonts w:ascii="Open Sans" w:eastAsia="Open Sans" w:hAnsi="Open Sans" w:cs="Open Sans"/>
          <w:color w:val="3F3F3F"/>
          <w:spacing w:val="-3"/>
        </w:rPr>
        <w:t>e</w:t>
      </w:r>
      <w:r w:rsidR="00A301B0">
        <w:rPr>
          <w:rFonts w:ascii="Open Sans" w:eastAsia="Open Sans" w:hAnsi="Open Sans" w:cs="Open Sans"/>
          <w:color w:val="3F3F3F"/>
        </w:rPr>
        <w:t>s</w:t>
      </w:r>
      <w:r w:rsidR="00A301B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A301B0">
        <w:rPr>
          <w:rFonts w:ascii="Open Sans" w:eastAsia="Open Sans" w:hAnsi="Open Sans" w:cs="Open Sans"/>
          <w:color w:val="3F3F3F"/>
          <w:spacing w:val="5"/>
        </w:rPr>
        <w:t>G</w:t>
      </w:r>
      <w:r w:rsidR="00A301B0">
        <w:rPr>
          <w:rFonts w:ascii="Open Sans" w:eastAsia="Open Sans" w:hAnsi="Open Sans" w:cs="Open Sans"/>
          <w:color w:val="3F3F3F"/>
          <w:spacing w:val="-2"/>
        </w:rPr>
        <w:t>a</w:t>
      </w:r>
      <w:r w:rsidR="00A301B0">
        <w:rPr>
          <w:rFonts w:ascii="Open Sans" w:eastAsia="Open Sans" w:hAnsi="Open Sans" w:cs="Open Sans"/>
          <w:color w:val="3F3F3F"/>
        </w:rPr>
        <w:t>n</w:t>
      </w:r>
      <w:r w:rsidR="00A301B0">
        <w:rPr>
          <w:rFonts w:ascii="Open Sans" w:eastAsia="Open Sans" w:hAnsi="Open Sans" w:cs="Open Sans"/>
          <w:color w:val="3F3F3F"/>
          <w:spacing w:val="-3"/>
        </w:rPr>
        <w:t>tt</w:t>
      </w:r>
      <w:r w:rsidR="00A301B0">
        <w:rPr>
          <w:rFonts w:ascii="Open Sans" w:eastAsia="Open Sans" w:hAnsi="Open Sans" w:cs="Open Sans"/>
          <w:color w:val="3F3F3F"/>
        </w:rPr>
        <w:t>.</w:t>
      </w:r>
    </w:p>
    <w:p w14:paraId="6DD8272F" w14:textId="77777777" w:rsidR="000340C4" w:rsidRDefault="000340C4">
      <w:pPr>
        <w:spacing w:before="8" w:after="0" w:line="140" w:lineRule="exact"/>
        <w:rPr>
          <w:sz w:val="14"/>
          <w:szCs w:val="14"/>
        </w:rPr>
      </w:pPr>
    </w:p>
    <w:p w14:paraId="18642EC9" w14:textId="77777777" w:rsidR="000340C4" w:rsidRDefault="000340C4">
      <w:pPr>
        <w:spacing w:after="0" w:line="200" w:lineRule="exact"/>
        <w:rPr>
          <w:sz w:val="20"/>
          <w:szCs w:val="20"/>
        </w:rPr>
      </w:pPr>
    </w:p>
    <w:p w14:paraId="5663A079" w14:textId="77777777" w:rsidR="000340C4" w:rsidRDefault="00A301B0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a c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sp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nd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ng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nce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w</w:t>
      </w:r>
      <w:r>
        <w:rPr>
          <w:rFonts w:ascii="Open Sans" w:eastAsia="Open Sans" w:hAnsi="Open Sans" w:cs="Open Sans"/>
          <w:spacing w:val="-5"/>
          <w:position w:val="1"/>
        </w:rPr>
        <w:t xml:space="preserve"> (</w:t>
      </w:r>
      <w:r>
        <w:rPr>
          <w:rFonts w:ascii="Open Sans" w:eastAsia="Open Sans" w:hAnsi="Open Sans" w:cs="Open Sans"/>
          <w:position w:val="1"/>
        </w:rPr>
        <w:t>dr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r)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sch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du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5"/>
          <w:position w:val="1"/>
        </w:rPr>
        <w:t>imil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6"/>
          <w:position w:val="1"/>
        </w:rPr>
        <w:t>y</w:t>
      </w:r>
      <w:r>
        <w:rPr>
          <w:rFonts w:ascii="Open Sans" w:eastAsia="Open Sans" w:hAnsi="Open Sans" w:cs="Open Sans"/>
          <w:position w:val="1"/>
        </w:rPr>
        <w:t>.</w:t>
      </w:r>
    </w:p>
    <w:p w14:paraId="4710186D" w14:textId="77777777" w:rsidR="000340C4" w:rsidRDefault="00A301B0">
      <w:pPr>
        <w:spacing w:after="0" w:line="282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1"/>
          <w:position w:val="-1"/>
        </w:rPr>
        <w:t>S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-1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re</w:t>
      </w:r>
      <w:r>
        <w:rPr>
          <w:rFonts w:ascii="Open Sans" w:eastAsia="Open Sans" w:hAnsi="Open Sans" w:cs="Open Sans"/>
          <w:b/>
          <w:bCs/>
          <w:color w:val="0000FF"/>
          <w:position w:val="-1"/>
        </w:rPr>
        <w:t>w</w:t>
      </w:r>
      <w:r>
        <w:rPr>
          <w:rFonts w:ascii="Open Sans" w:eastAsia="Open Sans" w:hAnsi="Open Sans" w:cs="Open Sans"/>
          <w:b/>
          <w:bCs/>
          <w:color w:val="0000FF"/>
          <w:spacing w:val="7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  <w:position w:val="-1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-1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  <w:position w:val="-1"/>
        </w:rPr>
        <w:t>l</w:t>
      </w:r>
      <w:r>
        <w:rPr>
          <w:rFonts w:ascii="Open Sans" w:eastAsia="Open Sans" w:hAnsi="Open Sans" w:cs="Open Sans"/>
          <w:b/>
          <w:bCs/>
          <w:color w:val="0000FF"/>
          <w:position w:val="-1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3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7"/>
          <w:position w:val="-1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  <w:position w:val="-1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  <w:position w:val="-1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2"/>
          <w:position w:val="-1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  <w:position w:val="-1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-1"/>
        </w:rPr>
        <w:t>ty</w:t>
      </w:r>
      <w:r>
        <w:rPr>
          <w:rFonts w:ascii="Open Sans" w:eastAsia="Open Sans" w:hAnsi="Open Sans" w:cs="Open Sans"/>
          <w:color w:val="000000"/>
          <w:position w:val="-1"/>
        </w:rPr>
        <w:t>.</w:t>
      </w:r>
    </w:p>
    <w:p w14:paraId="4F85D89A" w14:textId="77777777" w:rsidR="000340C4" w:rsidRDefault="000340C4">
      <w:pPr>
        <w:spacing w:before="5" w:after="0" w:line="110" w:lineRule="exact"/>
        <w:rPr>
          <w:sz w:val="11"/>
          <w:szCs w:val="11"/>
        </w:rPr>
      </w:pPr>
    </w:p>
    <w:p w14:paraId="5CD35EF7" w14:textId="77777777" w:rsidR="000340C4" w:rsidRDefault="000340C4">
      <w:pPr>
        <w:spacing w:after="0" w:line="200" w:lineRule="exact"/>
        <w:rPr>
          <w:sz w:val="20"/>
          <w:szCs w:val="20"/>
        </w:rPr>
      </w:pPr>
    </w:p>
    <w:p w14:paraId="33EF0D76" w14:textId="77777777" w:rsidR="000340C4" w:rsidRDefault="000340C4">
      <w:pPr>
        <w:spacing w:after="0" w:line="200" w:lineRule="exact"/>
        <w:rPr>
          <w:sz w:val="20"/>
          <w:szCs w:val="20"/>
        </w:rPr>
      </w:pPr>
    </w:p>
    <w:p w14:paraId="74E438A3" w14:textId="77777777" w:rsidR="000340C4" w:rsidRDefault="00A301B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color w:val="3F3F3F"/>
          <w:spacing w:val="-6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p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bus</w:t>
      </w:r>
      <w:proofErr w:type="spellEnd"/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-6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S</w:t>
      </w:r>
      <w:r>
        <w:rPr>
          <w:rFonts w:ascii="Open Sans" w:eastAsia="Open Sans" w:hAnsi="Open Sans" w:cs="Open Sans"/>
          <w:color w:val="3F3F3F"/>
          <w:position w:val="1"/>
        </w:rPr>
        <w:t>ch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du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proofErr w:type="spellEnd"/>
      <w:r>
        <w:rPr>
          <w:rFonts w:ascii="Open Sans" w:eastAsia="Open Sans" w:hAnsi="Open Sans" w:cs="Open Sans"/>
          <w:color w:val="3F3F3F"/>
          <w:position w:val="1"/>
        </w:rPr>
        <w:t>™</w:t>
      </w:r>
      <w:r>
        <w:rPr>
          <w:rFonts w:ascii="Open Sans" w:eastAsia="Open Sans" w:hAnsi="Open Sans" w:cs="Open Sans"/>
          <w:color w:val="3F3F3F"/>
          <w:spacing w:val="-14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us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w</w:t>
      </w:r>
      <w:r>
        <w:rPr>
          <w:rFonts w:ascii="Open Sans" w:eastAsia="Open Sans" w:hAnsi="Open Sans" w:cs="Open Sans"/>
          <w:color w:val="3F3F3F"/>
          <w:position w:val="1"/>
        </w:rPr>
        <w:t>o</w:t>
      </w:r>
      <w:r>
        <w:rPr>
          <w:rFonts w:ascii="Open Sans" w:eastAsia="Open Sans" w:hAnsi="Open Sans" w:cs="Open Sans"/>
          <w:color w:val="3F3F3F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cr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te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imil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y</w:t>
      </w:r>
      <w:r>
        <w:rPr>
          <w:rFonts w:ascii="Open Sans" w:eastAsia="Open Sans" w:hAnsi="Open Sans" w:cs="Open Sans"/>
          <w:color w:val="3F3F3F"/>
          <w:position w:val="1"/>
        </w:rPr>
        <w:t>.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w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7"/>
          <w:position w:val="1"/>
        </w:rPr>
        <w:t>c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he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imil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o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</w:p>
    <w:p w14:paraId="725DBE12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d:</w:t>
      </w:r>
    </w:p>
    <w:p w14:paraId="1151B84C" w14:textId="77777777" w:rsidR="000340C4" w:rsidRDefault="000340C4">
      <w:pPr>
        <w:spacing w:before="5" w:after="0" w:line="130" w:lineRule="exact"/>
        <w:rPr>
          <w:sz w:val="13"/>
          <w:szCs w:val="13"/>
        </w:rPr>
      </w:pPr>
    </w:p>
    <w:p w14:paraId="0717E38D" w14:textId="77777777" w:rsidR="000340C4" w:rsidRDefault="008A5253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452C6FEA">
          <v:shape id="_x0000_s1055" type="#_x0000_t75" style="position:absolute;left:0;text-align:left;margin-left:72.75pt;margin-top:5.85pt;width:4.5pt;height:4.5pt;z-index:-251664896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-7"/>
        </w:rPr>
        <w:t>T</w: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</w:rPr>
        <w:t>p</w:t>
      </w:r>
      <w:r w:rsidR="00A301B0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2"/>
        </w:rPr>
        <w:t>I</w:t>
      </w:r>
      <w:r w:rsidR="00A301B0">
        <w:rPr>
          <w:rFonts w:ascii="Open Sans" w:eastAsia="Open Sans" w:hAnsi="Open Sans" w:cs="Open Sans"/>
          <w:b/>
          <w:bCs/>
        </w:rPr>
        <w:t>D</w:t>
      </w:r>
      <w:r w:rsidR="00A301B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4"/>
        </w:rPr>
        <w:t>s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-6"/>
        </w:rPr>
        <w:t>m</w:t>
      </w:r>
      <w:r w:rsidR="00A301B0">
        <w:rPr>
          <w:rFonts w:ascii="Open Sans" w:eastAsia="Open Sans" w:hAnsi="Open Sans" w:cs="Open Sans"/>
          <w:b/>
          <w:bCs/>
          <w:spacing w:val="-7"/>
        </w:rPr>
        <w:t>il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-5"/>
        </w:rPr>
        <w:t>ty</w:t>
      </w:r>
      <w:r w:rsidR="00A301B0">
        <w:rPr>
          <w:rFonts w:ascii="Open Sans" w:eastAsia="Open Sans" w:hAnsi="Open Sans" w:cs="Open Sans"/>
        </w:rPr>
        <w:t>: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4"/>
        </w:rPr>
        <w:t>C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ns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cu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5"/>
        </w:rPr>
        <w:t>v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7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1"/>
        </w:rPr>
        <w:t>I</w:t>
      </w:r>
      <w:r w:rsidR="00A301B0">
        <w:rPr>
          <w:rFonts w:ascii="Open Sans" w:eastAsia="Open Sans" w:hAnsi="Open Sans" w:cs="Open Sans"/>
          <w:spacing w:val="5"/>
        </w:rPr>
        <w:t>D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re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</w:rPr>
        <w:t>subs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ll</w:t>
      </w:r>
      <w:r w:rsidR="00A301B0">
        <w:rPr>
          <w:rFonts w:ascii="Open Sans" w:eastAsia="Open Sans" w:hAnsi="Open Sans" w:cs="Open Sans"/>
        </w:rPr>
        <w:t>y</w:t>
      </w:r>
      <w:r w:rsidR="00A301B0">
        <w:rPr>
          <w:rFonts w:ascii="Open Sans" w:eastAsia="Open Sans" w:hAnsi="Open Sans" w:cs="Open Sans"/>
          <w:spacing w:val="-10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d.</w:t>
      </w:r>
    </w:p>
    <w:p w14:paraId="3A814495" w14:textId="77777777" w:rsidR="000340C4" w:rsidRDefault="000340C4">
      <w:pPr>
        <w:spacing w:before="5" w:after="0" w:line="190" w:lineRule="exact"/>
        <w:rPr>
          <w:sz w:val="19"/>
          <w:szCs w:val="19"/>
        </w:rPr>
      </w:pPr>
    </w:p>
    <w:p w14:paraId="0C30CFFD" w14:textId="77777777" w:rsidR="000340C4" w:rsidRDefault="00A301B0">
      <w:pPr>
        <w:spacing w:after="0" w:line="240" w:lineRule="auto"/>
        <w:ind w:left="415" w:right="8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</w:rPr>
        <w:t>p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</w:rPr>
        <w:t>ID</w:t>
      </w:r>
      <w:r>
        <w:rPr>
          <w:rFonts w:ascii="Open Sans" w:eastAsia="Open Sans" w:hAnsi="Open Sans" w:cs="Open Sans"/>
          <w:i/>
          <w:spacing w:val="5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</w:rPr>
        <w:t xml:space="preserve">r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n- </w:t>
      </w:r>
      <w:proofErr w:type="spellStart"/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</w:t>
      </w:r>
    </w:p>
    <w:p w14:paraId="47A7D7CE" w14:textId="77777777" w:rsidR="000340C4" w:rsidRDefault="000340C4">
      <w:pPr>
        <w:spacing w:before="5" w:after="0" w:line="190" w:lineRule="exact"/>
        <w:rPr>
          <w:sz w:val="19"/>
          <w:szCs w:val="19"/>
        </w:rPr>
      </w:pPr>
    </w:p>
    <w:p w14:paraId="0D0ECAD6" w14:textId="77777777" w:rsidR="000340C4" w:rsidRDefault="00A301B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proofErr w:type="spellStart"/>
      <w:r>
        <w:rPr>
          <w:rFonts w:ascii="Open Sans" w:eastAsia="Open Sans" w:hAnsi="Open Sans" w:cs="Open Sans"/>
          <w:spacing w:val="-7"/>
        </w:rPr>
        <w:t>X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proofErr w:type="spellEnd"/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</w:p>
    <w:p w14:paraId="0B8834C9" w14:textId="77777777" w:rsidR="000340C4" w:rsidRDefault="00A301B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</w:rPr>
        <w:t>p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</w:rPr>
        <w:t>Id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</w:rPr>
        <w:t>r</w:t>
      </w:r>
    </w:p>
    <w:p w14:paraId="035DA99D" w14:textId="77777777" w:rsidR="000340C4" w:rsidRDefault="00A301B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 no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</w:t>
      </w:r>
    </w:p>
    <w:p w14:paraId="3B408E0E" w14:textId="77777777" w:rsidR="000340C4" w:rsidRDefault="000340C4">
      <w:pPr>
        <w:spacing w:before="5" w:after="0" w:line="190" w:lineRule="exact"/>
        <w:rPr>
          <w:sz w:val="19"/>
          <w:szCs w:val="19"/>
        </w:rPr>
      </w:pPr>
    </w:p>
    <w:p w14:paraId="36967465" w14:textId="77777777" w:rsidR="000340C4" w:rsidRDefault="008A5253">
      <w:pPr>
        <w:spacing w:after="0" w:line="240" w:lineRule="auto"/>
        <w:ind w:left="415" w:right="51"/>
        <w:rPr>
          <w:rFonts w:ascii="Open Sans" w:eastAsia="Open Sans" w:hAnsi="Open Sans" w:cs="Open Sans"/>
        </w:rPr>
      </w:pPr>
      <w:r>
        <w:pict w14:anchorId="54CE3AA0">
          <v:group id="_x0000_s1049" style="position:absolute;left:0;text-align:left;margin-left:84.4pt;margin-top:68.45pt;width:441pt;height:45pt;z-index:-251663872;mso-position-horizontal-relative:page" coordorigin="1688,1369" coordsize="8820,900">
            <v:shape id="_x0000_s1054" type="#_x0000_t75" style="position:absolute;left:1695;top:1377;width:810;height:810">
              <v:imagedata r:id="rId8" o:title=""/>
            </v:shape>
            <v:group id="_x0000_s1052" style="position:absolute;left:1695;top:1377;width:8782;height:885" coordorigin="1695,1377" coordsize="8782,885">
              <v:shape id="_x0000_s1053" style="position:absolute;left:1695;top:1377;width:8782;height:885" coordorigin="1695,1377" coordsize="8782,885" path="m10410,1377r-8633,l1719,1406r-24,61l1695,2180r29,58l1785,2262r8633,-1l10440,2257r20,-10l10476,2233r1,-1l1779,2232r-21,-7l1741,2212r-12,-18l1725,2172r,-711l1731,1440r13,-17l1763,1411r22,-4l10476,1407r-5,-7l10453,1388r-20,-8l10410,1377e" fillcolor="#1ab654" stroked="f">
                <v:path arrowok="t"/>
              </v:shape>
            </v:group>
            <v:group id="_x0000_s1050" style="position:absolute;left:1785;top:1407;width:8715;height:825" coordorigin="1785,1407" coordsize="8715,825">
              <v:shape id="_x0000_s1051" style="position:absolute;left:1785;top:1407;width:8715;height:825" coordorigin="1785,1407" coordsize="8715,825" path="m10476,1407r-8691,l10416,1407r21,6l10454,1426r12,19l10470,1467r,710l10464,2199r-13,17l10432,2228r-22,4l10477,2232r12,-17l10497,2194r3,-22l10500,1458r-5,-22l10485,1417r-9,-10e" fillcolor="#1ab654" stroked="f">
                <v:path arrowok="t"/>
              </v:shape>
            </v:group>
            <w10:wrap anchorx="page"/>
          </v:group>
        </w:pict>
      </w:r>
      <w:proofErr w:type="gramStart"/>
      <w:r w:rsidR="00A301B0">
        <w:rPr>
          <w:rFonts w:ascii="Open Sans" w:eastAsia="Open Sans" w:hAnsi="Open Sans" w:cs="Open Sans"/>
          <w:spacing w:val="-1"/>
        </w:rPr>
        <w:t>I</w:t>
      </w:r>
      <w:r w:rsidR="00A301B0">
        <w:rPr>
          <w:rFonts w:ascii="Open Sans" w:eastAsia="Open Sans" w:hAnsi="Open Sans" w:cs="Open Sans"/>
        </w:rPr>
        <w:t>f</w:t>
      </w:r>
      <w:proofErr w:type="gramEnd"/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-5"/>
        </w:rPr>
        <w:t>v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r,</w:t>
      </w:r>
      <w:r w:rsidR="00A301B0">
        <w:rPr>
          <w:rFonts w:ascii="Open Sans" w:eastAsia="Open Sans" w:hAnsi="Open Sans" w:cs="Open Sans"/>
          <w:spacing w:val="5"/>
        </w:rPr>
        <w:t xml:space="preserve"> i</w:t>
      </w:r>
      <w:r w:rsidR="00A301B0">
        <w:rPr>
          <w:rFonts w:ascii="Open Sans" w:eastAsia="Open Sans" w:hAnsi="Open Sans" w:cs="Open Sans"/>
        </w:rPr>
        <w:t>f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1"/>
        </w:rPr>
        <w:t>I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6"/>
        </w:rPr>
        <w:t xml:space="preserve"> </w:t>
      </w:r>
      <w:r w:rsidR="00A301B0">
        <w:rPr>
          <w:rFonts w:ascii="Open Sans" w:eastAsia="Open Sans" w:hAnsi="Open Sans" w:cs="Open Sans"/>
        </w:rPr>
        <w:t>X</w:t>
      </w:r>
      <w:r w:rsidR="00A301B0">
        <w:rPr>
          <w:rFonts w:ascii="Open Sans" w:eastAsia="Open Sans" w:hAnsi="Open Sans" w:cs="Open Sans"/>
          <w:spacing w:val="-4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  <w:spacing w:val="5"/>
        </w:rPr>
        <w:t>ll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by</w:t>
      </w:r>
      <w:r w:rsidR="00A301B0">
        <w:rPr>
          <w:rFonts w:ascii="Open Sans" w:eastAsia="Open Sans" w:hAnsi="Open Sans" w:cs="Open Sans"/>
          <w:spacing w:val="-5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1"/>
        </w:rPr>
        <w:t>I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6"/>
        </w:rPr>
        <w:t xml:space="preserve"> </w:t>
      </w:r>
      <w:r w:rsidR="00A301B0">
        <w:rPr>
          <w:rFonts w:ascii="Open Sans" w:eastAsia="Open Sans" w:hAnsi="Open Sans" w:cs="Open Sans"/>
        </w:rPr>
        <w:t xml:space="preserve">Y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curr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nt</w:t>
      </w:r>
      <w:r w:rsidR="00A301B0">
        <w:rPr>
          <w:rFonts w:ascii="Open Sans" w:eastAsia="Open Sans" w:hAnsi="Open Sans" w:cs="Open Sans"/>
          <w:spacing w:val="-3"/>
        </w:rPr>
        <w:t xml:space="preserve"> </w:t>
      </w:r>
      <w:r w:rsidR="00A301B0">
        <w:rPr>
          <w:rFonts w:ascii="Open Sans" w:eastAsia="Open Sans" w:hAnsi="Open Sans" w:cs="Open Sans"/>
        </w:rPr>
        <w:t>sch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du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6"/>
        </w:rPr>
        <w:t xml:space="preserve"> </w:t>
      </w:r>
      <w:r w:rsidR="00A301B0">
        <w:rPr>
          <w:rFonts w:ascii="Open Sans" w:eastAsia="Open Sans" w:hAnsi="Open Sans" w:cs="Open Sans"/>
        </w:rPr>
        <w:t>but</w:t>
      </w:r>
      <w:r w:rsidR="00A301B0">
        <w:rPr>
          <w:rFonts w:ascii="Open Sans" w:eastAsia="Open Sans" w:hAnsi="Open Sans" w:cs="Open Sans"/>
          <w:spacing w:val="-3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w sch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du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,</w:t>
      </w:r>
      <w:r w:rsidR="00A301B0">
        <w:rPr>
          <w:rFonts w:ascii="Open Sans" w:eastAsia="Open Sans" w:hAnsi="Open Sans" w:cs="Open Sans"/>
          <w:spacing w:val="4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1"/>
        </w:rPr>
        <w:t>I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6"/>
        </w:rPr>
        <w:t xml:space="preserve"> </w:t>
      </w:r>
      <w:proofErr w:type="spellStart"/>
      <w:r w:rsidR="00A301B0">
        <w:rPr>
          <w:rFonts w:ascii="Open Sans" w:eastAsia="Open Sans" w:hAnsi="Open Sans" w:cs="Open Sans"/>
          <w:spacing w:val="-7"/>
        </w:rPr>
        <w:t>X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proofErr w:type="spellEnd"/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  <w:spacing w:val="5"/>
        </w:rPr>
        <w:t>ll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by</w:t>
      </w:r>
      <w:r w:rsidR="00A301B0">
        <w:rPr>
          <w:rFonts w:ascii="Open Sans" w:eastAsia="Open Sans" w:hAnsi="Open Sans" w:cs="Open Sans"/>
          <w:spacing w:val="-5"/>
        </w:rPr>
        <w:t xml:space="preserve"> </w:t>
      </w:r>
      <w:r w:rsidR="00A301B0">
        <w:rPr>
          <w:rFonts w:ascii="Open Sans" w:eastAsia="Open Sans" w:hAnsi="Open Sans" w:cs="Open Sans"/>
        </w:rPr>
        <w:t>a 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1"/>
        </w:rPr>
        <w:t>ff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nt</w:t>
      </w:r>
      <w:r w:rsidR="00A301B0">
        <w:rPr>
          <w:rFonts w:ascii="Open Sans" w:eastAsia="Open Sans" w:hAnsi="Open Sans" w:cs="Open Sans"/>
          <w:spacing w:val="-5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1"/>
        </w:rPr>
        <w:t>I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6"/>
        </w:rPr>
        <w:t xml:space="preserve"> </w:t>
      </w:r>
      <w:r w:rsidR="00A301B0">
        <w:rPr>
          <w:rFonts w:ascii="Open Sans" w:eastAsia="Open Sans" w:hAnsi="Open Sans" w:cs="Open Sans"/>
          <w:spacing w:val="-5"/>
        </w:rPr>
        <w:t>Z</w:t>
      </w:r>
      <w:r w:rsidR="00A301B0">
        <w:rPr>
          <w:rFonts w:ascii="Open Sans" w:eastAsia="Open Sans" w:hAnsi="Open Sans" w:cs="Open Sans"/>
        </w:rPr>
        <w:t>,</w:t>
      </w:r>
      <w:r w:rsidR="00A301B0">
        <w:rPr>
          <w:rFonts w:ascii="Open Sans" w:eastAsia="Open Sans" w:hAnsi="Open Sans" w:cs="Open Sans"/>
          <w:spacing w:val="8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ns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o</w:t>
      </w:r>
      <w:r w:rsidR="00A301B0">
        <w:rPr>
          <w:rFonts w:ascii="Open Sans" w:eastAsia="Open Sans" w:hAnsi="Open Sans" w:cs="Open Sans"/>
          <w:spacing w:val="5"/>
        </w:rPr>
        <w:t xml:space="preserve"> </w:t>
      </w:r>
      <w:r w:rsidR="00A301B0">
        <w:rPr>
          <w:rFonts w:ascii="Open Sans" w:eastAsia="Open Sans" w:hAnsi="Open Sans" w:cs="Open Sans"/>
        </w:rPr>
        <w:t>be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 xml:space="preserve">a </w:t>
      </w:r>
      <w:r w:rsidR="00A301B0">
        <w:rPr>
          <w:rFonts w:ascii="Open Sans" w:eastAsia="Open Sans" w:hAnsi="Open Sans" w:cs="Open Sans"/>
          <w:spacing w:val="-5"/>
        </w:rPr>
        <w:t>v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 xml:space="preserve">n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f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1"/>
        </w:rPr>
        <w:t>I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6"/>
        </w:rPr>
        <w:t xml:space="preserve"> </w:t>
      </w:r>
      <w:r w:rsidR="00A301B0">
        <w:rPr>
          <w:rFonts w:ascii="Open Sans" w:eastAsia="Open Sans" w:hAnsi="Open Sans" w:cs="Open Sans"/>
          <w:spacing w:val="-1"/>
        </w:rPr>
        <w:t>S</w:t>
      </w:r>
      <w:r w:rsidR="00A301B0">
        <w:rPr>
          <w:rFonts w:ascii="Open Sans" w:eastAsia="Open Sans" w:hAnsi="Open Sans" w:cs="Open Sans"/>
          <w:spacing w:val="5"/>
        </w:rPr>
        <w:t>imil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-6"/>
        </w:rPr>
        <w:t>y</w:t>
      </w:r>
      <w:r w:rsidR="00A301B0">
        <w:rPr>
          <w:rFonts w:ascii="Open Sans" w:eastAsia="Open Sans" w:hAnsi="Open Sans" w:cs="Open Sans"/>
        </w:rPr>
        <w:t>.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3"/>
        </w:rPr>
        <w:t>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5"/>
        </w:rPr>
        <w:t>il</w:t>
      </w:r>
      <w:r w:rsidR="00A301B0">
        <w:rPr>
          <w:rFonts w:ascii="Open Sans" w:eastAsia="Open Sans" w:hAnsi="Open Sans" w:cs="Open Sans"/>
        </w:rPr>
        <w:t>l</w:t>
      </w:r>
      <w:r w:rsidR="00A301B0">
        <w:rPr>
          <w:rFonts w:ascii="Open Sans" w:eastAsia="Open Sans" w:hAnsi="Open Sans" w:cs="Open Sans"/>
          <w:spacing w:val="4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6"/>
        </w:rPr>
        <w:t>y</w:t>
      </w:r>
      <w:r w:rsidR="00A301B0">
        <w:rPr>
          <w:rFonts w:ascii="Open Sans" w:eastAsia="Open Sans" w:hAnsi="Open Sans" w:cs="Open Sans"/>
        </w:rPr>
        <w:t>s be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im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 xml:space="preserve">d 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5"/>
        </w:rPr>
        <w:t>v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ns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f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1"/>
        </w:rPr>
        <w:t>I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6"/>
        </w:rPr>
        <w:t xml:space="preserve"> 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5"/>
        </w:rPr>
        <w:t>im</w:t>
      </w:r>
      <w:r w:rsidR="00A301B0">
        <w:rPr>
          <w:rFonts w:ascii="Open Sans" w:eastAsia="Open Sans" w:hAnsi="Open Sans" w:cs="Open Sans"/>
        </w:rPr>
        <w:t xml:space="preserve">- </w:t>
      </w:r>
      <w:proofErr w:type="spellStart"/>
      <w:r w:rsidR="00A301B0">
        <w:rPr>
          <w:rFonts w:ascii="Open Sans" w:eastAsia="Open Sans" w:hAnsi="Open Sans" w:cs="Open Sans"/>
          <w:spacing w:val="5"/>
        </w:rPr>
        <w:t>il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-6"/>
        </w:rPr>
        <w:t>y</w:t>
      </w:r>
      <w:proofErr w:type="spellEnd"/>
      <w:r w:rsidR="00A301B0">
        <w:rPr>
          <w:rFonts w:ascii="Open Sans" w:eastAsia="Open Sans" w:hAnsi="Open Sans" w:cs="Open Sans"/>
        </w:rPr>
        <w:t>.</w:t>
      </w:r>
    </w:p>
    <w:p w14:paraId="44FC2134" w14:textId="77777777" w:rsidR="000340C4" w:rsidRDefault="000340C4">
      <w:pPr>
        <w:spacing w:before="3" w:after="0" w:line="190" w:lineRule="exact"/>
        <w:rPr>
          <w:sz w:val="19"/>
          <w:szCs w:val="19"/>
        </w:rPr>
      </w:pPr>
    </w:p>
    <w:p w14:paraId="1792B1EB" w14:textId="77777777" w:rsidR="000340C4" w:rsidRDefault="000340C4">
      <w:pPr>
        <w:spacing w:after="0" w:line="200" w:lineRule="exact"/>
        <w:rPr>
          <w:sz w:val="20"/>
          <w:szCs w:val="20"/>
        </w:rPr>
      </w:pPr>
    </w:p>
    <w:p w14:paraId="71C038AB" w14:textId="77777777" w:rsidR="000340C4" w:rsidRDefault="00A301B0">
      <w:pPr>
        <w:spacing w:after="0" w:line="297" w:lineRule="exact"/>
        <w:ind w:left="1570" w:right="-20"/>
        <w:rPr>
          <w:rFonts w:ascii="Open Sans" w:eastAsia="Open Sans" w:hAnsi="Open Sans" w:cs="Open Sans"/>
        </w:rPr>
      </w:pPr>
      <w:commentRangeStart w:id="0"/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imi</w:t>
      </w:r>
      <w:r>
        <w:rPr>
          <w:rFonts w:ascii="Open Sans" w:eastAsia="Open Sans" w:hAnsi="Open Sans" w:cs="Open Sans"/>
          <w:spacing w:val="2"/>
          <w:position w:val="1"/>
        </w:rPr>
        <w:t>z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k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ps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se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but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no</w:t>
      </w:r>
      <w:r>
        <w:rPr>
          <w:rFonts w:ascii="Open Sans" w:eastAsia="Open Sans" w:hAnsi="Open Sans" w:cs="Open Sans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.</w:t>
      </w:r>
      <w:commentRangeEnd w:id="0"/>
      <w:r w:rsidR="00ED1EDE">
        <w:rPr>
          <w:rStyle w:val="CommentReference"/>
        </w:rPr>
        <w:commentReference w:id="0"/>
      </w:r>
    </w:p>
    <w:p w14:paraId="764AF014" w14:textId="77777777" w:rsidR="000340C4" w:rsidRDefault="000340C4">
      <w:pPr>
        <w:spacing w:after="0"/>
        <w:sectPr w:rsidR="000340C4">
          <w:type w:val="continuous"/>
          <w:pgSz w:w="11920" w:h="16840"/>
          <w:pgMar w:top="1560" w:right="1320" w:bottom="280" w:left="1280" w:header="720" w:footer="720" w:gutter="0"/>
          <w:cols w:space="720"/>
        </w:sectPr>
      </w:pPr>
    </w:p>
    <w:p w14:paraId="33E92820" w14:textId="77777777" w:rsidR="000340C4" w:rsidRDefault="000340C4">
      <w:pPr>
        <w:spacing w:before="8" w:after="0" w:line="160" w:lineRule="exact"/>
        <w:rPr>
          <w:sz w:val="16"/>
          <w:szCs w:val="16"/>
        </w:rPr>
      </w:pPr>
    </w:p>
    <w:p w14:paraId="12B52D04" w14:textId="77777777" w:rsidR="000340C4" w:rsidRDefault="008A5253">
      <w:pPr>
        <w:spacing w:after="0" w:line="297" w:lineRule="exact"/>
        <w:ind w:left="415" w:right="-20"/>
        <w:rPr>
          <w:rFonts w:ascii="Open Sans" w:eastAsia="Open Sans" w:hAnsi="Open Sans" w:cs="Open Sans"/>
        </w:rPr>
      </w:pPr>
      <w:r>
        <w:pict w14:anchorId="06ABE512">
          <v:shape id="_x0000_s1048" type="#_x0000_t75" style="position:absolute;left:0;text-align:left;margin-left:72.75pt;margin-top:5.7pt;width:4.5pt;height:4.5pt;z-index:-251662848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-7"/>
          <w:position w:val="1"/>
        </w:rPr>
        <w:t>T</w:t>
      </w:r>
      <w:r w:rsidR="00A301B0"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 w:rsidR="00A301B0"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 w:rsidR="00A301B0">
        <w:rPr>
          <w:rFonts w:ascii="Open Sans" w:eastAsia="Open Sans" w:hAnsi="Open Sans" w:cs="Open Sans"/>
          <w:b/>
          <w:bCs/>
          <w:position w:val="1"/>
        </w:rPr>
        <w:t>p</w:t>
      </w:r>
      <w:r w:rsidR="00A301B0">
        <w:rPr>
          <w:rFonts w:ascii="Open Sans" w:eastAsia="Open Sans" w:hAnsi="Open Sans" w:cs="Open Sans"/>
          <w:b/>
          <w:bCs/>
          <w:spacing w:val="-2"/>
          <w:position w:val="1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4"/>
          <w:position w:val="1"/>
        </w:rPr>
        <w:t>s</w:t>
      </w:r>
      <w:r w:rsidR="00A301B0"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 w:rsidR="00A301B0"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 w:rsidR="00A301B0"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 w:rsidR="00A301B0">
        <w:rPr>
          <w:rFonts w:ascii="Open Sans" w:eastAsia="Open Sans" w:hAnsi="Open Sans" w:cs="Open Sans"/>
          <w:b/>
          <w:bCs/>
          <w:position w:val="1"/>
        </w:rPr>
        <w:t>t</w:t>
      </w:r>
      <w:r w:rsidR="00A301B0">
        <w:rPr>
          <w:rFonts w:ascii="Open Sans" w:eastAsia="Open Sans" w:hAnsi="Open Sans" w:cs="Open Sans"/>
          <w:b/>
          <w:bCs/>
          <w:spacing w:val="-3"/>
          <w:position w:val="1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 w:rsidR="00A301B0"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 w:rsidR="00A301B0">
        <w:rPr>
          <w:rFonts w:ascii="Open Sans" w:eastAsia="Open Sans" w:hAnsi="Open Sans" w:cs="Open Sans"/>
          <w:b/>
          <w:bCs/>
          <w:spacing w:val="-6"/>
          <w:position w:val="1"/>
        </w:rPr>
        <w:t>m</w:t>
      </w:r>
      <w:r w:rsidR="00A301B0">
        <w:rPr>
          <w:rFonts w:ascii="Open Sans" w:eastAsia="Open Sans" w:hAnsi="Open Sans" w:cs="Open Sans"/>
          <w:b/>
          <w:bCs/>
          <w:position w:val="1"/>
        </w:rPr>
        <w:t>e</w:t>
      </w:r>
      <w:r w:rsidR="00A301B0">
        <w:rPr>
          <w:rFonts w:ascii="Open Sans" w:eastAsia="Open Sans" w:hAnsi="Open Sans" w:cs="Open Sans"/>
          <w:b/>
          <w:bCs/>
          <w:spacing w:val="5"/>
          <w:position w:val="1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4"/>
          <w:position w:val="1"/>
        </w:rPr>
        <w:t>s</w:t>
      </w:r>
      <w:r w:rsidR="00A301B0"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 w:rsidR="00A301B0">
        <w:rPr>
          <w:rFonts w:ascii="Open Sans" w:eastAsia="Open Sans" w:hAnsi="Open Sans" w:cs="Open Sans"/>
          <w:b/>
          <w:bCs/>
          <w:spacing w:val="-6"/>
          <w:position w:val="1"/>
        </w:rPr>
        <w:t>m</w:t>
      </w:r>
      <w:r w:rsidR="00A301B0">
        <w:rPr>
          <w:rFonts w:ascii="Open Sans" w:eastAsia="Open Sans" w:hAnsi="Open Sans" w:cs="Open Sans"/>
          <w:b/>
          <w:bCs/>
          <w:spacing w:val="-7"/>
          <w:position w:val="1"/>
        </w:rPr>
        <w:t>il</w:t>
      </w:r>
      <w:r w:rsidR="00A301B0"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 w:rsidR="00A301B0"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 w:rsidR="00A301B0"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 w:rsidR="00A301B0">
        <w:rPr>
          <w:rFonts w:ascii="Open Sans" w:eastAsia="Open Sans" w:hAnsi="Open Sans" w:cs="Open Sans"/>
          <w:b/>
          <w:bCs/>
          <w:spacing w:val="-5"/>
          <w:position w:val="1"/>
        </w:rPr>
        <w:t>ty</w:t>
      </w:r>
      <w:r w:rsidR="00A301B0">
        <w:rPr>
          <w:rFonts w:ascii="Open Sans" w:eastAsia="Open Sans" w:hAnsi="Open Sans" w:cs="Open Sans"/>
          <w:position w:val="1"/>
        </w:rPr>
        <w:t>:</w:t>
      </w:r>
      <w:r w:rsidR="00A301B0">
        <w:rPr>
          <w:rFonts w:ascii="Open Sans" w:eastAsia="Open Sans" w:hAnsi="Open Sans" w:cs="Open Sans"/>
          <w:spacing w:val="1"/>
          <w:position w:val="1"/>
        </w:rPr>
        <w:t xml:space="preserve"> </w:t>
      </w:r>
      <w:r w:rsidR="00A301B0">
        <w:rPr>
          <w:rFonts w:ascii="Open Sans" w:eastAsia="Open Sans" w:hAnsi="Open Sans" w:cs="Open Sans"/>
          <w:spacing w:val="-2"/>
          <w:position w:val="1"/>
        </w:rPr>
        <w:t>T</w:t>
      </w:r>
      <w:r w:rsidR="00A301B0">
        <w:rPr>
          <w:rFonts w:ascii="Open Sans" w:eastAsia="Open Sans" w:hAnsi="Open Sans" w:cs="Open Sans"/>
          <w:position w:val="1"/>
        </w:rPr>
        <w:t>r</w:t>
      </w:r>
      <w:r w:rsidR="00A301B0">
        <w:rPr>
          <w:rFonts w:ascii="Open Sans" w:eastAsia="Open Sans" w:hAnsi="Open Sans" w:cs="Open Sans"/>
          <w:spacing w:val="5"/>
          <w:position w:val="1"/>
        </w:rPr>
        <w:t>i</w:t>
      </w:r>
      <w:r w:rsidR="00A301B0">
        <w:rPr>
          <w:rFonts w:ascii="Open Sans" w:eastAsia="Open Sans" w:hAnsi="Open Sans" w:cs="Open Sans"/>
          <w:position w:val="1"/>
        </w:rPr>
        <w:t>p</w:t>
      </w:r>
      <w:r w:rsidR="00A301B0">
        <w:rPr>
          <w:rFonts w:ascii="Open Sans" w:eastAsia="Open Sans" w:hAnsi="Open Sans" w:cs="Open Sans"/>
          <w:spacing w:val="1"/>
          <w:position w:val="1"/>
        </w:rPr>
        <w:t xml:space="preserve"> </w:t>
      </w:r>
      <w:r w:rsidR="00A301B0">
        <w:rPr>
          <w:rFonts w:ascii="Open Sans" w:eastAsia="Open Sans" w:hAnsi="Open Sans" w:cs="Open Sans"/>
          <w:position w:val="1"/>
        </w:rPr>
        <w:t>s</w:t>
      </w:r>
      <w:r w:rsidR="00A301B0">
        <w:rPr>
          <w:rFonts w:ascii="Open Sans" w:eastAsia="Open Sans" w:hAnsi="Open Sans" w:cs="Open Sans"/>
          <w:spacing w:val="-3"/>
          <w:position w:val="1"/>
        </w:rPr>
        <w:t>t</w:t>
      </w:r>
      <w:r w:rsidR="00A301B0">
        <w:rPr>
          <w:rFonts w:ascii="Open Sans" w:eastAsia="Open Sans" w:hAnsi="Open Sans" w:cs="Open Sans"/>
          <w:spacing w:val="-2"/>
          <w:position w:val="1"/>
        </w:rPr>
        <w:t>a</w:t>
      </w:r>
      <w:r w:rsidR="00A301B0">
        <w:rPr>
          <w:rFonts w:ascii="Open Sans" w:eastAsia="Open Sans" w:hAnsi="Open Sans" w:cs="Open Sans"/>
          <w:position w:val="1"/>
        </w:rPr>
        <w:t xml:space="preserve">rt </w:t>
      </w:r>
      <w:r w:rsidR="00A301B0">
        <w:rPr>
          <w:rFonts w:ascii="Open Sans" w:eastAsia="Open Sans" w:hAnsi="Open Sans" w:cs="Open Sans"/>
          <w:spacing w:val="-3"/>
          <w:position w:val="1"/>
        </w:rPr>
        <w:t>t</w:t>
      </w:r>
      <w:r w:rsidR="00A301B0">
        <w:rPr>
          <w:rFonts w:ascii="Open Sans" w:eastAsia="Open Sans" w:hAnsi="Open Sans" w:cs="Open Sans"/>
          <w:spacing w:val="5"/>
          <w:position w:val="1"/>
        </w:rPr>
        <w:t>im</w:t>
      </w:r>
      <w:r w:rsidR="00A301B0">
        <w:rPr>
          <w:rFonts w:ascii="Open Sans" w:eastAsia="Open Sans" w:hAnsi="Open Sans" w:cs="Open Sans"/>
          <w:spacing w:val="-3"/>
          <w:position w:val="1"/>
        </w:rPr>
        <w:t>e</w:t>
      </w:r>
      <w:r w:rsidR="00A301B0">
        <w:rPr>
          <w:rFonts w:ascii="Open Sans" w:eastAsia="Open Sans" w:hAnsi="Open Sans" w:cs="Open Sans"/>
          <w:position w:val="1"/>
        </w:rPr>
        <w:t>s</w:t>
      </w:r>
      <w:r w:rsidR="00A301B0">
        <w:rPr>
          <w:rFonts w:ascii="Open Sans" w:eastAsia="Open Sans" w:hAnsi="Open Sans" w:cs="Open Sans"/>
          <w:spacing w:val="2"/>
          <w:position w:val="1"/>
        </w:rPr>
        <w:t xml:space="preserve"> </w:t>
      </w:r>
      <w:r w:rsidR="00A301B0">
        <w:rPr>
          <w:rFonts w:ascii="Open Sans" w:eastAsia="Open Sans" w:hAnsi="Open Sans" w:cs="Open Sans"/>
          <w:spacing w:val="-2"/>
          <w:position w:val="1"/>
        </w:rPr>
        <w:t>a</w:t>
      </w:r>
      <w:r w:rsidR="00A301B0">
        <w:rPr>
          <w:rFonts w:ascii="Open Sans" w:eastAsia="Open Sans" w:hAnsi="Open Sans" w:cs="Open Sans"/>
          <w:position w:val="1"/>
        </w:rPr>
        <w:t>re</w:t>
      </w:r>
      <w:r w:rsidR="00A301B0">
        <w:rPr>
          <w:rFonts w:ascii="Open Sans" w:eastAsia="Open Sans" w:hAnsi="Open Sans" w:cs="Open Sans"/>
          <w:spacing w:val="-1"/>
          <w:position w:val="1"/>
        </w:rPr>
        <w:t xml:space="preserve"> </w:t>
      </w:r>
      <w:r w:rsidR="00A301B0">
        <w:rPr>
          <w:rFonts w:ascii="Open Sans" w:eastAsia="Open Sans" w:hAnsi="Open Sans" w:cs="Open Sans"/>
          <w:position w:val="1"/>
        </w:rPr>
        <w:t>subs</w:t>
      </w:r>
      <w:r w:rsidR="00A301B0">
        <w:rPr>
          <w:rFonts w:ascii="Open Sans" w:eastAsia="Open Sans" w:hAnsi="Open Sans" w:cs="Open Sans"/>
          <w:spacing w:val="-3"/>
          <w:position w:val="1"/>
        </w:rPr>
        <w:t>t</w:t>
      </w:r>
      <w:r w:rsidR="00A301B0">
        <w:rPr>
          <w:rFonts w:ascii="Open Sans" w:eastAsia="Open Sans" w:hAnsi="Open Sans" w:cs="Open Sans"/>
          <w:spacing w:val="-2"/>
          <w:position w:val="1"/>
        </w:rPr>
        <w:t>a</w:t>
      </w:r>
      <w:r w:rsidR="00A301B0">
        <w:rPr>
          <w:rFonts w:ascii="Open Sans" w:eastAsia="Open Sans" w:hAnsi="Open Sans" w:cs="Open Sans"/>
          <w:position w:val="1"/>
        </w:rPr>
        <w:t>n</w:t>
      </w:r>
      <w:r w:rsidR="00A301B0">
        <w:rPr>
          <w:rFonts w:ascii="Open Sans" w:eastAsia="Open Sans" w:hAnsi="Open Sans" w:cs="Open Sans"/>
          <w:spacing w:val="-3"/>
          <w:position w:val="1"/>
        </w:rPr>
        <w:t>t</w:t>
      </w:r>
      <w:r w:rsidR="00A301B0">
        <w:rPr>
          <w:rFonts w:ascii="Open Sans" w:eastAsia="Open Sans" w:hAnsi="Open Sans" w:cs="Open Sans"/>
          <w:spacing w:val="5"/>
          <w:position w:val="1"/>
        </w:rPr>
        <w:t>i</w:t>
      </w:r>
      <w:r w:rsidR="00A301B0">
        <w:rPr>
          <w:rFonts w:ascii="Open Sans" w:eastAsia="Open Sans" w:hAnsi="Open Sans" w:cs="Open Sans"/>
          <w:spacing w:val="-2"/>
          <w:position w:val="1"/>
        </w:rPr>
        <w:t>a</w:t>
      </w:r>
      <w:r w:rsidR="00A301B0">
        <w:rPr>
          <w:rFonts w:ascii="Open Sans" w:eastAsia="Open Sans" w:hAnsi="Open Sans" w:cs="Open Sans"/>
          <w:spacing w:val="5"/>
          <w:position w:val="1"/>
        </w:rPr>
        <w:t>ll</w:t>
      </w:r>
      <w:r w:rsidR="00A301B0">
        <w:rPr>
          <w:rFonts w:ascii="Open Sans" w:eastAsia="Open Sans" w:hAnsi="Open Sans" w:cs="Open Sans"/>
          <w:position w:val="1"/>
        </w:rPr>
        <w:t>y</w:t>
      </w:r>
      <w:r w:rsidR="00A301B0">
        <w:rPr>
          <w:rFonts w:ascii="Open Sans" w:eastAsia="Open Sans" w:hAnsi="Open Sans" w:cs="Open Sans"/>
          <w:spacing w:val="-10"/>
          <w:position w:val="1"/>
        </w:rPr>
        <w:t xml:space="preserve"> </w:t>
      </w:r>
      <w:r w:rsidR="00A301B0">
        <w:rPr>
          <w:rFonts w:ascii="Open Sans" w:eastAsia="Open Sans" w:hAnsi="Open Sans" w:cs="Open Sans"/>
          <w:spacing w:val="5"/>
          <w:position w:val="1"/>
        </w:rPr>
        <w:t>m</w:t>
      </w:r>
      <w:r w:rsidR="00A301B0">
        <w:rPr>
          <w:rFonts w:ascii="Open Sans" w:eastAsia="Open Sans" w:hAnsi="Open Sans" w:cs="Open Sans"/>
          <w:spacing w:val="-2"/>
          <w:position w:val="1"/>
        </w:rPr>
        <w:t>a</w:t>
      </w:r>
      <w:r w:rsidR="00A301B0">
        <w:rPr>
          <w:rFonts w:ascii="Open Sans" w:eastAsia="Open Sans" w:hAnsi="Open Sans" w:cs="Open Sans"/>
          <w:spacing w:val="5"/>
          <w:position w:val="1"/>
        </w:rPr>
        <w:t>i</w:t>
      </w:r>
      <w:r w:rsidR="00A301B0">
        <w:rPr>
          <w:rFonts w:ascii="Open Sans" w:eastAsia="Open Sans" w:hAnsi="Open Sans" w:cs="Open Sans"/>
          <w:position w:val="1"/>
        </w:rPr>
        <w:t>n</w:t>
      </w:r>
      <w:r w:rsidR="00A301B0">
        <w:rPr>
          <w:rFonts w:ascii="Open Sans" w:eastAsia="Open Sans" w:hAnsi="Open Sans" w:cs="Open Sans"/>
          <w:spacing w:val="-3"/>
          <w:position w:val="1"/>
        </w:rPr>
        <w:t>t</w:t>
      </w:r>
      <w:r w:rsidR="00A301B0">
        <w:rPr>
          <w:rFonts w:ascii="Open Sans" w:eastAsia="Open Sans" w:hAnsi="Open Sans" w:cs="Open Sans"/>
          <w:spacing w:val="-2"/>
          <w:position w:val="1"/>
        </w:rPr>
        <w:t>a</w:t>
      </w:r>
      <w:r w:rsidR="00A301B0">
        <w:rPr>
          <w:rFonts w:ascii="Open Sans" w:eastAsia="Open Sans" w:hAnsi="Open Sans" w:cs="Open Sans"/>
          <w:spacing w:val="5"/>
          <w:position w:val="1"/>
        </w:rPr>
        <w:t>i</w:t>
      </w:r>
      <w:r w:rsidR="00A301B0">
        <w:rPr>
          <w:rFonts w:ascii="Open Sans" w:eastAsia="Open Sans" w:hAnsi="Open Sans" w:cs="Open Sans"/>
          <w:position w:val="1"/>
        </w:rPr>
        <w:t>n</w:t>
      </w:r>
      <w:r w:rsidR="00A301B0">
        <w:rPr>
          <w:rFonts w:ascii="Open Sans" w:eastAsia="Open Sans" w:hAnsi="Open Sans" w:cs="Open Sans"/>
          <w:spacing w:val="-3"/>
          <w:position w:val="1"/>
        </w:rPr>
        <w:t>e</w:t>
      </w:r>
      <w:r w:rsidR="00A301B0">
        <w:rPr>
          <w:rFonts w:ascii="Open Sans" w:eastAsia="Open Sans" w:hAnsi="Open Sans" w:cs="Open Sans"/>
          <w:position w:val="1"/>
        </w:rPr>
        <w:t>d.</w:t>
      </w:r>
    </w:p>
    <w:p w14:paraId="4B8CC0AE" w14:textId="77777777" w:rsidR="000340C4" w:rsidRDefault="00A301B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ill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upp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-</w:t>
      </w:r>
    </w:p>
    <w:p w14:paraId="71C89EF6" w14:textId="77777777" w:rsidR="000340C4" w:rsidRDefault="00A301B0">
      <w:pPr>
        <w:spacing w:before="30" w:after="0" w:line="240" w:lineRule="auto"/>
        <w:ind w:left="10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1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</w:p>
    <w:p w14:paraId="388735B5" w14:textId="77777777" w:rsidR="000340C4" w:rsidRDefault="00A301B0">
      <w:pPr>
        <w:spacing w:before="75" w:after="0" w:line="240" w:lineRule="auto"/>
        <w:ind w:left="10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Y 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3</w:t>
      </w:r>
      <w:r>
        <w:rPr>
          <w:rFonts w:ascii="Open Sans" w:eastAsia="Open Sans" w:hAnsi="Open Sans" w:cs="Open Sans"/>
        </w:rPr>
        <w:t>0</w:t>
      </w:r>
    </w:p>
    <w:p w14:paraId="362441C9" w14:textId="7A4191E5" w:rsidR="000340C4" w:rsidRDefault="00A301B0">
      <w:pPr>
        <w:spacing w:before="75" w:after="0" w:line="240" w:lineRule="auto"/>
        <w:ind w:left="1015" w:right="24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3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rt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1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nu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4"/>
        </w:rPr>
        <w:t>l</w:t>
      </w:r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proofErr w:type="spellEnd"/>
      <w:ins w:id="1" w:author="Meital Waltman" w:date="2016-09-13T15:47:00Z">
        <w:r w:rsidR="003D3EAC">
          <w:rPr>
            <w:rFonts w:ascii="Open Sans" w:eastAsia="Open Sans" w:hAnsi="Open Sans" w:cs="Open Sans"/>
          </w:rPr>
          <w:t xml:space="preserve"> of</w:t>
        </w:r>
      </w:ins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14:paraId="27FC9E7A" w14:textId="77777777" w:rsidR="000340C4" w:rsidRDefault="00A301B0">
      <w:pPr>
        <w:spacing w:before="75" w:after="0" w:line="240" w:lineRule="auto"/>
        <w:ind w:left="1015" w:right="14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4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7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qu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 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 no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4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 xml:space="preserve">e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</w:rPr>
        <w:t>.</w:t>
      </w:r>
    </w:p>
    <w:p w14:paraId="21587BB9" w14:textId="77777777" w:rsidR="000340C4" w:rsidRDefault="00A301B0">
      <w:pPr>
        <w:spacing w:before="75" w:after="0" w:line="240" w:lineRule="auto"/>
        <w:ind w:left="1015" w:right="26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5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i/>
          <w:spacing w:val="7"/>
        </w:rPr>
        <w:t>w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</w:rPr>
        <w:t>l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b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1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-7"/>
        </w:rPr>
        <w:t>p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</w:rPr>
        <w:t>d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ccur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 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:</w:t>
      </w:r>
    </w:p>
    <w:p w14:paraId="5A8F3408" w14:textId="77777777" w:rsidR="000340C4" w:rsidRDefault="000340C4">
      <w:pPr>
        <w:spacing w:after="0" w:line="150" w:lineRule="exact"/>
        <w:rPr>
          <w:sz w:val="15"/>
          <w:szCs w:val="15"/>
        </w:rPr>
      </w:pPr>
    </w:p>
    <w:p w14:paraId="42CC1037" w14:textId="77777777" w:rsidR="000340C4" w:rsidRDefault="00A301B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proofErr w:type="spellStart"/>
      <w:r>
        <w:rPr>
          <w:rFonts w:ascii="Times New Roman" w:eastAsia="Times New Roman" w:hAnsi="Times New Roman" w:cs="Times New Roman"/>
          <w:spacing w:val="5"/>
          <w:w w:val="153"/>
          <w:sz w:val="15"/>
          <w:szCs w:val="15"/>
        </w:rPr>
        <w:t>n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w w:val="99"/>
        </w:rPr>
        <w:t>h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</w:p>
    <w:p w14:paraId="2996EABE" w14:textId="77777777" w:rsidR="000340C4" w:rsidRDefault="00A301B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</w:p>
    <w:p w14:paraId="1DB84FEB" w14:textId="77777777" w:rsidR="000340C4" w:rsidRDefault="000340C4">
      <w:pPr>
        <w:spacing w:before="5" w:after="0" w:line="190" w:lineRule="exact"/>
        <w:rPr>
          <w:sz w:val="19"/>
          <w:szCs w:val="19"/>
        </w:rPr>
      </w:pPr>
    </w:p>
    <w:p w14:paraId="42DEBC7E" w14:textId="77777777" w:rsidR="000340C4" w:rsidRDefault="00A301B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proofErr w:type="spellStart"/>
      <w:r>
        <w:rPr>
          <w:rFonts w:ascii="Times New Roman" w:eastAsia="Times New Roman" w:hAnsi="Times New Roman" w:cs="Times New Roman"/>
          <w:spacing w:val="5"/>
          <w:w w:val="153"/>
          <w:sz w:val="15"/>
          <w:szCs w:val="15"/>
        </w:rPr>
        <w:t>n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w w:val="99"/>
        </w:rPr>
        <w:t>h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</w:p>
    <w:p w14:paraId="75F20A9B" w14:textId="77777777" w:rsidR="000340C4" w:rsidRDefault="00A301B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Y but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4</w:t>
      </w:r>
      <w:r>
        <w:rPr>
          <w:rFonts w:ascii="Open Sans" w:eastAsia="Open Sans" w:hAnsi="Open Sans" w:cs="Open Sans"/>
        </w:rPr>
        <w:t>0</w:t>
      </w:r>
    </w:p>
    <w:p w14:paraId="618DDE88" w14:textId="77777777" w:rsidR="000340C4" w:rsidRDefault="000340C4">
      <w:pPr>
        <w:spacing w:after="0" w:line="240" w:lineRule="exact"/>
        <w:rPr>
          <w:sz w:val="24"/>
          <w:szCs w:val="24"/>
        </w:rPr>
      </w:pPr>
    </w:p>
    <w:p w14:paraId="1A9EFBEC" w14:textId="77777777" w:rsidR="000340C4" w:rsidRDefault="00A301B0">
      <w:pPr>
        <w:spacing w:after="0" w:line="240" w:lineRule="auto"/>
        <w:ind w:left="1015" w:right="27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4"/>
        </w:rPr>
        <w:t>l</w:t>
      </w:r>
      <w:proofErr w:type="spellEnd"/>
      <w:r>
        <w:rPr>
          <w:rFonts w:ascii="Open Sans" w:eastAsia="Open Sans" w:hAnsi="Open Sans" w:cs="Open Sans"/>
        </w:rPr>
        <w:t xml:space="preserve">-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p.</w:t>
      </w:r>
    </w:p>
    <w:p w14:paraId="60335184" w14:textId="77777777" w:rsidR="000340C4" w:rsidRDefault="000340C4">
      <w:pPr>
        <w:spacing w:before="3" w:after="0" w:line="180" w:lineRule="exact"/>
        <w:rPr>
          <w:sz w:val="18"/>
          <w:szCs w:val="18"/>
        </w:rPr>
      </w:pPr>
    </w:p>
    <w:p w14:paraId="2BCB2B6B" w14:textId="77777777" w:rsidR="000340C4" w:rsidRDefault="00A301B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b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h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f</w:t>
      </w:r>
      <w:r>
        <w:rPr>
          <w:rFonts w:ascii="Open Sans" w:eastAsia="Open Sans" w:hAnsi="Open Sans" w:cs="Open Sans"/>
          <w:b/>
          <w:bCs/>
          <w:color w:val="3F3F3F"/>
          <w:spacing w:val="8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:</w:t>
      </w:r>
    </w:p>
    <w:p w14:paraId="2C4D6204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2FB60B7F" w14:textId="17A3E332" w:rsidR="000340C4" w:rsidRDefault="00A301B0">
      <w:pPr>
        <w:spacing w:after="0" w:line="240" w:lineRule="auto"/>
        <w:ind w:left="115" w:right="15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"</w:t>
      </w:r>
      <w:r>
        <w:rPr>
          <w:rFonts w:ascii="Open Sans" w:eastAsia="Open Sans" w:hAnsi="Open Sans" w:cs="Open Sans"/>
          <w:color w:val="3F3F3F"/>
        </w:rPr>
        <w:t>subs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a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st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m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hus,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re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</w:rPr>
        <w:t xml:space="preserve">I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lik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ss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1"/>
        </w:rPr>
        <w:t>.</w:t>
      </w:r>
      <w:proofErr w:type="gramEnd"/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9"/>
        </w:rPr>
        <w:t xml:space="preserve"> </w:t>
      </w:r>
      <w:ins w:id="2" w:author="Meital Waltman" w:date="2016-09-13T15:54:00Z">
        <w:r w:rsidR="004B28CA">
          <w:rPr>
            <w:rFonts w:ascii="Open Sans" w:eastAsia="Open Sans" w:hAnsi="Open Sans" w:cs="Open Sans"/>
            <w:color w:val="3F3F3F"/>
            <w:spacing w:val="-2"/>
          </w:rPr>
          <w:t>t</w:t>
        </w:r>
      </w:ins>
      <w:del w:id="3" w:author="Meital Waltman" w:date="2016-09-13T15:54:00Z">
        <w:r w:rsidDel="004B28CA">
          <w:rPr>
            <w:rFonts w:ascii="Open Sans" w:eastAsia="Open Sans" w:hAnsi="Open Sans" w:cs="Open Sans"/>
            <w:color w:val="3F3F3F"/>
            <w:spacing w:val="-2"/>
          </w:rPr>
          <w:delText>T</w:delText>
        </w:r>
      </w:del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</w:p>
    <w:p w14:paraId="75E3CB05" w14:textId="77777777" w:rsidR="000340C4" w:rsidRDefault="00A301B0">
      <w:pPr>
        <w:spacing w:after="0" w:line="240" w:lineRule="auto"/>
        <w:ind w:left="115" w:right="5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a 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4"/>
        </w:rPr>
        <w:t>i</w:t>
      </w:r>
      <w:proofErr w:type="spellEnd"/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proofErr w:type="spellEnd"/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</w:rPr>
        <w:t xml:space="preserve">I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lik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4"/>
        </w:rPr>
        <w:t>i</w:t>
      </w:r>
      <w:proofErr w:type="spellEnd"/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proofErr w:type="spellEnd"/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nse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1"/>
        </w:rPr>
        <w:t>.</w:t>
      </w:r>
      <w:proofErr w:type="gramEnd"/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9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 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oo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.</w:t>
      </w:r>
    </w:p>
    <w:p w14:paraId="3EF06E63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28C79146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use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h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y</w:t>
      </w:r>
    </w:p>
    <w:p w14:paraId="0B1D04F2" w14:textId="77777777" w:rsidR="000340C4" w:rsidRDefault="00A301B0">
      <w:pPr>
        <w:spacing w:after="0" w:line="240" w:lineRule="auto"/>
        <w:ind w:left="115" w:right="331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</w:rPr>
        <w:t>-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b</w:t>
      </w:r>
      <w:r>
        <w:rPr>
          <w:rFonts w:ascii="Open Sans" w:eastAsia="Open Sans" w:hAnsi="Open Sans" w:cs="Open Sans"/>
          <w:b/>
          <w:bCs/>
          <w:color w:val="0000FF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nd: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s:</w:t>
      </w:r>
    </w:p>
    <w:p w14:paraId="73537B92" w14:textId="77777777" w:rsidR="000340C4" w:rsidRDefault="00A301B0">
      <w:pPr>
        <w:spacing w:before="57" w:after="0" w:line="240" w:lineRule="auto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sz w:val="24"/>
          <w:szCs w:val="24"/>
        </w:rPr>
        <w:t>1</w:t>
      </w:r>
      <w:r>
        <w:rPr>
          <w:rFonts w:ascii="Open Sans" w:eastAsia="Open Sans" w:hAnsi="Open Sans" w:cs="Open Sans"/>
          <w:i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sz w:val="24"/>
          <w:szCs w:val="24"/>
        </w:rPr>
        <w:t>1</w:t>
      </w:r>
      <w:r>
        <w:rPr>
          <w:rFonts w:ascii="Open Sans" w:eastAsia="Open Sans" w:hAnsi="Open Sans" w:cs="Open Sans"/>
          <w:i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4"/>
          <w:sz w:val="24"/>
          <w:szCs w:val="24"/>
        </w:rPr>
        <w:t>V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h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c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ch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du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il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z w:val="24"/>
          <w:szCs w:val="24"/>
        </w:rPr>
        <w:t>y</w:t>
      </w:r>
      <w:r>
        <w:rPr>
          <w:rFonts w:ascii="Open Sans" w:eastAsia="Open Sans" w:hAnsi="Open Sans" w:cs="Open Sans"/>
          <w:i/>
          <w:spacing w:val="-15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-2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K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P</w:t>
      </w:r>
      <w:r>
        <w:rPr>
          <w:rFonts w:ascii="Open Sans" w:eastAsia="Open Sans" w:hAnsi="Open Sans" w:cs="Open Sans"/>
          <w:i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-1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P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z w:val="24"/>
          <w:szCs w:val="24"/>
        </w:rPr>
        <w:t>al</w:t>
      </w:r>
      <w:r>
        <w:rPr>
          <w:rFonts w:ascii="Open Sans" w:eastAsia="Open Sans" w:hAnsi="Open Sans" w:cs="Open Sans"/>
          <w:i/>
          <w:spacing w:val="-9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C</w:t>
      </w:r>
      <w:r>
        <w:rPr>
          <w:rFonts w:ascii="Open Sans" w:eastAsia="Open Sans" w:hAnsi="Open Sans" w:cs="Open Sans"/>
          <w:i/>
          <w:sz w:val="24"/>
          <w:szCs w:val="24"/>
        </w:rPr>
        <w:t>o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p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s</w:t>
      </w:r>
      <w:r>
        <w:rPr>
          <w:rFonts w:ascii="Open Sans" w:eastAsia="Open Sans" w:hAnsi="Open Sans" w:cs="Open Sans"/>
          <w:i/>
          <w:sz w:val="24"/>
          <w:szCs w:val="24"/>
        </w:rPr>
        <w:t>on</w:t>
      </w:r>
      <w:r>
        <w:rPr>
          <w:rFonts w:ascii="Open Sans" w:eastAsia="Open Sans" w:hAnsi="Open Sans" w:cs="Open Sans"/>
          <w:i/>
          <w:spacing w:val="-1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for</w:t>
      </w:r>
      <w:r>
        <w:rPr>
          <w:rFonts w:ascii="Open Sans" w:eastAsia="Open Sans" w:hAnsi="Open Sans" w:cs="Open Sans"/>
          <w:i/>
          <w:spacing w:val="-9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6"/>
          <w:sz w:val="24"/>
          <w:szCs w:val="24"/>
        </w:rPr>
        <w:t>v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z w:val="24"/>
          <w:szCs w:val="24"/>
        </w:rPr>
        <w:t>o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u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n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</w:p>
    <w:p w14:paraId="64B89110" w14:textId="77777777" w:rsidR="000340C4" w:rsidRDefault="000340C4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313"/>
        <w:gridCol w:w="1350"/>
        <w:gridCol w:w="1298"/>
        <w:gridCol w:w="1297"/>
        <w:gridCol w:w="1298"/>
        <w:gridCol w:w="1310"/>
      </w:tblGrid>
      <w:tr w:rsidR="000340C4" w14:paraId="5C3727C6" w14:textId="77777777">
        <w:trPr>
          <w:trHeight w:hRule="exact" w:val="420"/>
        </w:trPr>
        <w:tc>
          <w:tcPr>
            <w:tcW w:w="1225" w:type="dxa"/>
            <w:vMerge w:val="restart"/>
            <w:tcBorders>
              <w:top w:val="single" w:sz="6" w:space="0" w:color="3F3F3F"/>
              <w:left w:val="single" w:sz="6" w:space="0" w:color="3F3F3F"/>
              <w:right w:val="single" w:sz="6" w:space="0" w:color="000000"/>
            </w:tcBorders>
            <w:shd w:val="clear" w:color="auto" w:fill="AEEDED"/>
          </w:tcPr>
          <w:p w14:paraId="17A20AED" w14:textId="77777777" w:rsidR="000340C4" w:rsidRDefault="000340C4">
            <w:pPr>
              <w:spacing w:before="12" w:after="0" w:line="280" w:lineRule="exact"/>
              <w:rPr>
                <w:sz w:val="28"/>
                <w:szCs w:val="28"/>
              </w:rPr>
            </w:pPr>
          </w:p>
          <w:p w14:paraId="3E89E018" w14:textId="77777777" w:rsidR="000340C4" w:rsidRDefault="00A301B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K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313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 w14:paraId="4A66C2D3" w14:textId="77777777" w:rsidR="000340C4" w:rsidRDefault="000340C4">
            <w:pPr>
              <w:spacing w:before="7" w:after="0" w:line="180" w:lineRule="exact"/>
              <w:rPr>
                <w:sz w:val="18"/>
                <w:szCs w:val="18"/>
              </w:rPr>
            </w:pPr>
          </w:p>
          <w:p w14:paraId="634CE4C7" w14:textId="77777777" w:rsidR="000340C4" w:rsidRDefault="00A301B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3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to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r</w:t>
            </w:r>
          </w:p>
          <w:p w14:paraId="17F1951D" w14:textId="77777777" w:rsidR="000340C4" w:rsidRDefault="00A301B0">
            <w:pPr>
              <w:spacing w:after="0" w:line="210" w:lineRule="exact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50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 w14:paraId="29F245D0" w14:textId="77777777" w:rsidR="000340C4" w:rsidRDefault="000340C4">
            <w:pPr>
              <w:spacing w:after="0" w:line="190" w:lineRule="exact"/>
              <w:rPr>
                <w:sz w:val="19"/>
                <w:szCs w:val="19"/>
              </w:rPr>
            </w:pPr>
          </w:p>
          <w:p w14:paraId="4E6D12F4" w14:textId="77777777" w:rsidR="000340C4" w:rsidRDefault="00A301B0">
            <w:pPr>
              <w:spacing w:after="0" w:line="210" w:lineRule="exact"/>
              <w:ind w:left="60" w:right="263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8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z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proofErr w:type="spellEnd"/>
          </w:p>
        </w:tc>
        <w:tc>
          <w:tcPr>
            <w:tcW w:w="5203" w:type="dxa"/>
            <w:gridSpan w:val="4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3F3F3F"/>
            </w:tcBorders>
            <w:shd w:val="clear" w:color="auto" w:fill="AEEDED"/>
          </w:tcPr>
          <w:p w14:paraId="497D050A" w14:textId="77777777" w:rsidR="000340C4" w:rsidRDefault="00A301B0">
            <w:pPr>
              <w:spacing w:before="82" w:after="0" w:line="240" w:lineRule="auto"/>
              <w:ind w:left="2262" w:right="2241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w w:val="99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w w:val="99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y</w:t>
            </w:r>
          </w:p>
        </w:tc>
      </w:tr>
      <w:tr w:rsidR="000340C4" w14:paraId="6B17700C" w14:textId="77777777">
        <w:trPr>
          <w:trHeight w:hRule="exact" w:val="420"/>
        </w:trPr>
        <w:tc>
          <w:tcPr>
            <w:tcW w:w="1225" w:type="dxa"/>
            <w:vMerge/>
            <w:tcBorders>
              <w:left w:val="single" w:sz="6" w:space="0" w:color="3F3F3F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4AFDBA49" w14:textId="77777777" w:rsidR="000340C4" w:rsidRDefault="000340C4"/>
        </w:tc>
        <w:tc>
          <w:tcPr>
            <w:tcW w:w="131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02E056D1" w14:textId="77777777" w:rsidR="000340C4" w:rsidRDefault="000340C4"/>
        </w:tc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736F50A9" w14:textId="77777777" w:rsidR="000340C4" w:rsidRDefault="000340C4"/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10766134" w14:textId="77777777" w:rsidR="000340C4" w:rsidRDefault="00A301B0">
            <w:pPr>
              <w:spacing w:before="82" w:after="0" w:line="240" w:lineRule="auto"/>
              <w:ind w:left="564" w:right="543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5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287BD166" w14:textId="77777777" w:rsidR="000340C4" w:rsidRDefault="00A301B0">
            <w:pPr>
              <w:spacing w:before="82" w:after="0" w:line="240" w:lineRule="auto"/>
              <w:ind w:left="519" w:right="498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3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311CF0CD" w14:textId="77777777" w:rsidR="000340C4" w:rsidRDefault="00A301B0">
            <w:pPr>
              <w:spacing w:before="82" w:after="0" w:line="240" w:lineRule="auto"/>
              <w:ind w:left="519" w:right="498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5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  <w:shd w:val="clear" w:color="auto" w:fill="AEEDED"/>
          </w:tcPr>
          <w:p w14:paraId="3E4EAB89" w14:textId="77777777" w:rsidR="000340C4" w:rsidRDefault="00A301B0">
            <w:pPr>
              <w:spacing w:before="82" w:after="0" w:line="240" w:lineRule="auto"/>
              <w:ind w:left="473" w:right="452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10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</w:tr>
      <w:tr w:rsidR="000340C4" w14:paraId="58CFD407" w14:textId="77777777">
        <w:trPr>
          <w:trHeight w:hRule="exact" w:val="510"/>
        </w:trPr>
        <w:tc>
          <w:tcPr>
            <w:tcW w:w="122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14:paraId="7D326EEC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12D6499A" w14:textId="77777777" w:rsidR="000340C4" w:rsidRDefault="00A301B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241C8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3A326F45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17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38D32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23AC9CEB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15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3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B079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71DAE846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15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3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DA8DB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0513DB43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6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F5D00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5F2FA3A9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8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14:paraId="41A6825B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2BE3AF7B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17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1</w:t>
            </w:r>
          </w:p>
        </w:tc>
      </w:tr>
      <w:tr w:rsidR="000340C4" w14:paraId="2FCF1538" w14:textId="77777777">
        <w:trPr>
          <w:trHeight w:hRule="exact" w:val="525"/>
        </w:trPr>
        <w:tc>
          <w:tcPr>
            <w:tcW w:w="1225" w:type="dxa"/>
            <w:tcBorders>
              <w:top w:val="single" w:sz="6" w:space="0" w:color="000000"/>
              <w:left w:val="single" w:sz="6" w:space="0" w:color="3F3F3F"/>
              <w:bottom w:val="single" w:sz="6" w:space="0" w:color="3F3F3F"/>
              <w:right w:val="single" w:sz="6" w:space="0" w:color="000000"/>
            </w:tcBorders>
          </w:tcPr>
          <w:p w14:paraId="38060249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59927A04" w14:textId="77777777" w:rsidR="000340C4" w:rsidRDefault="00A301B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635FE0F0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70455032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9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2E22756B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7AFF4908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2EA1BCD5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0DD5F3D9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63F895B6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529444B4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1D1C8236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69BC1CC5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3F3F3F"/>
            </w:tcBorders>
          </w:tcPr>
          <w:p w14:paraId="70A89285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0E09FA2C" w14:textId="77777777" w:rsidR="000340C4" w:rsidRDefault="00A301B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9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0</w:t>
            </w:r>
          </w:p>
        </w:tc>
      </w:tr>
    </w:tbl>
    <w:p w14:paraId="366DD7C4" w14:textId="77777777" w:rsidR="000340C4" w:rsidRDefault="000340C4">
      <w:pPr>
        <w:spacing w:after="0"/>
        <w:jc w:val="right"/>
        <w:sectPr w:rsidR="000340C4">
          <w:pgSz w:w="11920" w:h="16840"/>
          <w:pgMar w:top="1560" w:right="1220" w:bottom="280" w:left="1280" w:header="720" w:footer="720" w:gutter="0"/>
          <w:cols w:space="720"/>
        </w:sectPr>
      </w:pPr>
    </w:p>
    <w:p w14:paraId="2EFB4C8D" w14:textId="77777777" w:rsidR="000340C4" w:rsidRDefault="000340C4">
      <w:pPr>
        <w:spacing w:before="2" w:after="0" w:line="130" w:lineRule="exact"/>
        <w:rPr>
          <w:sz w:val="13"/>
          <w:szCs w:val="1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313"/>
        <w:gridCol w:w="1350"/>
        <w:gridCol w:w="1298"/>
        <w:gridCol w:w="1297"/>
        <w:gridCol w:w="1298"/>
        <w:gridCol w:w="1310"/>
      </w:tblGrid>
      <w:tr w:rsidR="000340C4" w14:paraId="463B9A71" w14:textId="77777777">
        <w:trPr>
          <w:trHeight w:hRule="exact" w:val="420"/>
        </w:trPr>
        <w:tc>
          <w:tcPr>
            <w:tcW w:w="1225" w:type="dxa"/>
            <w:vMerge w:val="restart"/>
            <w:tcBorders>
              <w:top w:val="single" w:sz="6" w:space="0" w:color="3F3F3F"/>
              <w:left w:val="single" w:sz="6" w:space="0" w:color="3F3F3F"/>
              <w:right w:val="single" w:sz="6" w:space="0" w:color="000000"/>
            </w:tcBorders>
            <w:shd w:val="clear" w:color="auto" w:fill="AEEDED"/>
          </w:tcPr>
          <w:p w14:paraId="79B48899" w14:textId="77777777" w:rsidR="000340C4" w:rsidRDefault="000340C4">
            <w:pPr>
              <w:spacing w:before="12" w:after="0" w:line="280" w:lineRule="exact"/>
              <w:rPr>
                <w:sz w:val="28"/>
                <w:szCs w:val="28"/>
              </w:rPr>
            </w:pPr>
          </w:p>
          <w:p w14:paraId="1DE94B72" w14:textId="77777777" w:rsidR="000340C4" w:rsidRDefault="00A301B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K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313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 w14:paraId="1A00239E" w14:textId="77777777" w:rsidR="000340C4" w:rsidRDefault="000340C4">
            <w:pPr>
              <w:spacing w:before="7" w:after="0" w:line="180" w:lineRule="exact"/>
              <w:rPr>
                <w:sz w:val="18"/>
                <w:szCs w:val="18"/>
              </w:rPr>
            </w:pPr>
          </w:p>
          <w:p w14:paraId="126317A7" w14:textId="77777777" w:rsidR="000340C4" w:rsidRDefault="00A301B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3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to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r</w:t>
            </w:r>
          </w:p>
          <w:p w14:paraId="7E8F1E6E" w14:textId="77777777" w:rsidR="000340C4" w:rsidRDefault="00A301B0">
            <w:pPr>
              <w:spacing w:after="0" w:line="210" w:lineRule="exact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50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 w14:paraId="538F6E13" w14:textId="77777777" w:rsidR="000340C4" w:rsidRDefault="000340C4">
            <w:pPr>
              <w:spacing w:after="0" w:line="190" w:lineRule="exact"/>
              <w:rPr>
                <w:sz w:val="19"/>
                <w:szCs w:val="19"/>
              </w:rPr>
            </w:pPr>
          </w:p>
          <w:p w14:paraId="407EC284" w14:textId="77777777" w:rsidR="000340C4" w:rsidRDefault="00A301B0">
            <w:pPr>
              <w:spacing w:after="0" w:line="210" w:lineRule="exact"/>
              <w:ind w:left="60" w:right="263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8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z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proofErr w:type="spellEnd"/>
          </w:p>
        </w:tc>
        <w:tc>
          <w:tcPr>
            <w:tcW w:w="5203" w:type="dxa"/>
            <w:gridSpan w:val="4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3F3F3F"/>
            </w:tcBorders>
            <w:shd w:val="clear" w:color="auto" w:fill="AEEDED"/>
          </w:tcPr>
          <w:p w14:paraId="59F92635" w14:textId="77777777" w:rsidR="000340C4" w:rsidRDefault="00A301B0">
            <w:pPr>
              <w:spacing w:before="82" w:after="0" w:line="240" w:lineRule="auto"/>
              <w:ind w:left="2262" w:right="2241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w w:val="99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w w:val="99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y</w:t>
            </w:r>
          </w:p>
        </w:tc>
      </w:tr>
      <w:tr w:rsidR="000340C4" w14:paraId="09998F28" w14:textId="77777777">
        <w:trPr>
          <w:trHeight w:hRule="exact" w:val="420"/>
        </w:trPr>
        <w:tc>
          <w:tcPr>
            <w:tcW w:w="1225" w:type="dxa"/>
            <w:vMerge/>
            <w:tcBorders>
              <w:left w:val="single" w:sz="6" w:space="0" w:color="3F3F3F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77A0BD0F" w14:textId="77777777" w:rsidR="000340C4" w:rsidRDefault="000340C4"/>
        </w:tc>
        <w:tc>
          <w:tcPr>
            <w:tcW w:w="131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6C81EABF" w14:textId="77777777" w:rsidR="000340C4" w:rsidRDefault="000340C4"/>
        </w:tc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4F179CCB" w14:textId="77777777" w:rsidR="000340C4" w:rsidRDefault="000340C4"/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57E6F7E1" w14:textId="77777777" w:rsidR="000340C4" w:rsidRDefault="00A301B0">
            <w:pPr>
              <w:spacing w:before="82" w:after="0" w:line="240" w:lineRule="auto"/>
              <w:ind w:left="564" w:right="543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5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52C04E4D" w14:textId="77777777" w:rsidR="000340C4" w:rsidRDefault="00A301B0">
            <w:pPr>
              <w:spacing w:before="82" w:after="0" w:line="240" w:lineRule="auto"/>
              <w:ind w:left="519" w:right="498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3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14:paraId="3688B877" w14:textId="77777777" w:rsidR="000340C4" w:rsidRDefault="00A301B0">
            <w:pPr>
              <w:spacing w:before="82" w:after="0" w:line="240" w:lineRule="auto"/>
              <w:ind w:left="519" w:right="498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5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  <w:shd w:val="clear" w:color="auto" w:fill="AEEDED"/>
          </w:tcPr>
          <w:p w14:paraId="36197490" w14:textId="77777777" w:rsidR="000340C4" w:rsidRDefault="00A301B0">
            <w:pPr>
              <w:spacing w:before="82" w:after="0" w:line="240" w:lineRule="auto"/>
              <w:ind w:left="473" w:right="452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10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</w:tr>
      <w:tr w:rsidR="000340C4" w14:paraId="54D038B4" w14:textId="77777777">
        <w:trPr>
          <w:trHeight w:hRule="exact" w:val="810"/>
        </w:trPr>
        <w:tc>
          <w:tcPr>
            <w:tcW w:w="122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14:paraId="6315B903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53678CDE" w14:textId="77777777" w:rsidR="000340C4" w:rsidRDefault="00A301B0">
            <w:pPr>
              <w:spacing w:after="0" w:line="293" w:lineRule="auto"/>
              <w:ind w:left="60" w:right="-2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y</w:t>
            </w:r>
            <w:proofErr w:type="spellEnd"/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40640" w14:textId="77777777" w:rsidR="000340C4" w:rsidRDefault="000340C4">
            <w:pPr>
              <w:spacing w:before="10" w:after="0" w:line="260" w:lineRule="exact"/>
              <w:rPr>
                <w:sz w:val="26"/>
                <w:szCs w:val="26"/>
              </w:rPr>
            </w:pPr>
          </w:p>
          <w:p w14:paraId="37C0AAC7" w14:textId="77777777" w:rsidR="000340C4" w:rsidRDefault="00A301B0">
            <w:pPr>
              <w:spacing w:after="0" w:line="240" w:lineRule="auto"/>
              <w:ind w:right="36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4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472D9" w14:textId="77777777" w:rsidR="000340C4" w:rsidRDefault="000340C4">
            <w:pPr>
              <w:spacing w:before="10" w:after="0" w:line="260" w:lineRule="exact"/>
              <w:rPr>
                <w:sz w:val="26"/>
                <w:szCs w:val="26"/>
              </w:rPr>
            </w:pPr>
          </w:p>
          <w:p w14:paraId="2996F7E1" w14:textId="77777777" w:rsidR="000340C4" w:rsidRDefault="00A301B0">
            <w:pPr>
              <w:spacing w:after="0" w:line="240" w:lineRule="auto"/>
              <w:ind w:right="36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4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A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02EC2" w14:textId="77777777" w:rsidR="000340C4" w:rsidRDefault="000340C4">
            <w:pPr>
              <w:spacing w:before="10" w:after="0" w:line="260" w:lineRule="exact"/>
              <w:rPr>
                <w:sz w:val="26"/>
                <w:szCs w:val="26"/>
              </w:rPr>
            </w:pPr>
          </w:p>
          <w:p w14:paraId="44FE8EE9" w14:textId="77777777" w:rsidR="000340C4" w:rsidRDefault="00A301B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2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D5097" w14:textId="77777777" w:rsidR="000340C4" w:rsidRDefault="000340C4">
            <w:pPr>
              <w:spacing w:before="10" w:after="0" w:line="260" w:lineRule="exact"/>
              <w:rPr>
                <w:sz w:val="26"/>
                <w:szCs w:val="26"/>
              </w:rPr>
            </w:pPr>
          </w:p>
          <w:p w14:paraId="1DC9A9CB" w14:textId="77777777" w:rsidR="000340C4" w:rsidRDefault="00A301B0">
            <w:pPr>
              <w:spacing w:after="0" w:line="240" w:lineRule="auto"/>
              <w:ind w:left="847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29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38AD0" w14:textId="77777777" w:rsidR="000340C4" w:rsidRDefault="000340C4">
            <w:pPr>
              <w:spacing w:before="10" w:after="0" w:line="260" w:lineRule="exact"/>
              <w:rPr>
                <w:sz w:val="26"/>
                <w:szCs w:val="26"/>
              </w:rPr>
            </w:pPr>
          </w:p>
          <w:p w14:paraId="3D714500" w14:textId="77777777" w:rsidR="000340C4" w:rsidRDefault="00A301B0">
            <w:pPr>
              <w:spacing w:after="0" w:line="240" w:lineRule="auto"/>
              <w:ind w:left="84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51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14:paraId="3D70D902" w14:textId="77777777" w:rsidR="000340C4" w:rsidRDefault="000340C4">
            <w:pPr>
              <w:spacing w:before="10" w:after="0" w:line="260" w:lineRule="exact"/>
              <w:rPr>
                <w:sz w:val="26"/>
                <w:szCs w:val="26"/>
              </w:rPr>
            </w:pPr>
          </w:p>
          <w:p w14:paraId="2D41EA8F" w14:textId="77777777" w:rsidR="000340C4" w:rsidRDefault="00A301B0">
            <w:pPr>
              <w:spacing w:after="0" w:line="240" w:lineRule="auto"/>
              <w:ind w:left="8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78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</w:tr>
      <w:tr w:rsidR="000340C4" w14:paraId="3310443F" w14:textId="77777777">
        <w:trPr>
          <w:trHeight w:hRule="exact" w:val="510"/>
        </w:trPr>
        <w:tc>
          <w:tcPr>
            <w:tcW w:w="1225" w:type="dxa"/>
            <w:tcBorders>
              <w:top w:val="single" w:sz="6" w:space="0" w:color="000000"/>
              <w:left w:val="single" w:sz="6" w:space="0" w:color="3F3F3F"/>
              <w:bottom w:val="single" w:sz="6" w:space="0" w:color="3F3F3F"/>
              <w:right w:val="single" w:sz="6" w:space="0" w:color="000000"/>
            </w:tcBorders>
          </w:tcPr>
          <w:p w14:paraId="531C398A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7CD84F67" w14:textId="77777777" w:rsidR="000340C4" w:rsidRDefault="00A301B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116B0E51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5311027B" w14:textId="77777777" w:rsidR="000340C4" w:rsidRDefault="00A301B0">
            <w:pPr>
              <w:spacing w:after="0" w:line="240" w:lineRule="auto"/>
              <w:ind w:left="563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268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95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4E990658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5F9539C1" w14:textId="77777777" w:rsidR="000340C4" w:rsidRDefault="00A301B0">
            <w:pPr>
              <w:spacing w:after="0" w:line="240" w:lineRule="auto"/>
              <w:ind w:left="60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246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18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9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7AD58E81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6DC8F28E" w14:textId="77777777" w:rsidR="000340C4" w:rsidRDefault="00A301B0">
            <w:pPr>
              <w:spacing w:after="0" w:line="240" w:lineRule="auto"/>
              <w:ind w:left="54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246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53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510E2FFD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2853E73C" w14:textId="77777777" w:rsidR="000340C4" w:rsidRDefault="00A301B0">
            <w:pPr>
              <w:spacing w:after="0" w:line="240" w:lineRule="auto"/>
              <w:ind w:left="547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254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55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35DAB8F9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22F6E992" w14:textId="77777777" w:rsidR="000340C4" w:rsidRDefault="00A301B0">
            <w:pPr>
              <w:spacing w:after="0" w:line="240" w:lineRule="auto"/>
              <w:ind w:left="54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257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37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3F3F3F"/>
            </w:tcBorders>
          </w:tcPr>
          <w:p w14:paraId="756B59F5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3266F6A1" w14:textId="77777777" w:rsidR="000340C4" w:rsidRDefault="00A301B0">
            <w:pPr>
              <w:spacing w:after="0" w:line="240" w:lineRule="auto"/>
              <w:ind w:left="5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261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61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4</w:t>
            </w:r>
          </w:p>
        </w:tc>
      </w:tr>
    </w:tbl>
    <w:p w14:paraId="121702DA" w14:textId="77777777" w:rsidR="000340C4" w:rsidRDefault="000340C4">
      <w:pPr>
        <w:spacing w:before="6" w:after="0" w:line="130" w:lineRule="exact"/>
        <w:rPr>
          <w:sz w:val="13"/>
          <w:szCs w:val="13"/>
        </w:rPr>
      </w:pPr>
    </w:p>
    <w:p w14:paraId="17D51022" w14:textId="77777777" w:rsidR="000340C4" w:rsidRDefault="000340C4">
      <w:pPr>
        <w:spacing w:after="0" w:line="200" w:lineRule="exact"/>
        <w:rPr>
          <w:sz w:val="20"/>
          <w:szCs w:val="20"/>
        </w:rPr>
      </w:pPr>
    </w:p>
    <w:p w14:paraId="63D89EE6" w14:textId="77777777" w:rsidR="000340C4" w:rsidRDefault="00A301B0">
      <w:pPr>
        <w:spacing w:after="0" w:line="280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se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su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re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1"/>
          <w:position w:val="-1"/>
        </w:rPr>
        <w:t>f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a sp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spacing w:val="1"/>
          <w:position w:val="-1"/>
        </w:rPr>
        <w:t>f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c sch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du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6"/>
          <w:position w:val="-1"/>
        </w:rPr>
        <w:t xml:space="preserve">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 xml:space="preserve">nd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re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nd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spacing w:val="-5"/>
          <w:position w:val="-1"/>
        </w:rPr>
        <w:t>v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6"/>
          <w:position w:val="-1"/>
        </w:rPr>
        <w:t xml:space="preserve"> 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spacing w:val="-6"/>
          <w:position w:val="-1"/>
        </w:rPr>
        <w:t>y</w:t>
      </w:r>
      <w:r>
        <w:rPr>
          <w:rFonts w:ascii="Open Sans" w:eastAsia="Open Sans" w:hAnsi="Open Sans" w:cs="Open Sans"/>
          <w:position w:val="-1"/>
        </w:rPr>
        <w:t>.</w:t>
      </w:r>
    </w:p>
    <w:p w14:paraId="0854C064" w14:textId="77777777" w:rsidR="000340C4" w:rsidRDefault="000340C4">
      <w:pPr>
        <w:spacing w:before="2" w:after="0" w:line="190" w:lineRule="exact"/>
        <w:rPr>
          <w:sz w:val="19"/>
          <w:szCs w:val="19"/>
        </w:rPr>
      </w:pPr>
    </w:p>
    <w:p w14:paraId="36655FD8" w14:textId="77777777" w:rsidR="000340C4" w:rsidRDefault="000340C4">
      <w:pPr>
        <w:spacing w:after="0" w:line="200" w:lineRule="exact"/>
        <w:rPr>
          <w:sz w:val="20"/>
          <w:szCs w:val="20"/>
        </w:rPr>
      </w:pPr>
    </w:p>
    <w:p w14:paraId="6A1ABF0D" w14:textId="77777777" w:rsidR="000340C4" w:rsidRDefault="000340C4">
      <w:pPr>
        <w:spacing w:after="0" w:line="200" w:lineRule="exact"/>
        <w:rPr>
          <w:sz w:val="20"/>
          <w:szCs w:val="20"/>
        </w:rPr>
      </w:pPr>
    </w:p>
    <w:p w14:paraId="1F2050E8" w14:textId="77777777" w:rsidR="000340C4" w:rsidRDefault="008A5253">
      <w:pPr>
        <w:spacing w:before="14"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pict w14:anchorId="0B7F87F5">
          <v:group id="_x0000_s1042" style="position:absolute;left:0;text-align:left;margin-left:69.4pt;margin-top:-54.75pt;width:456pt;height:45pt;z-index:-251661824;mso-position-horizontal-relative:page" coordorigin="1388,-1095" coordsize="9120,900">
            <v:shape id="_x0000_s1047" type="#_x0000_t75" style="position:absolute;left:1395;top:-1088;width:810;height:810">
              <v:imagedata r:id="rId8" o:title=""/>
            </v:shape>
            <v:group id="_x0000_s1045" style="position:absolute;left:1395;top:-1088;width:9082;height:885" coordorigin="1395,-1088" coordsize="9082,885">
              <v:shape id="_x0000_s1046" style="position:absolute;left:1395;top:-1088;width:9082;height:885" coordorigin="1395,-1088" coordsize="9082,885" path="m10410,-1088r-8933,1l1419,-1058r-24,60l1395,-284r29,58l1485,-203r8933,l10440,-208r20,-10l10476,-232r1,-1l1479,-233r-21,-6l1441,-252r-12,-18l1425,-293r,-710l1431,-1025r13,-17l1463,-1053r22,-5l10476,-1058r-5,-6l10453,-1077r-20,-8l10410,-1088e" fillcolor="#1ab654" stroked="f">
                <v:path arrowok="t"/>
              </v:shape>
            </v:group>
            <v:group id="_x0000_s1043" style="position:absolute;left:1485;top:-1058;width:9015;height:825" coordorigin="1485,-1058" coordsize="9015,825">
              <v:shape id="_x0000_s1044" style="position:absolute;left:1485;top:-1058;width:9015;height:825" coordorigin="1485,-1058" coordsize="9015,825" path="m10476,-1058r-8991,l10416,-1057r21,6l10454,-1038r12,18l10470,-998r,711l10464,-266r-13,18l10432,-237r-22,4l10477,-233r12,-16l10497,-270r3,-23l10500,-1006r-5,-22l10485,-1047r-9,-11e" fillcolor="#1ab654" stroked="f">
                <v:path arrowok="t"/>
              </v:shape>
            </v:group>
            <w10:wrap anchorx="page"/>
          </v:group>
        </w:pict>
      </w:r>
      <w:r w:rsidR="00A301B0"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 w:rsidR="00A301B0"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 w:rsidR="00A301B0"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 w:rsidR="00A301B0"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 w:rsidR="00A301B0"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 w:rsidR="00A301B0"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 w:rsidR="00A301B0"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 w:rsidR="00A301B0"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 w:rsidR="00A301B0"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 w:rsidR="00A301B0"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 w:rsidR="00A301B0"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 w:rsidR="00A301B0"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 w:rsidR="00A301B0"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 w:rsidR="00A301B0"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 w:rsidR="00A301B0"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 w:rsidR="00A301B0"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 w:rsidR="00A301B0"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 w:rsidR="00A301B0"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 w:rsidR="00A301B0"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 w:rsidR="00A301B0"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 w:rsidR="00A301B0"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 w:rsidR="00A301B0"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14:paraId="35CC9F6F" w14:textId="77777777" w:rsidR="000340C4" w:rsidRDefault="00A301B0">
      <w:pPr>
        <w:spacing w:after="0" w:line="326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2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14:paraId="060D4649" w14:textId="77777777" w:rsidR="000340C4" w:rsidRDefault="000340C4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5160"/>
        <w:gridCol w:w="2040"/>
      </w:tblGrid>
      <w:tr w:rsidR="000340C4" w14:paraId="457EB20B" w14:textId="77777777">
        <w:trPr>
          <w:trHeight w:hRule="exact" w:val="42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464E13A5" w14:textId="77777777" w:rsidR="000340C4" w:rsidRDefault="00A301B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3C547277" w14:textId="77777777" w:rsidR="000340C4" w:rsidRDefault="00A301B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0EB80AB0" w14:textId="77777777" w:rsidR="000340C4" w:rsidRDefault="00A301B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0340C4" w14:paraId="0E7F927D" w14:textId="77777777">
        <w:trPr>
          <w:trHeight w:hRule="exact" w:val="111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28811B00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7BF5A204" w14:textId="77777777" w:rsidR="000340C4" w:rsidRDefault="00A301B0">
            <w:pPr>
              <w:spacing w:after="0" w:line="293" w:lineRule="auto"/>
              <w:ind w:left="60" w:right="-3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 id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19557D8C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7FBE34B4" w14:textId="77777777" w:rsidR="000340C4" w:rsidRDefault="00A301B0">
            <w:pPr>
              <w:spacing w:after="0" w:line="293" w:lineRule="auto"/>
              <w:ind w:left="59" w:right="25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ID</w:t>
            </w:r>
            <w:r>
              <w:rPr>
                <w:rFonts w:ascii="Open Sans" w:eastAsia="Open Sans" w:hAnsi="Open Sans" w:cs="Open Sans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3EF8DD38" w14:textId="77777777" w:rsidR="000340C4" w:rsidRDefault="000340C4">
            <w:pPr>
              <w:spacing w:after="0" w:line="120" w:lineRule="exact"/>
              <w:rPr>
                <w:sz w:val="12"/>
                <w:szCs w:val="12"/>
              </w:rPr>
            </w:pPr>
          </w:p>
          <w:p w14:paraId="6C4B82AF" w14:textId="77777777" w:rsidR="000340C4" w:rsidRDefault="00A301B0">
            <w:pPr>
              <w:spacing w:after="0" w:line="293" w:lineRule="auto"/>
              <w:ind w:left="59" w:right="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&amp;</w:t>
            </w:r>
          </w:p>
          <w:p w14:paraId="27E16F82" w14:textId="77777777" w:rsidR="000340C4" w:rsidRDefault="00A301B0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</w:p>
        </w:tc>
      </w:tr>
      <w:tr w:rsidR="000340C4" w14:paraId="2D6A2157" w14:textId="77777777">
        <w:trPr>
          <w:trHeight w:hRule="exact" w:val="1410"/>
        </w:trPr>
        <w:tc>
          <w:tcPr>
            <w:tcW w:w="187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4F238B18" w14:textId="77777777" w:rsidR="000340C4" w:rsidRDefault="000340C4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219BEEB6" w14:textId="77777777" w:rsidR="000340C4" w:rsidRDefault="00A301B0">
            <w:pPr>
              <w:spacing w:after="0" w:line="293" w:lineRule="auto"/>
              <w:ind w:left="60" w:right="4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&amp;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5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76219188" w14:textId="77777777" w:rsidR="000340C4" w:rsidRDefault="000340C4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00D9114F" w14:textId="77777777" w:rsidR="000340C4" w:rsidRDefault="00A301B0">
            <w:pPr>
              <w:spacing w:after="0" w:line="293" w:lineRule="auto"/>
              <w:ind w:left="59" w:right="66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2279C3C4" w14:textId="77777777" w:rsidR="000340C4" w:rsidRDefault="000340C4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3457F54C" w14:textId="77777777" w:rsidR="000340C4" w:rsidRDefault="00A301B0">
            <w:pPr>
              <w:spacing w:after="0" w:line="293" w:lineRule="auto"/>
              <w:ind w:left="59" w:right="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&amp;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0340C4" w14:paraId="620BE961" w14:textId="77777777">
        <w:trPr>
          <w:trHeight w:hRule="exact" w:val="1410"/>
        </w:trPr>
        <w:tc>
          <w:tcPr>
            <w:tcW w:w="187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5B8DD5B1" w14:textId="77777777" w:rsidR="000340C4" w:rsidRDefault="000340C4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6B4BC9A4" w14:textId="77777777" w:rsidR="000340C4" w:rsidRDefault="00A301B0">
            <w:pPr>
              <w:spacing w:after="0" w:line="293" w:lineRule="auto"/>
              <w:ind w:left="60" w:right="4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5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5583951C" w14:textId="77777777" w:rsidR="000340C4" w:rsidRDefault="000340C4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33FC28D1" w14:textId="77777777" w:rsidR="000340C4" w:rsidRDefault="00A301B0">
            <w:pPr>
              <w:spacing w:after="0" w:line="293" w:lineRule="auto"/>
              <w:ind w:left="59" w:right="5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d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6BB6A500" w14:textId="77777777" w:rsidR="000340C4" w:rsidRDefault="000340C4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58E4F15A" w14:textId="77777777" w:rsidR="000340C4" w:rsidRDefault="00A301B0">
            <w:pPr>
              <w:spacing w:after="0" w:line="293" w:lineRule="auto"/>
              <w:ind w:left="59" w:right="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0340C4" w14:paraId="2CC1E221" w14:textId="77777777">
        <w:trPr>
          <w:trHeight w:hRule="exact" w:val="810"/>
        </w:trPr>
        <w:tc>
          <w:tcPr>
            <w:tcW w:w="187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5065A" w14:textId="77777777" w:rsidR="000340C4" w:rsidRDefault="000340C4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21D19BEA" w14:textId="77777777" w:rsidR="000340C4" w:rsidRDefault="00A301B0">
            <w:pPr>
              <w:spacing w:after="0" w:line="293" w:lineRule="auto"/>
              <w:ind w:left="60" w:right="4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id</w:t>
            </w:r>
          </w:p>
        </w:tc>
        <w:tc>
          <w:tcPr>
            <w:tcW w:w="5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7252C" w14:textId="77777777" w:rsidR="000340C4" w:rsidRDefault="000340C4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0739AF34" w14:textId="77777777" w:rsidR="000340C4" w:rsidRDefault="00A301B0">
            <w:pPr>
              <w:spacing w:after="0" w:line="293" w:lineRule="auto"/>
              <w:ind w:left="59" w:right="25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ID</w:t>
            </w:r>
            <w:r>
              <w:rPr>
                <w:rFonts w:ascii="Open Sans" w:eastAsia="Open Sans" w:hAnsi="Open Sans" w:cs="Open Sans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3036E" w14:textId="77777777" w:rsidR="000340C4" w:rsidRDefault="000340C4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4DA77860" w14:textId="77777777" w:rsidR="000340C4" w:rsidRDefault="00A301B0">
            <w:pPr>
              <w:spacing w:after="0" w:line="293" w:lineRule="auto"/>
              <w:ind w:left="59" w:right="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</w:p>
        </w:tc>
      </w:tr>
    </w:tbl>
    <w:p w14:paraId="250CCB01" w14:textId="77777777" w:rsidR="000340C4" w:rsidRDefault="000340C4">
      <w:pPr>
        <w:spacing w:after="0"/>
        <w:sectPr w:rsidR="000340C4">
          <w:pgSz w:w="11920" w:h="16840"/>
          <w:pgMar w:top="1560" w:right="1300" w:bottom="280" w:left="1280" w:header="720" w:footer="720" w:gutter="0"/>
          <w:cols w:space="720"/>
        </w:sectPr>
      </w:pPr>
    </w:p>
    <w:p w14:paraId="76D4B5FC" w14:textId="77777777" w:rsidR="000340C4" w:rsidRDefault="000340C4">
      <w:pPr>
        <w:spacing w:before="8" w:after="0" w:line="130" w:lineRule="exact"/>
        <w:rPr>
          <w:sz w:val="13"/>
          <w:szCs w:val="13"/>
        </w:rPr>
      </w:pPr>
    </w:p>
    <w:p w14:paraId="59566F78" w14:textId="77777777" w:rsidR="000340C4" w:rsidRDefault="00A301B0">
      <w:pPr>
        <w:spacing w:after="0" w:line="240" w:lineRule="auto"/>
        <w:ind w:left="115" w:right="12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</w:rPr>
        <w:t>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14:paraId="63FF3039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4FE9EE8C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</w:p>
    <w:p w14:paraId="5C7143A7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14:paraId="003D52DC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4BA078B2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66431609" w14:textId="77777777" w:rsidR="000340C4" w:rsidRDefault="000340C4">
      <w:pPr>
        <w:spacing w:before="2" w:after="0" w:line="130" w:lineRule="exact"/>
        <w:rPr>
          <w:sz w:val="13"/>
          <w:szCs w:val="13"/>
        </w:rPr>
      </w:pPr>
    </w:p>
    <w:p w14:paraId="36B14989" w14:textId="77777777" w:rsidR="000340C4" w:rsidRDefault="000F566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68F801F">
          <v:shape id="_x0000_i1025" type="#_x0000_t75" style="width:458.85pt;height:137pt;mso-position-horizontal-relative:char;mso-position-vertical-relative:line">
            <v:imagedata r:id="rId11" o:title=""/>
          </v:shape>
        </w:pict>
      </w:r>
    </w:p>
    <w:p w14:paraId="4A5EE6AF" w14:textId="77777777" w:rsidR="000340C4" w:rsidRDefault="000340C4">
      <w:pPr>
        <w:spacing w:before="7" w:after="0" w:line="170" w:lineRule="exact"/>
        <w:rPr>
          <w:sz w:val="17"/>
          <w:szCs w:val="17"/>
        </w:rPr>
      </w:pPr>
    </w:p>
    <w:p w14:paraId="35C4A037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5343333F" w14:textId="77777777" w:rsidR="000340C4" w:rsidRDefault="000340C4">
      <w:pPr>
        <w:spacing w:before="5" w:after="0" w:line="130" w:lineRule="exact"/>
        <w:rPr>
          <w:sz w:val="13"/>
          <w:szCs w:val="13"/>
        </w:rPr>
      </w:pPr>
    </w:p>
    <w:p w14:paraId="5411ECD9" w14:textId="77777777" w:rsidR="000340C4" w:rsidRDefault="008A5253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3A32EEFE">
          <v:shape id="_x0000_s1040" type="#_x0000_t75" style="position:absolute;left:0;text-align:left;margin-left:72.75pt;margin-top:5.85pt;width:4.5pt;height:4.5pt;z-index:-251660800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6"/>
        </w:rPr>
        <w:t>G</w: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  <w:spacing w:val="-4"/>
        </w:rPr>
        <w:t>p</w:t>
      </w:r>
      <w:r w:rsidR="00A301B0">
        <w:rPr>
          <w:rFonts w:ascii="Open Sans" w:eastAsia="Open Sans" w:hAnsi="Open Sans" w:cs="Open Sans"/>
          <w:b/>
          <w:bCs/>
        </w:rPr>
        <w:t>:</w:t>
      </w:r>
      <w:r w:rsidR="00A301B0">
        <w:rPr>
          <w:rFonts w:ascii="Open Sans" w:eastAsia="Open Sans" w:hAnsi="Open Sans" w:cs="Open Sans"/>
          <w:b/>
          <w:bCs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6"/>
        </w:rPr>
        <w:t>G</w: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</w:rPr>
        <w:t>p</w:t>
      </w:r>
      <w:r w:rsidR="00A301B0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</w:rPr>
        <w:t xml:space="preserve">d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nd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ry</w:t>
      </w:r>
    </w:p>
    <w:p w14:paraId="4EB82F6D" w14:textId="77777777" w:rsidR="000340C4" w:rsidRDefault="008A5253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4F0755EC">
          <v:shape id="_x0000_s1039" type="#_x0000_t75" style="position:absolute;left:0;text-align:left;margin-left:72.75pt;margin-top:9.6pt;width:4.5pt;height:4.5pt;z-index:-251659776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-3"/>
        </w:rPr>
        <w:t>P</w:t>
      </w:r>
      <w:r w:rsidR="00A301B0">
        <w:rPr>
          <w:rFonts w:ascii="Open Sans" w:eastAsia="Open Sans" w:hAnsi="Open Sans" w:cs="Open Sans"/>
          <w:b/>
          <w:bCs/>
          <w:spacing w:val="5"/>
        </w:rPr>
        <w:t>en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spacing w:val="-5"/>
        </w:rPr>
        <w:t>ty</w:t>
      </w:r>
      <w:r w:rsidR="00A301B0">
        <w:rPr>
          <w:rFonts w:ascii="Open Sans" w:eastAsia="Open Sans" w:hAnsi="Open Sans" w:cs="Open Sans"/>
        </w:rPr>
        <w:t>: A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gh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5"/>
        </w:rPr>
        <w:t>imil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  <w:r w:rsidR="00A301B0">
        <w:rPr>
          <w:rFonts w:ascii="Open Sans" w:eastAsia="Open Sans" w:hAnsi="Open Sans" w:cs="Open Sans"/>
          <w:spacing w:val="-6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a 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gh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</w:p>
    <w:p w14:paraId="0B004656" w14:textId="64E63B0A" w:rsidR="000340C4" w:rsidRDefault="008A5253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67781BCB">
          <v:shape id="_x0000_s1038" type="#_x0000_t75" style="position:absolute;left:0;text-align:left;margin-left:72.75pt;margin-top:9.6pt;width:4.5pt;height:4.5pt;z-index:-251658752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spacing w:val="6"/>
        </w:rPr>
        <w:t>L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te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3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g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 xml:space="preserve">n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o</w:t>
      </w:r>
      <w:r w:rsidR="00A301B0">
        <w:rPr>
          <w:rFonts w:ascii="Open Sans" w:eastAsia="Open Sans" w:hAnsi="Open Sans" w:cs="Open Sans"/>
          <w:spacing w:val="5"/>
        </w:rPr>
        <w:t xml:space="preserve"> 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dd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l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u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gr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ups</w:t>
      </w:r>
    </w:p>
    <w:p w14:paraId="5F47547A" w14:textId="77777777" w:rsidR="004B28CA" w:rsidRDefault="004B28CA">
      <w:pPr>
        <w:spacing w:after="0"/>
        <w:sectPr w:rsidR="004B28CA">
          <w:headerReference w:type="default" r:id="rId12"/>
          <w:pgSz w:w="11920" w:h="16840"/>
          <w:pgMar w:top="2540" w:right="1260" w:bottom="280" w:left="1280" w:header="1797" w:footer="0" w:gutter="0"/>
          <w:cols w:space="720"/>
        </w:sectPr>
      </w:pPr>
    </w:p>
    <w:p w14:paraId="51F2E920" w14:textId="77777777" w:rsidR="000340C4" w:rsidRDefault="000340C4">
      <w:pPr>
        <w:spacing w:before="8" w:after="0" w:line="130" w:lineRule="exact"/>
        <w:rPr>
          <w:sz w:val="13"/>
          <w:szCs w:val="13"/>
        </w:rPr>
      </w:pPr>
    </w:p>
    <w:p w14:paraId="6EE65254" w14:textId="77777777" w:rsidR="000340C4" w:rsidRDefault="00A301B0">
      <w:pPr>
        <w:spacing w:after="0" w:line="240" w:lineRule="auto"/>
        <w:ind w:left="115" w:right="317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</w:rPr>
        <w:t>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 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 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14F15B53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0A494DE8" w14:textId="77777777" w:rsidR="000340C4" w:rsidRDefault="00A301B0">
      <w:pPr>
        <w:spacing w:after="0" w:line="240" w:lineRule="auto"/>
        <w:ind w:left="115" w:right="35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</w:p>
    <w:p w14:paraId="393E6D16" w14:textId="77777777" w:rsidR="000340C4" w:rsidRDefault="00A301B0">
      <w:pPr>
        <w:spacing w:after="0" w:line="240" w:lineRule="auto"/>
        <w:ind w:left="115" w:right="6277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14:paraId="2AEBBA7D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305E0A8E" w14:textId="77777777" w:rsidR="000340C4" w:rsidRDefault="00A301B0">
      <w:pPr>
        <w:spacing w:after="0" w:line="240" w:lineRule="auto"/>
        <w:ind w:left="115" w:right="747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22C7A575" w14:textId="77777777" w:rsidR="000340C4" w:rsidRDefault="000340C4">
      <w:pPr>
        <w:spacing w:before="2" w:after="0" w:line="130" w:lineRule="exact"/>
        <w:rPr>
          <w:sz w:val="13"/>
          <w:szCs w:val="13"/>
        </w:rPr>
      </w:pPr>
    </w:p>
    <w:p w14:paraId="60233200" w14:textId="77777777" w:rsidR="000340C4" w:rsidRDefault="000F566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5CF2B84">
          <v:shape id="_x0000_i1026" type="#_x0000_t75" style="width:456.2pt;height:147.75pt;mso-position-horizontal-relative:char;mso-position-vertical-relative:line">
            <v:imagedata r:id="rId13" o:title=""/>
          </v:shape>
        </w:pict>
      </w:r>
    </w:p>
    <w:p w14:paraId="41420231" w14:textId="77777777" w:rsidR="000340C4" w:rsidRDefault="000340C4">
      <w:pPr>
        <w:spacing w:before="1" w:after="0" w:line="190" w:lineRule="exact"/>
        <w:rPr>
          <w:sz w:val="19"/>
          <w:szCs w:val="19"/>
        </w:rPr>
      </w:pPr>
    </w:p>
    <w:p w14:paraId="1C5AE3A0" w14:textId="77777777" w:rsidR="000340C4" w:rsidRDefault="00A301B0">
      <w:pPr>
        <w:spacing w:after="0" w:line="240" w:lineRule="auto"/>
        <w:ind w:left="115" w:right="7605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65DB3216" w14:textId="77777777" w:rsidR="000340C4" w:rsidRDefault="000340C4">
      <w:pPr>
        <w:spacing w:before="5" w:after="0" w:line="130" w:lineRule="exact"/>
        <w:rPr>
          <w:sz w:val="13"/>
          <w:szCs w:val="13"/>
        </w:rPr>
      </w:pPr>
    </w:p>
    <w:p w14:paraId="251D6257" w14:textId="77777777" w:rsidR="000340C4" w:rsidRDefault="008A5253">
      <w:pPr>
        <w:spacing w:after="0" w:line="240" w:lineRule="auto"/>
        <w:ind w:left="415" w:right="201"/>
        <w:rPr>
          <w:rFonts w:ascii="Open Sans" w:eastAsia="Open Sans" w:hAnsi="Open Sans" w:cs="Open Sans"/>
        </w:rPr>
      </w:pPr>
      <w:r>
        <w:pict w14:anchorId="77C52896">
          <v:shape id="_x0000_s1036" type="#_x0000_t75" style="position:absolute;left:0;text-align:left;margin-left:72.75pt;margin-top:5.85pt;width:4.5pt;height:4.5pt;z-index:-251657728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3"/>
        </w:rPr>
        <w:t>M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</w:rPr>
        <w:t>x</w:t>
      </w:r>
      <w:r w:rsidR="00A301B0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-6"/>
        </w:rPr>
        <w:t>m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4"/>
        </w:rPr>
        <w:t>d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5"/>
        </w:rPr>
        <w:t>fferen</w:t>
      </w:r>
      <w:r w:rsidR="00A301B0">
        <w:rPr>
          <w:rFonts w:ascii="Open Sans" w:eastAsia="Open Sans" w:hAnsi="Open Sans" w:cs="Open Sans"/>
          <w:b/>
          <w:bCs/>
          <w:spacing w:val="7"/>
        </w:rPr>
        <w:t>c</w:t>
      </w:r>
      <w:r w:rsidR="00A301B0">
        <w:rPr>
          <w:rFonts w:ascii="Open Sans" w:eastAsia="Open Sans" w:hAnsi="Open Sans" w:cs="Open Sans"/>
          <w:b/>
          <w:bCs/>
          <w:spacing w:val="5"/>
        </w:rPr>
        <w:t>e</w:t>
      </w:r>
      <w:r w:rsidR="00A301B0">
        <w:rPr>
          <w:rFonts w:ascii="Open Sans" w:eastAsia="Open Sans" w:hAnsi="Open Sans" w:cs="Open Sans"/>
        </w:rPr>
        <w:t>: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xim</w:t>
      </w:r>
      <w:r w:rsidR="00A301B0">
        <w:rPr>
          <w:rFonts w:ascii="Open Sans" w:eastAsia="Open Sans" w:hAnsi="Open Sans" w:cs="Open Sans"/>
        </w:rPr>
        <w:t>um</w:t>
      </w:r>
      <w:r w:rsidR="00A301B0">
        <w:rPr>
          <w:rFonts w:ascii="Open Sans" w:eastAsia="Open Sans" w:hAnsi="Open Sans" w:cs="Open Sans"/>
          <w:spacing w:val="5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im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-5"/>
        </w:rPr>
        <w:t>v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b</w:t>
      </w:r>
      <w:r w:rsidR="00A301B0">
        <w:rPr>
          <w:rFonts w:ascii="Open Sans" w:eastAsia="Open Sans" w:hAnsi="Open Sans" w:cs="Open Sans"/>
          <w:spacing w:val="-3"/>
        </w:rPr>
        <w:t>et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3"/>
        </w:rPr>
        <w:t>ee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 xml:space="preserve">rt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im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 xml:space="preserve">f a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a sp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c r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u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2"/>
        </w:rPr>
        <w:t xml:space="preserve"> a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3"/>
        </w:rPr>
        <w:t xml:space="preserve"> </w:t>
      </w:r>
      <w:r w:rsidR="00A301B0">
        <w:rPr>
          <w:rFonts w:ascii="Open Sans" w:eastAsia="Open Sans" w:hAnsi="Open Sans" w:cs="Open Sans"/>
        </w:rPr>
        <w:t>b</w:t>
      </w:r>
      <w:r w:rsidR="00A301B0">
        <w:rPr>
          <w:rFonts w:ascii="Open Sans" w:eastAsia="Open Sans" w:hAnsi="Open Sans" w:cs="Open Sans"/>
          <w:spacing w:val="-3"/>
        </w:rPr>
        <w:t>et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3"/>
        </w:rPr>
        <w:t>ee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l</w:t>
      </w:r>
      <w:r w:rsidR="00A301B0">
        <w:rPr>
          <w:rFonts w:ascii="Open Sans" w:eastAsia="Open Sans" w:hAnsi="Open Sans" w:cs="Open Sans"/>
          <w:spacing w:val="3"/>
        </w:rPr>
        <w:t xml:space="preserve"> </w:t>
      </w:r>
      <w:r w:rsidR="00A301B0">
        <w:rPr>
          <w:rFonts w:ascii="Open Sans" w:eastAsia="Open Sans" w:hAnsi="Open Sans" w:cs="Open Sans"/>
        </w:rPr>
        <w:t>sch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du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6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 xml:space="preserve">nd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imi</w:t>
      </w:r>
      <w:r w:rsidR="00A301B0">
        <w:rPr>
          <w:rFonts w:ascii="Open Sans" w:eastAsia="Open Sans" w:hAnsi="Open Sans" w:cs="Open Sans"/>
          <w:spacing w:val="2"/>
        </w:rPr>
        <w:t>z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proofErr w:type="spellStart"/>
      <w:r w:rsidR="00A301B0">
        <w:rPr>
          <w:rFonts w:ascii="Open Sans" w:eastAsia="Open Sans" w:hAnsi="Open Sans" w:cs="Open Sans"/>
        </w:rPr>
        <w:t>sch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</w:t>
      </w:r>
      <w:proofErr w:type="spellEnd"/>
      <w:r w:rsidR="00A301B0">
        <w:rPr>
          <w:rFonts w:ascii="Open Sans" w:eastAsia="Open Sans" w:hAnsi="Open Sans" w:cs="Open Sans"/>
        </w:rPr>
        <w:t xml:space="preserve">- </w:t>
      </w:r>
      <w:proofErr w:type="spellStart"/>
      <w:r w:rsidR="00A301B0">
        <w:rPr>
          <w:rFonts w:ascii="Open Sans" w:eastAsia="Open Sans" w:hAnsi="Open Sans" w:cs="Open Sans"/>
        </w:rPr>
        <w:t>u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</w:rPr>
        <w:t>e</w:t>
      </w:r>
      <w:proofErr w:type="spellEnd"/>
      <w:r w:rsidR="00A301B0">
        <w:rPr>
          <w:rFonts w:ascii="Open Sans" w:eastAsia="Open Sans" w:hAnsi="Open Sans" w:cs="Open Sans"/>
          <w:spacing w:val="-3"/>
        </w:rPr>
        <w:t xml:space="preserve"> </w:t>
      </w:r>
      <w:r w:rsidR="00A301B0">
        <w:rPr>
          <w:rFonts w:ascii="Open Sans" w:eastAsia="Open Sans" w:hAnsi="Open Sans" w:cs="Open Sans"/>
        </w:rPr>
        <w:t>-</w:t>
      </w:r>
      <w:r w:rsidR="00A301B0">
        <w:rPr>
          <w:rFonts w:ascii="Open Sans" w:eastAsia="Open Sans" w:hAnsi="Open Sans" w:cs="Open Sans"/>
          <w:spacing w:val="6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t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be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ns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i/>
          <w:spacing w:val="-5"/>
        </w:rPr>
        <w:t>S</w:t>
      </w:r>
      <w:r w:rsidR="00A301B0">
        <w:rPr>
          <w:rFonts w:ascii="Open Sans" w:eastAsia="Open Sans" w:hAnsi="Open Sans" w:cs="Open Sans"/>
          <w:i/>
          <w:spacing w:val="4"/>
        </w:rPr>
        <w:t>t</w:t>
      </w:r>
      <w:r w:rsidR="00A301B0">
        <w:rPr>
          <w:rFonts w:ascii="Open Sans" w:eastAsia="Open Sans" w:hAnsi="Open Sans" w:cs="Open Sans"/>
          <w:i/>
          <w:spacing w:val="-4"/>
        </w:rPr>
        <w:t>a</w:t>
      </w:r>
      <w:r w:rsidR="00A301B0">
        <w:rPr>
          <w:rFonts w:ascii="Open Sans" w:eastAsia="Open Sans" w:hAnsi="Open Sans" w:cs="Open Sans"/>
          <w:i/>
          <w:spacing w:val="3"/>
        </w:rPr>
        <w:t>r</w:t>
      </w:r>
      <w:r w:rsidR="00A301B0">
        <w:rPr>
          <w:rFonts w:ascii="Open Sans" w:eastAsia="Open Sans" w:hAnsi="Open Sans" w:cs="Open Sans"/>
          <w:i/>
        </w:rPr>
        <w:t>t</w:t>
      </w:r>
      <w:r w:rsidR="00A301B0">
        <w:rPr>
          <w:rFonts w:ascii="Open Sans" w:eastAsia="Open Sans" w:hAnsi="Open Sans" w:cs="Open Sans"/>
          <w:i/>
          <w:spacing w:val="3"/>
        </w:rPr>
        <w:t xml:space="preserve"> </w:t>
      </w:r>
      <w:r w:rsidR="00A301B0">
        <w:rPr>
          <w:rFonts w:ascii="Open Sans" w:eastAsia="Open Sans" w:hAnsi="Open Sans" w:cs="Open Sans"/>
          <w:i/>
          <w:spacing w:val="-5"/>
        </w:rPr>
        <w:t>T</w:t>
      </w:r>
      <w:r w:rsidR="00A301B0">
        <w:rPr>
          <w:rFonts w:ascii="Open Sans" w:eastAsia="Open Sans" w:hAnsi="Open Sans" w:cs="Open Sans"/>
          <w:i/>
          <w:spacing w:val="4"/>
        </w:rPr>
        <w:t>i</w:t>
      </w:r>
      <w:r w:rsidR="00A301B0">
        <w:rPr>
          <w:rFonts w:ascii="Open Sans" w:eastAsia="Open Sans" w:hAnsi="Open Sans" w:cs="Open Sans"/>
          <w:i/>
          <w:spacing w:val="3"/>
        </w:rPr>
        <w:t>m</w:t>
      </w:r>
      <w:r w:rsidR="00A301B0">
        <w:rPr>
          <w:rFonts w:ascii="Open Sans" w:eastAsia="Open Sans" w:hAnsi="Open Sans" w:cs="Open Sans"/>
          <w:i/>
        </w:rPr>
        <w:t>e</w:t>
      </w:r>
      <w:r w:rsidR="00A301B0">
        <w:rPr>
          <w:rFonts w:ascii="Open Sans" w:eastAsia="Open Sans" w:hAnsi="Open Sans" w:cs="Open Sans"/>
          <w:i/>
          <w:spacing w:val="-2"/>
        </w:rPr>
        <w:t xml:space="preserve"> </w:t>
      </w:r>
      <w:r w:rsidR="00A301B0">
        <w:rPr>
          <w:rFonts w:ascii="Open Sans" w:eastAsia="Open Sans" w:hAnsi="Open Sans" w:cs="Open Sans"/>
          <w:i/>
          <w:spacing w:val="-5"/>
        </w:rPr>
        <w:t>S</w:t>
      </w:r>
      <w:r w:rsidR="00A301B0">
        <w:rPr>
          <w:rFonts w:ascii="Open Sans" w:eastAsia="Open Sans" w:hAnsi="Open Sans" w:cs="Open Sans"/>
          <w:i/>
          <w:spacing w:val="4"/>
        </w:rPr>
        <w:t>i</w:t>
      </w:r>
      <w:r w:rsidR="00A301B0">
        <w:rPr>
          <w:rFonts w:ascii="Open Sans" w:eastAsia="Open Sans" w:hAnsi="Open Sans" w:cs="Open Sans"/>
          <w:i/>
          <w:spacing w:val="3"/>
        </w:rPr>
        <w:t>m</w:t>
      </w:r>
      <w:r w:rsidR="00A301B0">
        <w:rPr>
          <w:rFonts w:ascii="Open Sans" w:eastAsia="Open Sans" w:hAnsi="Open Sans" w:cs="Open Sans"/>
          <w:i/>
          <w:spacing w:val="4"/>
        </w:rPr>
        <w:t>il</w:t>
      </w:r>
      <w:r w:rsidR="00A301B0">
        <w:rPr>
          <w:rFonts w:ascii="Open Sans" w:eastAsia="Open Sans" w:hAnsi="Open Sans" w:cs="Open Sans"/>
          <w:i/>
          <w:spacing w:val="-4"/>
        </w:rPr>
        <w:t>a</w:t>
      </w:r>
      <w:r w:rsidR="00A301B0">
        <w:rPr>
          <w:rFonts w:ascii="Open Sans" w:eastAsia="Open Sans" w:hAnsi="Open Sans" w:cs="Open Sans"/>
          <w:i/>
        </w:rPr>
        <w:t>r</w:t>
      </w:r>
    </w:p>
    <w:p w14:paraId="7352701B" w14:textId="77777777" w:rsidR="000340C4" w:rsidRDefault="008A5253">
      <w:pPr>
        <w:spacing w:before="75" w:after="0" w:line="240" w:lineRule="auto"/>
        <w:ind w:left="415" w:right="246"/>
        <w:rPr>
          <w:rFonts w:ascii="Open Sans" w:eastAsia="Open Sans" w:hAnsi="Open Sans" w:cs="Open Sans"/>
        </w:rPr>
      </w:pPr>
      <w:r>
        <w:pict w14:anchorId="61B30730">
          <v:shape id="_x0000_s1035" type="#_x0000_t75" style="position:absolute;left:0;text-align:left;margin-left:72.75pt;margin-top:9.6pt;width:4.5pt;height:4.5pt;z-index:-251656704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-3"/>
        </w:rPr>
        <w:t>P</w:t>
      </w:r>
      <w:r w:rsidR="00A301B0">
        <w:rPr>
          <w:rFonts w:ascii="Open Sans" w:eastAsia="Open Sans" w:hAnsi="Open Sans" w:cs="Open Sans"/>
          <w:b/>
          <w:bCs/>
          <w:spacing w:val="5"/>
        </w:rPr>
        <w:t>en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spacing w:val="-5"/>
        </w:rPr>
        <w:t>ty</w:t>
      </w:r>
      <w:r w:rsidR="00A301B0">
        <w:rPr>
          <w:rFonts w:ascii="Open Sans" w:eastAsia="Open Sans" w:hAnsi="Open Sans" w:cs="Open Sans"/>
        </w:rPr>
        <w:t xml:space="preserve">: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  <w:r w:rsidR="00A301B0">
        <w:rPr>
          <w:rFonts w:ascii="Open Sans" w:eastAsia="Open Sans" w:hAnsi="Open Sans" w:cs="Open Sans"/>
          <w:spacing w:val="-7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im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 xml:space="preserve">d 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3"/>
        </w:rPr>
        <w:t>M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</w:rPr>
        <w:t>x</w:t>
      </w:r>
      <w:r w:rsidR="00A301B0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-6"/>
        </w:rPr>
        <w:t>m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4"/>
        </w:rPr>
        <w:t>d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5"/>
        </w:rPr>
        <w:t>fferen</w:t>
      </w:r>
      <w:r w:rsidR="00A301B0">
        <w:rPr>
          <w:rFonts w:ascii="Open Sans" w:eastAsia="Open Sans" w:hAnsi="Open Sans" w:cs="Open Sans"/>
          <w:b/>
          <w:bCs/>
          <w:spacing w:val="7"/>
        </w:rPr>
        <w:t>c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3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5"/>
        </w:rPr>
        <w:t>x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3"/>
        </w:rPr>
        <w:t>ee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d. A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gh s</w:t>
      </w:r>
      <w:r w:rsidR="00A301B0">
        <w:rPr>
          <w:rFonts w:ascii="Open Sans" w:eastAsia="Open Sans" w:hAnsi="Open Sans" w:cs="Open Sans"/>
          <w:spacing w:val="5"/>
        </w:rPr>
        <w:t>imil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  <w:r w:rsidR="00A301B0">
        <w:rPr>
          <w:rFonts w:ascii="Open Sans" w:eastAsia="Open Sans" w:hAnsi="Open Sans" w:cs="Open Sans"/>
          <w:spacing w:val="-6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a 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gh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</w:p>
    <w:p w14:paraId="3CA3A71B" w14:textId="77777777" w:rsidR="000340C4" w:rsidRDefault="008A5253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2C27B0A7">
          <v:shape id="_x0000_s1034" type="#_x0000_t75" style="position:absolute;left:0;text-align:left;margin-left:72.75pt;margin-top:9.6pt;width:4.5pt;height:4.5pt;z-index:-251655680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6"/>
        </w:rPr>
        <w:t>G</w: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  <w:spacing w:val="-4"/>
        </w:rPr>
        <w:t>p</w:t>
      </w:r>
      <w:r w:rsidR="00A301B0">
        <w:rPr>
          <w:rFonts w:ascii="Open Sans" w:eastAsia="Open Sans" w:hAnsi="Open Sans" w:cs="Open Sans"/>
        </w:rPr>
        <w:t>:</w:t>
      </w:r>
      <w:r w:rsidR="00A301B0">
        <w:rPr>
          <w:rFonts w:ascii="Open Sans" w:eastAsia="Open Sans" w:hAnsi="Open Sans" w:cs="Open Sans"/>
          <w:spacing w:val="3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6"/>
        </w:rPr>
        <w:t>G</w:t>
      </w:r>
      <w:r w:rsidR="00A301B0">
        <w:rPr>
          <w:rFonts w:ascii="Open Sans" w:eastAsia="Open Sans" w:hAnsi="Open Sans" w:cs="Open Sans"/>
          <w:b/>
          <w:bCs/>
          <w:spacing w:val="5"/>
        </w:rPr>
        <w:t>r</w:t>
      </w:r>
      <w:r w:rsidR="00A301B0">
        <w:rPr>
          <w:rFonts w:ascii="Open Sans" w:eastAsia="Open Sans" w:hAnsi="Open Sans" w:cs="Open Sans"/>
          <w:b/>
          <w:bCs/>
          <w:spacing w:val="-1"/>
        </w:rPr>
        <w:t>o</w:t>
      </w:r>
      <w:r w:rsidR="00A301B0">
        <w:rPr>
          <w:rFonts w:ascii="Open Sans" w:eastAsia="Open Sans" w:hAnsi="Open Sans" w:cs="Open Sans"/>
          <w:b/>
          <w:bCs/>
          <w:spacing w:val="5"/>
        </w:rPr>
        <w:t>u</w:t>
      </w:r>
      <w:r w:rsidR="00A301B0">
        <w:rPr>
          <w:rFonts w:ascii="Open Sans" w:eastAsia="Open Sans" w:hAnsi="Open Sans" w:cs="Open Sans"/>
          <w:b/>
          <w:bCs/>
        </w:rPr>
        <w:t>p</w:t>
      </w:r>
      <w:r w:rsidR="00A301B0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</w:rPr>
        <w:t xml:space="preserve">d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nd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ry</w:t>
      </w:r>
    </w:p>
    <w:p w14:paraId="6D4E94D7" w14:textId="5ADE752F" w:rsidR="000340C4" w:rsidDel="004B28CA" w:rsidRDefault="008A5253">
      <w:pPr>
        <w:spacing w:before="75" w:after="0" w:line="240" w:lineRule="auto"/>
        <w:ind w:left="415" w:right="-20"/>
        <w:rPr>
          <w:del w:id="4" w:author="Meital Waltman" w:date="2016-09-13T15:58:00Z"/>
          <w:rFonts w:ascii="Open Sans" w:eastAsia="Open Sans" w:hAnsi="Open Sans" w:cs="Open Sans"/>
        </w:rPr>
      </w:pPr>
      <w:r>
        <w:pict w14:anchorId="09B0C5F2">
          <v:shape id="_x0000_s1033" type="#_x0000_t75" style="position:absolute;left:0;text-align:left;margin-left:72.75pt;margin-top:9.6pt;width:4.5pt;height:4.5pt;z-index:-251654656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spacing w:val="6"/>
        </w:rPr>
        <w:t>L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te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3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g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 xml:space="preserve">n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o</w:t>
      </w:r>
      <w:r w:rsidR="00A301B0">
        <w:rPr>
          <w:rFonts w:ascii="Open Sans" w:eastAsia="Open Sans" w:hAnsi="Open Sans" w:cs="Open Sans"/>
          <w:spacing w:val="5"/>
        </w:rPr>
        <w:t xml:space="preserve"> </w:t>
      </w:r>
      <w:r w:rsidR="00A301B0">
        <w:rPr>
          <w:rFonts w:ascii="Open Sans" w:eastAsia="Open Sans" w:hAnsi="Open Sans" w:cs="Open Sans"/>
          <w:spacing w:val="1"/>
        </w:rPr>
        <w:t>f</w:t>
      </w:r>
      <w:bookmarkStart w:id="5" w:name="_GoBack"/>
      <w:bookmarkEnd w:id="5"/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dd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l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u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gr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ups</w:t>
      </w:r>
      <w:ins w:id="6" w:author="Meital Waltman" w:date="2016-09-13T15:59:00Z">
        <w:r w:rsidR="004B28CA">
          <w:rPr>
            <w:rFonts w:ascii="Open Sans" w:eastAsia="Times New Roman" w:hAnsi="Open Sans" w:cs="Open Sans"/>
            <w:spacing w:val="-2"/>
          </w:rPr>
          <w:t xml:space="preserve"> and/or times</w:t>
        </w:r>
      </w:ins>
    </w:p>
    <w:p w14:paraId="04E13EC9" w14:textId="4A86164D" w:rsidR="004B28CA" w:rsidRDefault="004B28CA">
      <w:pPr>
        <w:spacing w:before="75" w:after="0" w:line="240" w:lineRule="auto"/>
        <w:ind w:left="415" w:right="-20"/>
        <w:sectPr w:rsidR="004B28CA">
          <w:headerReference w:type="default" r:id="rId14"/>
          <w:pgSz w:w="11920" w:h="16840"/>
          <w:pgMar w:top="2540" w:right="1260" w:bottom="280" w:left="1280" w:header="1797" w:footer="0" w:gutter="0"/>
          <w:cols w:space="720"/>
        </w:sectPr>
        <w:pPrChange w:id="7" w:author="Meital Waltman" w:date="2016-09-13T15:58:00Z">
          <w:pPr>
            <w:spacing w:after="0"/>
          </w:pPr>
        </w:pPrChange>
      </w:pPr>
    </w:p>
    <w:p w14:paraId="728FD73C" w14:textId="77777777" w:rsidR="000340C4" w:rsidRDefault="000340C4">
      <w:pPr>
        <w:spacing w:before="8" w:after="0" w:line="130" w:lineRule="exact"/>
        <w:rPr>
          <w:sz w:val="13"/>
          <w:szCs w:val="13"/>
        </w:rPr>
      </w:pPr>
    </w:p>
    <w:p w14:paraId="13410A04" w14:textId="77777777" w:rsidR="000340C4" w:rsidRDefault="00A301B0">
      <w:pPr>
        <w:spacing w:after="0" w:line="240" w:lineRule="auto"/>
        <w:ind w:left="115" w:right="5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i/>
          <w:color w:val="3F3F3F"/>
          <w:spacing w:val="-5"/>
        </w:rPr>
        <w:t>T</w:t>
      </w:r>
      <w:r>
        <w:rPr>
          <w:rFonts w:ascii="Open Sans" w:eastAsia="Open Sans" w:hAnsi="Open Sans" w:cs="Open Sans"/>
          <w:i/>
          <w:color w:val="3F3F3F"/>
          <w:spacing w:val="3"/>
        </w:rPr>
        <w:t>r</w:t>
      </w:r>
      <w:r>
        <w:rPr>
          <w:rFonts w:ascii="Open Sans" w:eastAsia="Open Sans" w:hAnsi="Open Sans" w:cs="Open Sans"/>
          <w:i/>
          <w:color w:val="3F3F3F"/>
          <w:spacing w:val="4"/>
        </w:rPr>
        <w:t>i</w:t>
      </w:r>
      <w:r>
        <w:rPr>
          <w:rFonts w:ascii="Open Sans" w:eastAsia="Open Sans" w:hAnsi="Open Sans" w:cs="Open Sans"/>
          <w:i/>
          <w:color w:val="3F3F3F"/>
        </w:rPr>
        <w:t>p</w:t>
      </w:r>
      <w:r>
        <w:rPr>
          <w:rFonts w:ascii="Open Sans" w:eastAsia="Open Sans" w:hAnsi="Open Sans" w:cs="Open Sans"/>
          <w:i/>
          <w:color w:val="3F3F3F"/>
          <w:spacing w:val="-5"/>
        </w:rPr>
        <w:t xml:space="preserve"> S</w:t>
      </w:r>
      <w:r>
        <w:rPr>
          <w:rFonts w:ascii="Open Sans" w:eastAsia="Open Sans" w:hAnsi="Open Sans" w:cs="Open Sans"/>
          <w:i/>
          <w:color w:val="3F3F3F"/>
          <w:spacing w:val="4"/>
        </w:rPr>
        <w:t>t</w:t>
      </w:r>
      <w:r>
        <w:rPr>
          <w:rFonts w:ascii="Open Sans" w:eastAsia="Open Sans" w:hAnsi="Open Sans" w:cs="Open Sans"/>
          <w:i/>
          <w:color w:val="3F3F3F"/>
          <w:spacing w:val="-4"/>
        </w:rPr>
        <w:t>a</w:t>
      </w:r>
      <w:r>
        <w:rPr>
          <w:rFonts w:ascii="Open Sans" w:eastAsia="Open Sans" w:hAnsi="Open Sans" w:cs="Open Sans"/>
          <w:i/>
          <w:color w:val="3F3F3F"/>
          <w:spacing w:val="3"/>
        </w:rPr>
        <w:t>r</w:t>
      </w:r>
      <w:r>
        <w:rPr>
          <w:rFonts w:ascii="Open Sans" w:eastAsia="Open Sans" w:hAnsi="Open Sans" w:cs="Open Sans"/>
          <w:i/>
          <w:color w:val="3F3F3F"/>
        </w:rPr>
        <w:t>t</w:t>
      </w:r>
      <w:r>
        <w:rPr>
          <w:rFonts w:ascii="Open Sans" w:eastAsia="Open Sans" w:hAnsi="Open Sans" w:cs="Open Sans"/>
          <w:i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i/>
          <w:color w:val="3F3F3F"/>
          <w:spacing w:val="-5"/>
        </w:rPr>
        <w:t>T</w:t>
      </w:r>
      <w:r>
        <w:rPr>
          <w:rFonts w:ascii="Open Sans" w:eastAsia="Open Sans" w:hAnsi="Open Sans" w:cs="Open Sans"/>
          <w:i/>
          <w:color w:val="3F3F3F"/>
          <w:spacing w:val="4"/>
        </w:rPr>
        <w:t>i</w:t>
      </w:r>
      <w:r>
        <w:rPr>
          <w:rFonts w:ascii="Open Sans" w:eastAsia="Open Sans" w:hAnsi="Open Sans" w:cs="Open Sans"/>
          <w:i/>
          <w:color w:val="3F3F3F"/>
          <w:spacing w:val="3"/>
        </w:rPr>
        <w:t>m</w:t>
      </w:r>
      <w:r>
        <w:rPr>
          <w:rFonts w:ascii="Open Sans" w:eastAsia="Open Sans" w:hAnsi="Open Sans" w:cs="Open Sans"/>
          <w:i/>
          <w:color w:val="3F3F3F"/>
        </w:rPr>
        <w:t>e</w:t>
      </w:r>
      <w:r>
        <w:rPr>
          <w:rFonts w:ascii="Open Sans" w:eastAsia="Open Sans" w:hAnsi="Open Sans" w:cs="Open Sans"/>
          <w:i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i/>
          <w:color w:val="3F3F3F"/>
        </w:rPr>
        <w:t>-</w:t>
      </w:r>
      <w:r>
        <w:rPr>
          <w:rFonts w:ascii="Open Sans" w:eastAsia="Open Sans" w:hAnsi="Open Sans" w:cs="Open Sans"/>
          <w:i/>
          <w:color w:val="3F3F3F"/>
          <w:spacing w:val="9"/>
        </w:rPr>
        <w:t xml:space="preserve"> </w:t>
      </w:r>
      <w:r>
        <w:rPr>
          <w:rFonts w:ascii="Open Sans" w:eastAsia="Open Sans" w:hAnsi="Open Sans" w:cs="Open Sans"/>
          <w:i/>
          <w:color w:val="3F3F3F"/>
          <w:spacing w:val="-4"/>
        </w:rPr>
        <w:t>s</w:t>
      </w:r>
      <w:r>
        <w:rPr>
          <w:rFonts w:ascii="Open Sans" w:eastAsia="Open Sans" w:hAnsi="Open Sans" w:cs="Open Sans"/>
          <w:i/>
          <w:color w:val="3F3F3F"/>
          <w:spacing w:val="4"/>
        </w:rPr>
        <w:t>i</w:t>
      </w:r>
      <w:r>
        <w:rPr>
          <w:rFonts w:ascii="Open Sans" w:eastAsia="Open Sans" w:hAnsi="Open Sans" w:cs="Open Sans"/>
          <w:i/>
          <w:color w:val="3F3F3F"/>
          <w:spacing w:val="3"/>
        </w:rPr>
        <w:t>m</w:t>
      </w:r>
      <w:r>
        <w:rPr>
          <w:rFonts w:ascii="Open Sans" w:eastAsia="Open Sans" w:hAnsi="Open Sans" w:cs="Open Sans"/>
          <w:i/>
          <w:color w:val="3F3F3F"/>
          <w:spacing w:val="4"/>
        </w:rPr>
        <w:t>il</w:t>
      </w:r>
      <w:r>
        <w:rPr>
          <w:rFonts w:ascii="Open Sans" w:eastAsia="Open Sans" w:hAnsi="Open Sans" w:cs="Open Sans"/>
          <w:i/>
          <w:color w:val="3F3F3F"/>
          <w:spacing w:val="-4"/>
        </w:rPr>
        <w:t>a</w:t>
      </w:r>
      <w:r>
        <w:rPr>
          <w:rFonts w:ascii="Open Sans" w:eastAsia="Open Sans" w:hAnsi="Open Sans" w:cs="Open Sans"/>
          <w:i/>
          <w:color w:val="3F3F3F"/>
        </w:rPr>
        <w:t>r</w:t>
      </w:r>
      <w:r>
        <w:rPr>
          <w:rFonts w:ascii="Open Sans" w:eastAsia="Open Sans" w:hAnsi="Open Sans" w:cs="Open Sans"/>
          <w:i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proofErr w:type="spellEnd"/>
      <w:r>
        <w:rPr>
          <w:rFonts w:ascii="Open Sans" w:eastAsia="Open Sans" w:hAnsi="Open Sans" w:cs="Open Sans"/>
          <w:color w:val="3F3F3F"/>
        </w:rPr>
        <w:t xml:space="preserve"> 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</w:p>
    <w:p w14:paraId="412A009D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0366539E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07A279F1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7F2CC619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73B8AC15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0EAE9D57" w14:textId="77777777" w:rsidR="000340C4" w:rsidRDefault="000340C4">
      <w:pPr>
        <w:spacing w:before="2" w:after="0" w:line="130" w:lineRule="exact"/>
        <w:rPr>
          <w:sz w:val="13"/>
          <w:szCs w:val="13"/>
        </w:rPr>
      </w:pPr>
    </w:p>
    <w:p w14:paraId="5BD6C1E2" w14:textId="77777777" w:rsidR="000340C4" w:rsidRDefault="000F566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DA68F22">
          <v:shape id="_x0000_i1027" type="#_x0000_t75" style="width:456.2pt;height:142.4pt;mso-position-horizontal-relative:char;mso-position-vertical-relative:line">
            <v:imagedata r:id="rId15" o:title=""/>
          </v:shape>
        </w:pict>
      </w:r>
    </w:p>
    <w:p w14:paraId="58D8EC8B" w14:textId="77777777" w:rsidR="000340C4" w:rsidRDefault="000340C4">
      <w:pPr>
        <w:spacing w:before="3" w:after="0" w:line="140" w:lineRule="exact"/>
        <w:rPr>
          <w:sz w:val="14"/>
          <w:szCs w:val="14"/>
        </w:rPr>
      </w:pPr>
    </w:p>
    <w:p w14:paraId="14F76A7D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S</w:t>
      </w:r>
      <w:r>
        <w:rPr>
          <w:rFonts w:ascii="Open Sans" w:eastAsia="Open Sans" w:hAnsi="Open Sans" w:cs="Open Sans"/>
          <w:i/>
          <w:spacing w:val="6"/>
        </w:rPr>
        <w:t>c</w:t>
      </w:r>
      <w:r>
        <w:rPr>
          <w:rFonts w:ascii="Open Sans" w:eastAsia="Open Sans" w:hAnsi="Open Sans" w:cs="Open Sans"/>
          <w:i/>
          <w:spacing w:val="-7"/>
        </w:rPr>
        <w:t>h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-7"/>
        </w:rPr>
        <w:t>du</w:t>
      </w:r>
      <w:r>
        <w:rPr>
          <w:rFonts w:ascii="Open Sans" w:eastAsia="Open Sans" w:hAnsi="Open Sans" w:cs="Open Sans"/>
          <w:i/>
          <w:spacing w:val="4"/>
        </w:rPr>
        <w:t>l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3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S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it</w:t>
      </w:r>
      <w:r>
        <w:rPr>
          <w:rFonts w:ascii="Open Sans" w:eastAsia="Open Sans" w:hAnsi="Open Sans" w:cs="Open Sans"/>
          <w:i/>
        </w:rPr>
        <w:t xml:space="preserve">y </w:t>
      </w:r>
      <w:r>
        <w:rPr>
          <w:rFonts w:ascii="Open Sans" w:eastAsia="Open Sans" w:hAnsi="Open Sans" w:cs="Open Sans"/>
          <w:i/>
          <w:spacing w:val="-7"/>
        </w:rPr>
        <w:t>b</w:t>
      </w:r>
      <w:r>
        <w:rPr>
          <w:rFonts w:ascii="Open Sans" w:eastAsia="Open Sans" w:hAnsi="Open Sans" w:cs="Open Sans"/>
          <w:i/>
        </w:rPr>
        <w:t>y</w:t>
      </w:r>
      <w:r>
        <w:rPr>
          <w:rFonts w:ascii="Open Sans" w:eastAsia="Open Sans" w:hAnsi="Open Sans" w:cs="Open Sans"/>
          <w:i/>
          <w:spacing w:val="5"/>
        </w:rPr>
        <w:t xml:space="preserve"> 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2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</w:rPr>
        <w:t>d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</w:rPr>
        <w:t>e</w:t>
      </w:r>
    </w:p>
    <w:p w14:paraId="72BCF6A7" w14:textId="77777777" w:rsidR="000340C4" w:rsidRDefault="000340C4">
      <w:pPr>
        <w:spacing w:before="1" w:after="0" w:line="130" w:lineRule="exact"/>
        <w:rPr>
          <w:sz w:val="13"/>
          <w:szCs w:val="13"/>
        </w:rPr>
      </w:pPr>
    </w:p>
    <w:p w14:paraId="564F5C2D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3D901FC3" w14:textId="77777777" w:rsidR="000340C4" w:rsidRDefault="000340C4">
      <w:pPr>
        <w:spacing w:before="5" w:after="0" w:line="130" w:lineRule="exact"/>
        <w:rPr>
          <w:sz w:val="13"/>
          <w:szCs w:val="13"/>
        </w:rPr>
      </w:pPr>
    </w:p>
    <w:p w14:paraId="5D1F4784" w14:textId="77777777" w:rsidR="000340C4" w:rsidRDefault="008A5253">
      <w:pPr>
        <w:spacing w:after="0" w:line="240" w:lineRule="auto"/>
        <w:ind w:left="415" w:right="241"/>
        <w:rPr>
          <w:rFonts w:ascii="Open Sans" w:eastAsia="Open Sans" w:hAnsi="Open Sans" w:cs="Open Sans"/>
        </w:rPr>
      </w:pPr>
      <w:r>
        <w:pict w14:anchorId="59CDEA5C">
          <v:shape id="_x0000_s1031" type="#_x0000_t75" style="position:absolute;left:0;text-align:left;margin-left:72.75pt;margin-top:5.85pt;width:4.5pt;height:4.5pt;z-index:-251653632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3"/>
        </w:rPr>
        <w:t>M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</w:rPr>
        <w:t>x</w:t>
      </w:r>
      <w:r w:rsidR="00A301B0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-6"/>
        </w:rPr>
        <w:t>m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4"/>
        </w:rPr>
        <w:t>d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5"/>
        </w:rPr>
        <w:t>fferen</w:t>
      </w:r>
      <w:r w:rsidR="00A301B0">
        <w:rPr>
          <w:rFonts w:ascii="Open Sans" w:eastAsia="Open Sans" w:hAnsi="Open Sans" w:cs="Open Sans"/>
          <w:b/>
          <w:bCs/>
          <w:spacing w:val="7"/>
        </w:rPr>
        <w:t>c</w:t>
      </w:r>
      <w:r w:rsidR="00A301B0">
        <w:rPr>
          <w:rFonts w:ascii="Open Sans" w:eastAsia="Open Sans" w:hAnsi="Open Sans" w:cs="Open Sans"/>
          <w:b/>
          <w:bCs/>
          <w:spacing w:val="5"/>
        </w:rPr>
        <w:t>e</w:t>
      </w:r>
      <w:r w:rsidR="00A301B0">
        <w:rPr>
          <w:rFonts w:ascii="Open Sans" w:eastAsia="Open Sans" w:hAnsi="Open Sans" w:cs="Open Sans"/>
          <w:b/>
          <w:bCs/>
        </w:rPr>
        <w:t>:</w:t>
      </w:r>
      <w:r w:rsidR="00A301B0">
        <w:rPr>
          <w:rFonts w:ascii="Open Sans" w:eastAsia="Open Sans" w:hAnsi="Open Sans" w:cs="Open Sans"/>
          <w:b/>
          <w:bCs/>
          <w:spacing w:val="-5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xim</w:t>
      </w:r>
      <w:r w:rsidR="00A301B0">
        <w:rPr>
          <w:rFonts w:ascii="Open Sans" w:eastAsia="Open Sans" w:hAnsi="Open Sans" w:cs="Open Sans"/>
        </w:rPr>
        <w:t>um</w:t>
      </w:r>
      <w:r w:rsidR="00A301B0">
        <w:rPr>
          <w:rFonts w:ascii="Open Sans" w:eastAsia="Open Sans" w:hAnsi="Open Sans" w:cs="Open Sans"/>
          <w:spacing w:val="5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im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-5"/>
        </w:rPr>
        <w:t>v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b</w:t>
      </w:r>
      <w:r w:rsidR="00A301B0">
        <w:rPr>
          <w:rFonts w:ascii="Open Sans" w:eastAsia="Open Sans" w:hAnsi="Open Sans" w:cs="Open Sans"/>
          <w:spacing w:val="-3"/>
        </w:rPr>
        <w:t>et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3"/>
        </w:rPr>
        <w:t>ee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 xml:space="preserve">rt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im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 xml:space="preserve">f a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a sp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1"/>
        </w:rPr>
        <w:t>f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c r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u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2"/>
        </w:rPr>
        <w:t xml:space="preserve"> a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3"/>
        </w:rPr>
        <w:t xml:space="preserve"> </w:t>
      </w:r>
      <w:r w:rsidR="00A301B0">
        <w:rPr>
          <w:rFonts w:ascii="Open Sans" w:eastAsia="Open Sans" w:hAnsi="Open Sans" w:cs="Open Sans"/>
        </w:rPr>
        <w:t>b</w:t>
      </w:r>
      <w:r w:rsidR="00A301B0">
        <w:rPr>
          <w:rFonts w:ascii="Open Sans" w:eastAsia="Open Sans" w:hAnsi="Open Sans" w:cs="Open Sans"/>
          <w:spacing w:val="-3"/>
        </w:rPr>
        <w:t>et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3"/>
        </w:rPr>
        <w:t>ee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l</w:t>
      </w:r>
      <w:r w:rsidR="00A301B0">
        <w:rPr>
          <w:rFonts w:ascii="Open Sans" w:eastAsia="Open Sans" w:hAnsi="Open Sans" w:cs="Open Sans"/>
          <w:spacing w:val="3"/>
        </w:rPr>
        <w:t xml:space="preserve"> </w:t>
      </w:r>
      <w:r w:rsidR="00A301B0">
        <w:rPr>
          <w:rFonts w:ascii="Open Sans" w:eastAsia="Open Sans" w:hAnsi="Open Sans" w:cs="Open Sans"/>
        </w:rPr>
        <w:t>sch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du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6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 xml:space="preserve">nd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imi</w:t>
      </w:r>
      <w:r w:rsidR="00A301B0">
        <w:rPr>
          <w:rFonts w:ascii="Open Sans" w:eastAsia="Open Sans" w:hAnsi="Open Sans" w:cs="Open Sans"/>
          <w:spacing w:val="2"/>
        </w:rPr>
        <w:t>z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proofErr w:type="spellStart"/>
      <w:r w:rsidR="00A301B0">
        <w:rPr>
          <w:rFonts w:ascii="Open Sans" w:eastAsia="Open Sans" w:hAnsi="Open Sans" w:cs="Open Sans"/>
        </w:rPr>
        <w:t>sch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</w:t>
      </w:r>
      <w:proofErr w:type="spellEnd"/>
      <w:r w:rsidR="00A301B0">
        <w:rPr>
          <w:rFonts w:ascii="Open Sans" w:eastAsia="Open Sans" w:hAnsi="Open Sans" w:cs="Open Sans"/>
        </w:rPr>
        <w:t xml:space="preserve">- </w:t>
      </w:r>
      <w:proofErr w:type="spellStart"/>
      <w:r w:rsidR="00A301B0">
        <w:rPr>
          <w:rFonts w:ascii="Open Sans" w:eastAsia="Open Sans" w:hAnsi="Open Sans" w:cs="Open Sans"/>
        </w:rPr>
        <w:t>u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</w:rPr>
        <w:t>e</w:t>
      </w:r>
      <w:proofErr w:type="spellEnd"/>
      <w:r w:rsidR="00A301B0">
        <w:rPr>
          <w:rFonts w:ascii="Open Sans" w:eastAsia="Open Sans" w:hAnsi="Open Sans" w:cs="Open Sans"/>
          <w:spacing w:val="-3"/>
        </w:rPr>
        <w:t xml:space="preserve"> </w:t>
      </w:r>
      <w:r w:rsidR="00A301B0">
        <w:rPr>
          <w:rFonts w:ascii="Open Sans" w:eastAsia="Open Sans" w:hAnsi="Open Sans" w:cs="Open Sans"/>
        </w:rPr>
        <w:t>-</w:t>
      </w:r>
      <w:r w:rsidR="00A301B0">
        <w:rPr>
          <w:rFonts w:ascii="Open Sans" w:eastAsia="Open Sans" w:hAnsi="Open Sans" w:cs="Open Sans"/>
          <w:spacing w:val="6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t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be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ns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i/>
          <w:spacing w:val="-5"/>
        </w:rPr>
        <w:t>S</w:t>
      </w:r>
      <w:r w:rsidR="00A301B0">
        <w:rPr>
          <w:rFonts w:ascii="Open Sans" w:eastAsia="Open Sans" w:hAnsi="Open Sans" w:cs="Open Sans"/>
          <w:i/>
          <w:spacing w:val="4"/>
        </w:rPr>
        <w:t>t</w:t>
      </w:r>
      <w:r w:rsidR="00A301B0">
        <w:rPr>
          <w:rFonts w:ascii="Open Sans" w:eastAsia="Open Sans" w:hAnsi="Open Sans" w:cs="Open Sans"/>
          <w:i/>
          <w:spacing w:val="-4"/>
        </w:rPr>
        <w:t>a</w:t>
      </w:r>
      <w:r w:rsidR="00A301B0">
        <w:rPr>
          <w:rFonts w:ascii="Open Sans" w:eastAsia="Open Sans" w:hAnsi="Open Sans" w:cs="Open Sans"/>
          <w:i/>
          <w:spacing w:val="3"/>
        </w:rPr>
        <w:t>r</w:t>
      </w:r>
      <w:r w:rsidR="00A301B0">
        <w:rPr>
          <w:rFonts w:ascii="Open Sans" w:eastAsia="Open Sans" w:hAnsi="Open Sans" w:cs="Open Sans"/>
          <w:i/>
        </w:rPr>
        <w:t>t</w:t>
      </w:r>
      <w:r w:rsidR="00A301B0">
        <w:rPr>
          <w:rFonts w:ascii="Open Sans" w:eastAsia="Open Sans" w:hAnsi="Open Sans" w:cs="Open Sans"/>
          <w:i/>
          <w:spacing w:val="3"/>
        </w:rPr>
        <w:t xml:space="preserve"> </w:t>
      </w:r>
      <w:r w:rsidR="00A301B0">
        <w:rPr>
          <w:rFonts w:ascii="Open Sans" w:eastAsia="Open Sans" w:hAnsi="Open Sans" w:cs="Open Sans"/>
          <w:i/>
          <w:spacing w:val="-5"/>
        </w:rPr>
        <w:t>T</w:t>
      </w:r>
      <w:r w:rsidR="00A301B0">
        <w:rPr>
          <w:rFonts w:ascii="Open Sans" w:eastAsia="Open Sans" w:hAnsi="Open Sans" w:cs="Open Sans"/>
          <w:i/>
          <w:spacing w:val="4"/>
        </w:rPr>
        <w:t>i</w:t>
      </w:r>
      <w:r w:rsidR="00A301B0">
        <w:rPr>
          <w:rFonts w:ascii="Open Sans" w:eastAsia="Open Sans" w:hAnsi="Open Sans" w:cs="Open Sans"/>
          <w:i/>
          <w:spacing w:val="3"/>
        </w:rPr>
        <w:t>m</w:t>
      </w:r>
      <w:r w:rsidR="00A301B0">
        <w:rPr>
          <w:rFonts w:ascii="Open Sans" w:eastAsia="Open Sans" w:hAnsi="Open Sans" w:cs="Open Sans"/>
          <w:i/>
        </w:rPr>
        <w:t>e</w:t>
      </w:r>
      <w:r w:rsidR="00A301B0">
        <w:rPr>
          <w:rFonts w:ascii="Open Sans" w:eastAsia="Open Sans" w:hAnsi="Open Sans" w:cs="Open Sans"/>
          <w:i/>
          <w:spacing w:val="-2"/>
        </w:rPr>
        <w:t xml:space="preserve"> </w:t>
      </w:r>
      <w:r w:rsidR="00A301B0">
        <w:rPr>
          <w:rFonts w:ascii="Open Sans" w:eastAsia="Open Sans" w:hAnsi="Open Sans" w:cs="Open Sans"/>
          <w:i/>
        </w:rPr>
        <w:t>-</w:t>
      </w:r>
      <w:r w:rsidR="00A301B0">
        <w:rPr>
          <w:rFonts w:ascii="Open Sans" w:eastAsia="Open Sans" w:hAnsi="Open Sans" w:cs="Open Sans"/>
          <w:i/>
          <w:spacing w:val="9"/>
        </w:rPr>
        <w:t xml:space="preserve"> </w:t>
      </w:r>
      <w:r w:rsidR="00A301B0">
        <w:rPr>
          <w:rFonts w:ascii="Open Sans" w:eastAsia="Open Sans" w:hAnsi="Open Sans" w:cs="Open Sans"/>
          <w:i/>
          <w:spacing w:val="-4"/>
        </w:rPr>
        <w:t>s</w:t>
      </w:r>
      <w:r w:rsidR="00A301B0">
        <w:rPr>
          <w:rFonts w:ascii="Open Sans" w:eastAsia="Open Sans" w:hAnsi="Open Sans" w:cs="Open Sans"/>
          <w:i/>
          <w:spacing w:val="4"/>
        </w:rPr>
        <w:t>i</w:t>
      </w:r>
      <w:r w:rsidR="00A301B0">
        <w:rPr>
          <w:rFonts w:ascii="Open Sans" w:eastAsia="Open Sans" w:hAnsi="Open Sans" w:cs="Open Sans"/>
          <w:i/>
          <w:spacing w:val="3"/>
        </w:rPr>
        <w:t>m</w:t>
      </w:r>
      <w:r w:rsidR="00A301B0">
        <w:rPr>
          <w:rFonts w:ascii="Open Sans" w:eastAsia="Open Sans" w:hAnsi="Open Sans" w:cs="Open Sans"/>
          <w:i/>
          <w:spacing w:val="4"/>
        </w:rPr>
        <w:t>il</w:t>
      </w:r>
      <w:r w:rsidR="00A301B0">
        <w:rPr>
          <w:rFonts w:ascii="Open Sans" w:eastAsia="Open Sans" w:hAnsi="Open Sans" w:cs="Open Sans"/>
          <w:i/>
          <w:spacing w:val="-4"/>
        </w:rPr>
        <w:t>a</w:t>
      </w:r>
      <w:r w:rsidR="00A301B0">
        <w:rPr>
          <w:rFonts w:ascii="Open Sans" w:eastAsia="Open Sans" w:hAnsi="Open Sans" w:cs="Open Sans"/>
          <w:i/>
          <w:spacing w:val="3"/>
        </w:rPr>
        <w:t>r</w:t>
      </w:r>
      <w:r w:rsidR="00A301B0">
        <w:rPr>
          <w:rFonts w:ascii="Open Sans" w:eastAsia="Open Sans" w:hAnsi="Open Sans" w:cs="Open Sans"/>
        </w:rPr>
        <w:t>.</w:t>
      </w:r>
    </w:p>
    <w:p w14:paraId="14077E54" w14:textId="77777777" w:rsidR="000340C4" w:rsidRDefault="008A5253">
      <w:pPr>
        <w:spacing w:before="75" w:after="0" w:line="240" w:lineRule="auto"/>
        <w:ind w:left="415" w:right="286"/>
        <w:rPr>
          <w:rFonts w:ascii="Open Sans" w:eastAsia="Open Sans" w:hAnsi="Open Sans" w:cs="Open Sans"/>
        </w:rPr>
      </w:pPr>
      <w:r>
        <w:pict w14:anchorId="4BA4B18C">
          <v:shape id="_x0000_s1030" type="#_x0000_t75" style="position:absolute;left:0;text-align:left;margin-left:72.75pt;margin-top:9.6pt;width:4.5pt;height:4.5pt;z-index:-251652608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-3"/>
        </w:rPr>
        <w:t>P</w:t>
      </w:r>
      <w:r w:rsidR="00A301B0">
        <w:rPr>
          <w:rFonts w:ascii="Open Sans" w:eastAsia="Open Sans" w:hAnsi="Open Sans" w:cs="Open Sans"/>
          <w:b/>
          <w:bCs/>
          <w:spacing w:val="5"/>
        </w:rPr>
        <w:t>en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spacing w:val="-5"/>
        </w:rPr>
        <w:t>ty</w:t>
      </w:r>
      <w:r w:rsidR="00A301B0">
        <w:rPr>
          <w:rFonts w:ascii="Open Sans" w:eastAsia="Open Sans" w:hAnsi="Open Sans" w:cs="Open Sans"/>
        </w:rPr>
        <w:t xml:space="preserve">: </w:t>
      </w:r>
      <w:r w:rsidR="00A301B0">
        <w:rPr>
          <w:rFonts w:ascii="Open Sans" w:eastAsia="Open Sans" w:hAnsi="Open Sans" w:cs="Open Sans"/>
          <w:spacing w:val="-2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  <w:r w:rsidR="00A301B0">
        <w:rPr>
          <w:rFonts w:ascii="Open Sans" w:eastAsia="Open Sans" w:hAnsi="Open Sans" w:cs="Open Sans"/>
          <w:spacing w:val="-7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im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 xml:space="preserve">d 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he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3"/>
        </w:rPr>
        <w:t>M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</w:rPr>
        <w:t>x</w:t>
      </w:r>
      <w:r w:rsidR="00A301B0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-6"/>
        </w:rPr>
        <w:t>m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4"/>
        </w:rPr>
        <w:t>d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  <w:spacing w:val="5"/>
        </w:rPr>
        <w:t>fferen</w:t>
      </w:r>
      <w:r w:rsidR="00A301B0">
        <w:rPr>
          <w:rFonts w:ascii="Open Sans" w:eastAsia="Open Sans" w:hAnsi="Open Sans" w:cs="Open Sans"/>
          <w:b/>
          <w:bCs/>
          <w:spacing w:val="7"/>
        </w:rPr>
        <w:t>c</w:t>
      </w:r>
      <w:r w:rsidR="00A301B0">
        <w:rPr>
          <w:rFonts w:ascii="Open Sans" w:eastAsia="Open Sans" w:hAnsi="Open Sans" w:cs="Open Sans"/>
          <w:b/>
          <w:bCs/>
        </w:rPr>
        <w:t>e</w:t>
      </w:r>
      <w:r w:rsidR="00A301B0">
        <w:rPr>
          <w:rFonts w:ascii="Open Sans" w:eastAsia="Open Sans" w:hAnsi="Open Sans" w:cs="Open Sans"/>
          <w:b/>
          <w:bCs/>
          <w:spacing w:val="3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5"/>
        </w:rPr>
        <w:t>x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3"/>
        </w:rPr>
        <w:t>ee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d. A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gh s</w:t>
      </w:r>
      <w:r w:rsidR="00A301B0">
        <w:rPr>
          <w:rFonts w:ascii="Open Sans" w:eastAsia="Open Sans" w:hAnsi="Open Sans" w:cs="Open Sans"/>
          <w:spacing w:val="5"/>
        </w:rPr>
        <w:t>imil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  <w:r w:rsidR="00A301B0">
        <w:rPr>
          <w:rFonts w:ascii="Open Sans" w:eastAsia="Open Sans" w:hAnsi="Open Sans" w:cs="Open Sans"/>
          <w:spacing w:val="-6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a 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gh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</w:p>
    <w:p w14:paraId="7E861B27" w14:textId="77777777" w:rsidR="000340C4" w:rsidRDefault="008A5253">
      <w:pPr>
        <w:spacing w:before="75" w:after="0" w:line="240" w:lineRule="auto"/>
        <w:ind w:left="415" w:right="222"/>
        <w:rPr>
          <w:rFonts w:ascii="Open Sans" w:eastAsia="Open Sans" w:hAnsi="Open Sans" w:cs="Open Sans"/>
        </w:rPr>
      </w:pPr>
      <w:r>
        <w:pict w14:anchorId="083C37CE">
          <v:shape id="_x0000_s1029" type="#_x0000_t75" style="position:absolute;left:0;text-align:left;margin-left:72.75pt;margin-top:9.6pt;width:4.5pt;height:4.5pt;z-index:-251651584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spacing w:val="-3"/>
        </w:rPr>
        <w:t>Y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u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cr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dd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l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ns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nc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 xml:space="preserve">s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f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te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3"/>
        </w:rPr>
        <w:t xml:space="preserve"> </w:t>
      </w:r>
      <w:r w:rsidR="00A301B0">
        <w:rPr>
          <w:rFonts w:ascii="Open Sans" w:eastAsia="Open Sans" w:hAnsi="Open Sans" w:cs="Open Sans"/>
        </w:rPr>
        <w:t>us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ng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3"/>
        </w:rPr>
        <w:t>E</w:t>
      </w:r>
      <w:r w:rsidR="00A301B0">
        <w:rPr>
          <w:rFonts w:ascii="Open Sans" w:eastAsia="Open Sans" w:hAnsi="Open Sans" w:cs="Open Sans"/>
          <w:b/>
          <w:bCs/>
          <w:spacing w:val="-4"/>
        </w:rPr>
        <w:t>d</w:t>
      </w:r>
      <w:r w:rsidR="00A301B0">
        <w:rPr>
          <w:rFonts w:ascii="Open Sans" w:eastAsia="Open Sans" w:hAnsi="Open Sans" w:cs="Open Sans"/>
          <w:b/>
          <w:bCs/>
          <w:spacing w:val="-7"/>
        </w:rPr>
        <w:t>i</w:t>
      </w:r>
      <w:r w:rsidR="00A301B0">
        <w:rPr>
          <w:rFonts w:ascii="Open Sans" w:eastAsia="Open Sans" w:hAnsi="Open Sans" w:cs="Open Sans"/>
          <w:b/>
          <w:bCs/>
        </w:rPr>
        <w:t>t</w:t>
      </w:r>
      <w:r w:rsidR="00A301B0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A301B0">
        <w:rPr>
          <w:rFonts w:ascii="Open Sans" w:eastAsia="Open Sans" w:hAnsi="Open Sans" w:cs="Open Sans"/>
          <w:b/>
          <w:bCs/>
          <w:spacing w:val="-1"/>
        </w:rPr>
        <w:t>F</w:t>
      </w:r>
      <w:r w:rsidR="00A301B0">
        <w:rPr>
          <w:rFonts w:ascii="Open Sans" w:eastAsia="Open Sans" w:hAnsi="Open Sans" w:cs="Open Sans"/>
          <w:b/>
          <w:bCs/>
          <w:spacing w:val="-7"/>
        </w:rPr>
        <w:t>il</w:t>
      </w:r>
      <w:r w:rsidR="00A301B0">
        <w:rPr>
          <w:rFonts w:ascii="Open Sans" w:eastAsia="Open Sans" w:hAnsi="Open Sans" w:cs="Open Sans"/>
          <w:b/>
          <w:bCs/>
          <w:spacing w:val="-5"/>
        </w:rPr>
        <w:t>t</w:t>
      </w:r>
      <w:r w:rsidR="00A301B0">
        <w:rPr>
          <w:rFonts w:ascii="Open Sans" w:eastAsia="Open Sans" w:hAnsi="Open Sans" w:cs="Open Sans"/>
          <w:b/>
          <w:bCs/>
          <w:spacing w:val="5"/>
        </w:rPr>
        <w:t>er</w:t>
      </w:r>
      <w:r w:rsidR="00A301B0">
        <w:rPr>
          <w:rFonts w:ascii="Open Sans" w:eastAsia="Open Sans" w:hAnsi="Open Sans" w:cs="Open Sans"/>
          <w:b/>
          <w:bCs/>
        </w:rPr>
        <w:t>s</w:t>
      </w:r>
      <w:r w:rsidR="00A301B0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o</w:t>
      </w:r>
      <w:r w:rsidR="00A301B0">
        <w:rPr>
          <w:rFonts w:ascii="Open Sans" w:eastAsia="Open Sans" w:hAnsi="Open Sans" w:cs="Open Sans"/>
          <w:spacing w:val="5"/>
        </w:rPr>
        <w:t xml:space="preserve"> 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1"/>
        </w:rPr>
        <w:t>ff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 b</w:t>
      </w:r>
      <w:r w:rsidR="00A301B0">
        <w:rPr>
          <w:rFonts w:ascii="Open Sans" w:eastAsia="Open Sans" w:hAnsi="Open Sans" w:cs="Open Sans"/>
          <w:spacing w:val="-3"/>
        </w:rPr>
        <w:t>et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3"/>
        </w:rPr>
        <w:t>ee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</w:rPr>
        <w:t>.</w:t>
      </w:r>
    </w:p>
    <w:p w14:paraId="79CCA1AC" w14:textId="77777777" w:rsidR="000340C4" w:rsidRDefault="000340C4">
      <w:pPr>
        <w:spacing w:after="0"/>
        <w:sectPr w:rsidR="000340C4">
          <w:headerReference w:type="default" r:id="rId16"/>
          <w:pgSz w:w="11920" w:h="16840"/>
          <w:pgMar w:top="2540" w:right="1220" w:bottom="280" w:left="1280" w:header="1797" w:footer="0" w:gutter="0"/>
          <w:cols w:space="720"/>
        </w:sectPr>
      </w:pPr>
    </w:p>
    <w:p w14:paraId="3A634317" w14:textId="77777777" w:rsidR="000340C4" w:rsidRDefault="000340C4">
      <w:pPr>
        <w:spacing w:before="8" w:after="0" w:line="130" w:lineRule="exact"/>
        <w:rPr>
          <w:sz w:val="13"/>
          <w:szCs w:val="13"/>
        </w:rPr>
      </w:pPr>
    </w:p>
    <w:p w14:paraId="0D1189B9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</w:rPr>
        <w:t>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74DD32CE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64F2F64E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57DFF6B6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46087EEE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4EFA4FFE" w14:textId="77777777" w:rsidR="000340C4" w:rsidRDefault="000340C4">
      <w:pPr>
        <w:spacing w:before="2" w:after="0" w:line="130" w:lineRule="exact"/>
        <w:rPr>
          <w:sz w:val="13"/>
          <w:szCs w:val="13"/>
        </w:rPr>
      </w:pPr>
    </w:p>
    <w:p w14:paraId="73DBB3D0" w14:textId="77777777" w:rsidR="000340C4" w:rsidRDefault="008A5253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9359B8D">
          <v:shape id="_x0000_i1028" type="#_x0000_t75" style="width:457.25pt;height:119.8pt;mso-position-horizontal-relative:char;mso-position-vertical-relative:line">
            <v:imagedata r:id="rId17" o:title=""/>
          </v:shape>
        </w:pict>
      </w:r>
    </w:p>
    <w:p w14:paraId="4E8E2C05" w14:textId="77777777" w:rsidR="000340C4" w:rsidRDefault="000340C4">
      <w:pPr>
        <w:spacing w:before="3" w:after="0" w:line="180" w:lineRule="exact"/>
        <w:rPr>
          <w:sz w:val="18"/>
          <w:szCs w:val="18"/>
        </w:rPr>
      </w:pPr>
    </w:p>
    <w:p w14:paraId="3F3BA697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6E72C279" w14:textId="77777777" w:rsidR="000340C4" w:rsidRDefault="000340C4">
      <w:pPr>
        <w:spacing w:before="5" w:after="0" w:line="130" w:lineRule="exact"/>
        <w:rPr>
          <w:sz w:val="13"/>
          <w:szCs w:val="13"/>
        </w:rPr>
      </w:pPr>
    </w:p>
    <w:p w14:paraId="439B9112" w14:textId="77777777" w:rsidR="000340C4" w:rsidRDefault="008A5253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689D2F29">
          <v:shape id="_x0000_s1027" type="#_x0000_t75" style="position:absolute;left:0;text-align:left;margin-left:72.75pt;margin-top:5.85pt;width:4.5pt;height:4.5pt;z-index:-251650560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b/>
          <w:bCs/>
          <w:spacing w:val="-3"/>
        </w:rPr>
        <w:t>P</w:t>
      </w:r>
      <w:r w:rsidR="00A301B0">
        <w:rPr>
          <w:rFonts w:ascii="Open Sans" w:eastAsia="Open Sans" w:hAnsi="Open Sans" w:cs="Open Sans"/>
          <w:b/>
          <w:bCs/>
          <w:spacing w:val="5"/>
        </w:rPr>
        <w:t>en</w:t>
      </w:r>
      <w:r w:rsidR="00A301B0">
        <w:rPr>
          <w:rFonts w:ascii="Open Sans" w:eastAsia="Open Sans" w:hAnsi="Open Sans" w:cs="Open Sans"/>
          <w:b/>
          <w:bCs/>
          <w:spacing w:val="2"/>
        </w:rPr>
        <w:t>a</w:t>
      </w:r>
      <w:r w:rsidR="00A301B0">
        <w:rPr>
          <w:rFonts w:ascii="Open Sans" w:eastAsia="Open Sans" w:hAnsi="Open Sans" w:cs="Open Sans"/>
          <w:b/>
          <w:bCs/>
          <w:spacing w:val="-7"/>
        </w:rPr>
        <w:t>l</w:t>
      </w:r>
      <w:r w:rsidR="00A301B0">
        <w:rPr>
          <w:rFonts w:ascii="Open Sans" w:eastAsia="Open Sans" w:hAnsi="Open Sans" w:cs="Open Sans"/>
          <w:b/>
          <w:bCs/>
          <w:spacing w:val="-5"/>
        </w:rPr>
        <w:t>ty</w:t>
      </w:r>
      <w:r w:rsidR="00A301B0">
        <w:rPr>
          <w:rFonts w:ascii="Open Sans" w:eastAsia="Open Sans" w:hAnsi="Open Sans" w:cs="Open Sans"/>
        </w:rPr>
        <w:t>: A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gh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5"/>
        </w:rPr>
        <w:t>imil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  <w:r w:rsidR="00A301B0">
        <w:rPr>
          <w:rFonts w:ascii="Open Sans" w:eastAsia="Open Sans" w:hAnsi="Open Sans" w:cs="Open Sans"/>
          <w:spacing w:val="-6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rr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a 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gh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y</w:t>
      </w:r>
    </w:p>
    <w:p w14:paraId="421935C8" w14:textId="09BD361D" w:rsidR="000340C4" w:rsidRDefault="008A5253">
      <w:pPr>
        <w:spacing w:before="75" w:after="0" w:line="240" w:lineRule="auto"/>
        <w:ind w:left="415" w:right="302"/>
        <w:rPr>
          <w:rFonts w:ascii="Open Sans" w:eastAsia="Open Sans" w:hAnsi="Open Sans" w:cs="Open Sans"/>
        </w:rPr>
      </w:pPr>
      <w:r>
        <w:pict w14:anchorId="712727E9">
          <v:shape id="_x0000_s1026" type="#_x0000_t75" style="position:absolute;left:0;text-align:left;margin-left:72.75pt;margin-top:9.6pt;width:4.5pt;height:4.5pt;z-index:-251649536;mso-position-horizontal-relative:page">
            <v:imagedata r:id="rId7" o:title=""/>
            <w10:wrap anchorx="page"/>
          </v:shape>
        </w:pict>
      </w:r>
      <w:r w:rsidR="00A301B0">
        <w:rPr>
          <w:rFonts w:ascii="Open Sans" w:eastAsia="Open Sans" w:hAnsi="Open Sans" w:cs="Open Sans"/>
          <w:spacing w:val="-3"/>
        </w:rPr>
        <w:t>Y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u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c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</w:rPr>
        <w:t>cr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del w:id="8" w:author="Meital Waltman" w:date="2016-09-13T15:56:00Z">
        <w:r w:rsidR="00A301B0" w:rsidDel="004B28CA">
          <w:rPr>
            <w:rFonts w:ascii="Open Sans" w:eastAsia="Open Sans" w:hAnsi="Open Sans" w:cs="Open Sans"/>
            <w:spacing w:val="-2"/>
          </w:rPr>
          <w:delText>a</w:delText>
        </w:r>
        <w:r w:rsidR="00A301B0" w:rsidDel="004B28CA">
          <w:rPr>
            <w:rFonts w:ascii="Open Sans" w:eastAsia="Open Sans" w:hAnsi="Open Sans" w:cs="Open Sans"/>
          </w:rPr>
          <w:delText>dd</w:delText>
        </w:r>
        <w:r w:rsidR="00A301B0" w:rsidDel="004B28CA">
          <w:rPr>
            <w:rFonts w:ascii="Open Sans" w:eastAsia="Open Sans" w:hAnsi="Open Sans" w:cs="Open Sans"/>
            <w:spacing w:val="5"/>
          </w:rPr>
          <w:delText>i</w:delText>
        </w:r>
        <w:r w:rsidR="00A301B0" w:rsidDel="004B28CA">
          <w:rPr>
            <w:rFonts w:ascii="Open Sans" w:eastAsia="Open Sans" w:hAnsi="Open Sans" w:cs="Open Sans"/>
            <w:spacing w:val="-3"/>
          </w:rPr>
          <w:delText>t</w:delText>
        </w:r>
        <w:r w:rsidR="00A301B0" w:rsidDel="004B28CA">
          <w:rPr>
            <w:rFonts w:ascii="Open Sans" w:eastAsia="Open Sans" w:hAnsi="Open Sans" w:cs="Open Sans"/>
            <w:spacing w:val="2"/>
          </w:rPr>
          <w:delText>o</w:delText>
        </w:r>
        <w:r w:rsidR="00A301B0" w:rsidDel="004B28CA">
          <w:rPr>
            <w:rFonts w:ascii="Open Sans" w:eastAsia="Open Sans" w:hAnsi="Open Sans" w:cs="Open Sans"/>
          </w:rPr>
          <w:delText>n</w:delText>
        </w:r>
        <w:r w:rsidR="00A301B0" w:rsidDel="004B28CA">
          <w:rPr>
            <w:rFonts w:ascii="Open Sans" w:eastAsia="Open Sans" w:hAnsi="Open Sans" w:cs="Open Sans"/>
            <w:spacing w:val="-2"/>
          </w:rPr>
          <w:delText>a</w:delText>
        </w:r>
        <w:r w:rsidR="00A301B0" w:rsidDel="004B28CA">
          <w:rPr>
            <w:rFonts w:ascii="Open Sans" w:eastAsia="Open Sans" w:hAnsi="Open Sans" w:cs="Open Sans"/>
          </w:rPr>
          <w:delText>l</w:delText>
        </w:r>
      </w:del>
      <w:ins w:id="9" w:author="Meital Waltman" w:date="2016-09-13T15:56:00Z">
        <w:r w:rsidR="004B28CA">
          <w:rPr>
            <w:rFonts w:ascii="Open Sans" w:eastAsia="Open Sans" w:hAnsi="Open Sans" w:cs="Open Sans"/>
            <w:spacing w:val="-2"/>
          </w:rPr>
          <w:t>a</w:t>
        </w:r>
        <w:r w:rsidR="004B28CA">
          <w:rPr>
            <w:rFonts w:ascii="Open Sans" w:eastAsia="Open Sans" w:hAnsi="Open Sans" w:cs="Open Sans"/>
          </w:rPr>
          <w:t>dd</w:t>
        </w:r>
        <w:r w:rsidR="004B28CA">
          <w:rPr>
            <w:rFonts w:ascii="Open Sans" w:eastAsia="Open Sans" w:hAnsi="Open Sans" w:cs="Open Sans"/>
            <w:spacing w:val="5"/>
          </w:rPr>
          <w:t>i</w:t>
        </w:r>
        <w:r w:rsidR="004B28CA">
          <w:rPr>
            <w:rFonts w:ascii="Open Sans" w:eastAsia="Open Sans" w:hAnsi="Open Sans" w:cs="Open Sans"/>
            <w:spacing w:val="-3"/>
          </w:rPr>
          <w:t>t</w:t>
        </w:r>
        <w:r w:rsidR="004B28CA">
          <w:rPr>
            <w:rFonts w:ascii="Open Sans" w:eastAsia="Open Sans" w:hAnsi="Open Sans" w:cs="Open Sans"/>
            <w:spacing w:val="2"/>
          </w:rPr>
          <w:t>i</w:t>
        </w:r>
        <w:r w:rsidR="004B28CA">
          <w:rPr>
            <w:rFonts w:ascii="Open Sans" w:eastAsia="Open Sans" w:hAnsi="Open Sans" w:cs="Open Sans"/>
          </w:rPr>
          <w:t>o</w:t>
        </w:r>
        <w:r w:rsidR="004B28CA">
          <w:rPr>
            <w:rFonts w:ascii="Open Sans" w:eastAsia="Open Sans" w:hAnsi="Open Sans" w:cs="Open Sans"/>
            <w:spacing w:val="-2"/>
          </w:rPr>
          <w:t>n</w:t>
        </w:r>
        <w:r w:rsidR="004B28CA">
          <w:rPr>
            <w:rFonts w:ascii="Open Sans" w:eastAsia="Open Sans" w:hAnsi="Open Sans" w:cs="Open Sans"/>
          </w:rPr>
          <w:t>al</w:t>
        </w:r>
      </w:ins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ns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</w:rPr>
        <w:t>nc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 xml:space="preserve">s </w:t>
      </w:r>
      <w:r w:rsidR="00A301B0">
        <w:rPr>
          <w:rFonts w:ascii="Open Sans" w:eastAsia="Open Sans" w:hAnsi="Open Sans" w:cs="Open Sans"/>
          <w:spacing w:val="2"/>
        </w:rPr>
        <w:t>o</w:t>
      </w:r>
      <w:r w:rsidR="00A301B0">
        <w:rPr>
          <w:rFonts w:ascii="Open Sans" w:eastAsia="Open Sans" w:hAnsi="Open Sans" w:cs="Open Sans"/>
        </w:rPr>
        <w:t>f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s</w:t>
      </w:r>
      <w:r w:rsidR="00A301B0">
        <w:rPr>
          <w:rFonts w:ascii="Open Sans" w:eastAsia="Open Sans" w:hAnsi="Open Sans" w:cs="Open Sans"/>
          <w:spacing w:val="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te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</w:rPr>
        <w:t>p</w:t>
      </w:r>
      <w:r w:rsidR="00A301B0">
        <w:rPr>
          <w:rFonts w:ascii="Open Sans" w:eastAsia="Open Sans" w:hAnsi="Open Sans" w:cs="Open Sans"/>
          <w:spacing w:val="5"/>
        </w:rPr>
        <w:t>l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</w:t>
      </w:r>
      <w:r w:rsidR="00A301B0">
        <w:rPr>
          <w:rFonts w:ascii="Open Sans" w:eastAsia="Open Sans" w:hAnsi="Open Sans" w:cs="Open Sans"/>
          <w:spacing w:val="-3"/>
        </w:rPr>
        <w:t xml:space="preserve"> </w:t>
      </w:r>
      <w:r w:rsidR="00A301B0">
        <w:rPr>
          <w:rFonts w:ascii="Open Sans" w:eastAsia="Open Sans" w:hAnsi="Open Sans" w:cs="Open Sans"/>
        </w:rPr>
        <w:t>us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ng</w:t>
      </w:r>
      <w:r w:rsidR="00A301B0">
        <w:rPr>
          <w:rFonts w:ascii="Open Sans" w:eastAsia="Open Sans" w:hAnsi="Open Sans" w:cs="Open Sans"/>
          <w:spacing w:val="-2"/>
        </w:rPr>
        <w:t xml:space="preserve"> E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</w:rPr>
        <w:t>t</w:t>
      </w:r>
      <w:r w:rsidR="00A301B0">
        <w:rPr>
          <w:rFonts w:ascii="Open Sans" w:eastAsia="Open Sans" w:hAnsi="Open Sans" w:cs="Open Sans"/>
          <w:spacing w:val="-2"/>
        </w:rPr>
        <w:t xml:space="preserve"> </w:t>
      </w:r>
      <w:r w:rsidR="00A301B0">
        <w:rPr>
          <w:rFonts w:ascii="Open Sans" w:eastAsia="Open Sans" w:hAnsi="Open Sans" w:cs="Open Sans"/>
          <w:spacing w:val="6"/>
        </w:rPr>
        <w:t>F</w:t>
      </w:r>
      <w:r w:rsidR="00A301B0">
        <w:rPr>
          <w:rFonts w:ascii="Open Sans" w:eastAsia="Open Sans" w:hAnsi="Open Sans" w:cs="Open Sans"/>
          <w:spacing w:val="5"/>
        </w:rPr>
        <w:t>il</w:t>
      </w:r>
      <w:r w:rsidR="00A301B0">
        <w:rPr>
          <w:rFonts w:ascii="Open Sans" w:eastAsia="Open Sans" w:hAnsi="Open Sans" w:cs="Open Sans"/>
          <w:spacing w:val="-3"/>
        </w:rPr>
        <w:t>te</w:t>
      </w:r>
      <w:r w:rsidR="00A301B0">
        <w:rPr>
          <w:rFonts w:ascii="Open Sans" w:eastAsia="Open Sans" w:hAnsi="Open Sans" w:cs="Open Sans"/>
        </w:rPr>
        <w:t>rs</w:t>
      </w:r>
      <w:r w:rsidR="00A301B0">
        <w:rPr>
          <w:rFonts w:ascii="Open Sans" w:eastAsia="Open Sans" w:hAnsi="Open Sans" w:cs="Open Sans"/>
          <w:spacing w:val="2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o</w:t>
      </w:r>
      <w:r w:rsidR="00A301B0">
        <w:rPr>
          <w:rFonts w:ascii="Open Sans" w:eastAsia="Open Sans" w:hAnsi="Open Sans" w:cs="Open Sans"/>
          <w:spacing w:val="5"/>
        </w:rPr>
        <w:t xml:space="preserve"> </w:t>
      </w:r>
      <w:r w:rsidR="00A301B0">
        <w:rPr>
          <w:rFonts w:ascii="Open Sans" w:eastAsia="Open Sans" w:hAnsi="Open Sans" w:cs="Open Sans"/>
        </w:rPr>
        <w:t>d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1"/>
        </w:rPr>
        <w:t>ff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r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  <w:spacing w:val="5"/>
        </w:rPr>
        <w:t>i</w:t>
      </w:r>
      <w:r w:rsidR="00A301B0">
        <w:rPr>
          <w:rFonts w:ascii="Open Sans" w:eastAsia="Open Sans" w:hAnsi="Open Sans" w:cs="Open Sans"/>
          <w:spacing w:val="-2"/>
        </w:rPr>
        <w:t>a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e b</w:t>
      </w:r>
      <w:r w:rsidR="00A301B0">
        <w:rPr>
          <w:rFonts w:ascii="Open Sans" w:eastAsia="Open Sans" w:hAnsi="Open Sans" w:cs="Open Sans"/>
          <w:spacing w:val="-3"/>
        </w:rPr>
        <w:t>et</w:t>
      </w:r>
      <w:r w:rsidR="00A301B0">
        <w:rPr>
          <w:rFonts w:ascii="Open Sans" w:eastAsia="Open Sans" w:hAnsi="Open Sans" w:cs="Open Sans"/>
          <w:spacing w:val="-6"/>
        </w:rPr>
        <w:t>w</w:t>
      </w:r>
      <w:r w:rsidR="00A301B0">
        <w:rPr>
          <w:rFonts w:ascii="Open Sans" w:eastAsia="Open Sans" w:hAnsi="Open Sans" w:cs="Open Sans"/>
          <w:spacing w:val="-3"/>
        </w:rPr>
        <w:t>ee</w:t>
      </w:r>
      <w:r w:rsidR="00A301B0">
        <w:rPr>
          <w:rFonts w:ascii="Open Sans" w:eastAsia="Open Sans" w:hAnsi="Open Sans" w:cs="Open Sans"/>
        </w:rPr>
        <w:t>n</w:t>
      </w:r>
      <w:r w:rsidR="00A301B0">
        <w:rPr>
          <w:rFonts w:ascii="Open Sans" w:eastAsia="Open Sans" w:hAnsi="Open Sans" w:cs="Open Sans"/>
          <w:spacing w:val="-1"/>
        </w:rPr>
        <w:t xml:space="preserve"> </w:t>
      </w:r>
      <w:r w:rsidR="00A301B0">
        <w:rPr>
          <w:rFonts w:ascii="Open Sans" w:eastAsia="Open Sans" w:hAnsi="Open Sans" w:cs="Open Sans"/>
          <w:spacing w:val="-3"/>
        </w:rPr>
        <w:t>t</w:t>
      </w:r>
      <w:r w:rsidR="00A301B0">
        <w:rPr>
          <w:rFonts w:ascii="Open Sans" w:eastAsia="Open Sans" w:hAnsi="Open Sans" w:cs="Open Sans"/>
        </w:rPr>
        <w:t>h</w:t>
      </w:r>
      <w:r w:rsidR="00A301B0">
        <w:rPr>
          <w:rFonts w:ascii="Open Sans" w:eastAsia="Open Sans" w:hAnsi="Open Sans" w:cs="Open Sans"/>
          <w:spacing w:val="-3"/>
        </w:rPr>
        <w:t>e</w:t>
      </w:r>
      <w:r w:rsidR="00A301B0">
        <w:rPr>
          <w:rFonts w:ascii="Open Sans" w:eastAsia="Open Sans" w:hAnsi="Open Sans" w:cs="Open Sans"/>
          <w:spacing w:val="5"/>
        </w:rPr>
        <w:t>m</w:t>
      </w:r>
      <w:r w:rsidR="00A301B0">
        <w:rPr>
          <w:rFonts w:ascii="Open Sans" w:eastAsia="Open Sans" w:hAnsi="Open Sans" w:cs="Open Sans"/>
        </w:rPr>
        <w:t>.</w:t>
      </w:r>
    </w:p>
    <w:p w14:paraId="5C31161E" w14:textId="77777777" w:rsidR="000340C4" w:rsidRDefault="000340C4">
      <w:pPr>
        <w:spacing w:before="5" w:after="0" w:line="130" w:lineRule="exact"/>
        <w:rPr>
          <w:sz w:val="13"/>
          <w:szCs w:val="13"/>
        </w:rPr>
      </w:pPr>
    </w:p>
    <w:p w14:paraId="622A5C48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x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0E2318C4" w14:textId="77777777" w:rsidR="000340C4" w:rsidRDefault="000340C4">
      <w:pPr>
        <w:spacing w:after="0" w:line="120" w:lineRule="exact"/>
        <w:rPr>
          <w:sz w:val="12"/>
          <w:szCs w:val="12"/>
        </w:rPr>
      </w:pPr>
    </w:p>
    <w:p w14:paraId="7379CC2D" w14:textId="77777777" w:rsidR="000340C4" w:rsidRDefault="00A301B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referen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er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</w:rPr>
        <w:t xml:space="preserve">w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sectPr w:rsidR="000340C4">
      <w:headerReference w:type="default" r:id="rId18"/>
      <w:pgSz w:w="11920" w:h="16840"/>
      <w:pgMar w:top="2540" w:right="1260" w:bottom="280" w:left="1280" w:header="179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ital Waltman" w:date="2016-09-13T15:45:00Z" w:initials="MW">
    <w:p w14:paraId="5441040B" w14:textId="77777777" w:rsidR="00ED1EDE" w:rsidRDefault="00ED1EDE">
      <w:pPr>
        <w:pStyle w:val="CommentText"/>
      </w:pPr>
      <w:r>
        <w:rPr>
          <w:rStyle w:val="CommentReference"/>
        </w:rPr>
        <w:annotationRef/>
      </w:r>
      <w:r>
        <w:t>What does that mean?</w:t>
      </w:r>
    </w:p>
    <w:p w14:paraId="6E47B544" w14:textId="5046107B" w:rsidR="000F5668" w:rsidRDefault="000F5668">
      <w:pPr>
        <w:pStyle w:val="CommentText"/>
      </w:pPr>
      <w:r>
        <w:t>If you are referring to the pairing of 2 service trips, it can be rephrased as: “The similarity refers to the pairing of the service trips”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47B54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64EEB" w14:textId="77777777" w:rsidR="008A5253" w:rsidRDefault="008A5253">
      <w:pPr>
        <w:spacing w:after="0" w:line="240" w:lineRule="auto"/>
      </w:pPr>
      <w:r>
        <w:separator/>
      </w:r>
    </w:p>
  </w:endnote>
  <w:endnote w:type="continuationSeparator" w:id="0">
    <w:p w14:paraId="57BBEA88" w14:textId="77777777" w:rsidR="008A5253" w:rsidRDefault="008A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25849" w14:textId="77777777" w:rsidR="008A5253" w:rsidRDefault="008A5253">
      <w:pPr>
        <w:spacing w:after="0" w:line="240" w:lineRule="auto"/>
      </w:pPr>
      <w:r>
        <w:separator/>
      </w:r>
    </w:p>
  </w:footnote>
  <w:footnote w:type="continuationSeparator" w:id="0">
    <w:p w14:paraId="53F87659" w14:textId="77777777" w:rsidR="008A5253" w:rsidRDefault="008A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786FB" w14:textId="77777777" w:rsidR="000340C4" w:rsidRDefault="008A5253">
    <w:pPr>
      <w:spacing w:after="0" w:line="200" w:lineRule="exact"/>
      <w:rPr>
        <w:sz w:val="20"/>
        <w:szCs w:val="20"/>
      </w:rPr>
    </w:pPr>
    <w:r>
      <w:pict w14:anchorId="0805B21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8.75pt;margin-top:88.85pt;width:304.3pt;height:39.7pt;z-index:-251660288;mso-position-horizontal-relative:page;mso-position-vertical-relative:page" filled="f" stroked="f">
          <v:textbox inset="0,0,0,0">
            <w:txbxContent>
              <w:p w14:paraId="488E2FA4" w14:textId="77777777" w:rsidR="000340C4" w:rsidRDefault="00A301B0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8"/>
                    <w:szCs w:val="28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&amp;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4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4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d</w:t>
                </w:r>
              </w:p>
              <w:p w14:paraId="11C69121" w14:textId="77777777" w:rsidR="000340C4" w:rsidRDefault="000340C4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14:paraId="09BA5DB5" w14:textId="77777777" w:rsidR="000340C4" w:rsidRDefault="00A301B0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5CE8F" w14:textId="77777777" w:rsidR="000340C4" w:rsidRDefault="008A5253">
    <w:pPr>
      <w:spacing w:after="0" w:line="200" w:lineRule="exact"/>
      <w:rPr>
        <w:sz w:val="20"/>
        <w:szCs w:val="20"/>
      </w:rPr>
    </w:pPr>
    <w:r>
      <w:pict w14:anchorId="5D8CC48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75pt;margin-top:88.85pt;width:293.3pt;height:39.7pt;z-index:-251659264;mso-position-horizontal-relative:page;mso-position-vertical-relative:page" filled="f" stroked="f">
          <v:textbox inset="0,0,0,0">
            <w:txbxContent>
              <w:p w14:paraId="7F0C32E7" w14:textId="77777777" w:rsidR="000340C4" w:rsidRDefault="00A301B0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8"/>
                    <w:szCs w:val="28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&amp;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4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</w:p>
              <w:p w14:paraId="1209CE58" w14:textId="77777777" w:rsidR="000340C4" w:rsidRDefault="000340C4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14:paraId="1D3DB45A" w14:textId="77777777" w:rsidR="000340C4" w:rsidRDefault="00A301B0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9C76E" w14:textId="77777777" w:rsidR="000340C4" w:rsidRDefault="008A5253">
    <w:pPr>
      <w:spacing w:after="0" w:line="200" w:lineRule="exact"/>
      <w:rPr>
        <w:sz w:val="20"/>
        <w:szCs w:val="20"/>
      </w:rPr>
    </w:pPr>
    <w:r>
      <w:pict w14:anchorId="7C5D9D5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75pt;margin-top:88.85pt;width:250.55pt;height:39.7pt;z-index:-251658240;mso-position-horizontal-relative:page;mso-position-vertical-relative:page" filled="f" stroked="f">
          <v:textbox inset="0,0,0,0">
            <w:txbxContent>
              <w:p w14:paraId="288E30D1" w14:textId="77777777" w:rsidR="000340C4" w:rsidRDefault="00A301B0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8"/>
                    <w:szCs w:val="28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&amp;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4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</w:p>
              <w:p w14:paraId="71F39D09" w14:textId="77777777" w:rsidR="000340C4" w:rsidRDefault="000340C4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14:paraId="29DC5DAE" w14:textId="77777777" w:rsidR="000340C4" w:rsidRDefault="00A301B0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DC4FE" w14:textId="77777777" w:rsidR="000340C4" w:rsidRDefault="008A5253">
    <w:pPr>
      <w:spacing w:after="0" w:line="200" w:lineRule="exact"/>
      <w:rPr>
        <w:sz w:val="20"/>
        <w:szCs w:val="20"/>
      </w:rPr>
    </w:pPr>
    <w:r>
      <w:pict w14:anchorId="2E6A8C1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75pt;margin-top:88.85pt;width:206.8pt;height:39.7pt;z-index:-251657216;mso-position-horizontal-relative:page;mso-position-vertical-relative:page" filled="f" stroked="f">
          <v:textbox inset="0,0,0,0">
            <w:txbxContent>
              <w:p w14:paraId="2C4099BF" w14:textId="77777777" w:rsidR="000340C4" w:rsidRDefault="00A301B0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8"/>
                    <w:szCs w:val="28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4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d</w:t>
                </w:r>
              </w:p>
              <w:p w14:paraId="45570CE1" w14:textId="77777777" w:rsidR="000340C4" w:rsidRDefault="000340C4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14:paraId="3795DB12" w14:textId="77777777" w:rsidR="000340C4" w:rsidRDefault="00A301B0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340C4"/>
    <w:rsid w:val="000340C4"/>
    <w:rsid w:val="000F5668"/>
    <w:rsid w:val="003D3EAC"/>
    <w:rsid w:val="004B28CA"/>
    <w:rsid w:val="008A5253"/>
    <w:rsid w:val="00A301B0"/>
    <w:rsid w:val="00E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BA20462"/>
  <w15:docId w15:val="{413E5B75-756A-4469-AA34-62D05DD9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1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E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E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E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536EF-2AD2-4455-A7FD-D41C462F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5</cp:revision>
  <dcterms:created xsi:type="dcterms:W3CDTF">2016-09-05T18:01:00Z</dcterms:created>
  <dcterms:modified xsi:type="dcterms:W3CDTF">2016-09-13T13:05:00Z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