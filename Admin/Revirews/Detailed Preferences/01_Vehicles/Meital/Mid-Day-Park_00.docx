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8D445" w14:textId="77777777" w:rsidR="00B56B69" w:rsidRDefault="00B56B69">
      <w:pPr>
        <w:spacing w:before="7" w:after="0" w:line="150" w:lineRule="exact"/>
        <w:rPr>
          <w:sz w:val="15"/>
          <w:szCs w:val="15"/>
        </w:rPr>
      </w:pPr>
    </w:p>
    <w:p w14:paraId="67542E29" w14:textId="77777777" w:rsidR="00B56B69" w:rsidRDefault="00B56B69">
      <w:pPr>
        <w:spacing w:after="0" w:line="200" w:lineRule="exact"/>
        <w:rPr>
          <w:sz w:val="20"/>
          <w:szCs w:val="20"/>
        </w:rPr>
      </w:pPr>
    </w:p>
    <w:p w14:paraId="237BC598" w14:textId="77777777" w:rsidR="00B56B69" w:rsidRDefault="00B56B69">
      <w:pPr>
        <w:spacing w:after="0" w:line="200" w:lineRule="exact"/>
        <w:rPr>
          <w:sz w:val="20"/>
          <w:szCs w:val="20"/>
        </w:rPr>
      </w:pPr>
    </w:p>
    <w:p w14:paraId="5E5824DE" w14:textId="77777777" w:rsidR="00B56B69" w:rsidRDefault="001C3FC3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proofErr w:type="spellStart"/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44"/>
          <w:szCs w:val="44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21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Da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  <w:proofErr w:type="spellEnd"/>
      <w:r>
        <w:rPr>
          <w:rFonts w:ascii="Open Sans" w:eastAsia="Open Sans" w:hAnsi="Open Sans" w:cs="Open Sans"/>
          <w:b/>
          <w:bCs/>
          <w:color w:val="4E80BD"/>
          <w:spacing w:val="23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44"/>
          <w:szCs w:val="44"/>
        </w:rPr>
        <w:t>P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k</w:t>
      </w:r>
    </w:p>
    <w:p w14:paraId="768B51E1" w14:textId="77777777" w:rsidR="00B56B69" w:rsidRDefault="00B56B69">
      <w:pPr>
        <w:spacing w:before="17" w:after="0" w:line="200" w:lineRule="exact"/>
        <w:rPr>
          <w:sz w:val="20"/>
          <w:szCs w:val="20"/>
        </w:rPr>
      </w:pPr>
    </w:p>
    <w:p w14:paraId="59D120E5" w14:textId="77777777" w:rsidR="00B56B69" w:rsidRDefault="001C3FC3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e </w:t>
      </w:r>
      <w:proofErr w:type="spellStart"/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d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Da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y</w:t>
      </w:r>
      <w:proofErr w:type="spellEnd"/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 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ar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k</w:t>
      </w:r>
    </w:p>
    <w:p w14:paraId="46E7CA48" w14:textId="77777777" w:rsidR="00B56B69" w:rsidRDefault="00B56B69">
      <w:pPr>
        <w:spacing w:before="8" w:after="0" w:line="100" w:lineRule="exact"/>
        <w:rPr>
          <w:sz w:val="10"/>
          <w:szCs w:val="10"/>
        </w:rPr>
      </w:pPr>
    </w:p>
    <w:p w14:paraId="454804DF" w14:textId="77777777" w:rsidR="00B56B69" w:rsidRDefault="001C3FC3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6B5BB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72.75pt;margin-top:5.85pt;width:4.5pt;height:4.5pt;z-index:-251665920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referen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 a b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proofErr w:type="spellStart"/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proofErr w:type="spellEnd"/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</w:p>
    <w:p w14:paraId="76EFBB3F" w14:textId="77777777" w:rsidR="00B56B69" w:rsidRDefault="001C3FC3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38478B3D">
          <v:shape id="_x0000_s1046" type="#_x0000_t75" style="position:absolute;left:0;text-align:left;margin-left:72.75pt;margin-top:9.6pt;width:4.5pt;height:4.5pt;z-index:-251664896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referen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1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g</w:t>
      </w:r>
    </w:p>
    <w:p w14:paraId="65EF50BA" w14:textId="77777777" w:rsidR="00B56B69" w:rsidRDefault="001C3FC3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2BB58099">
          <v:shape id="_x0000_s1045" type="#_x0000_t75" style="position:absolute;left:0;text-align:left;margin-left:72.75pt;margin-top:9.6pt;width:4.5pt;height:4.5pt;z-index:-25166387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</w:rPr>
        <w:t>up</w:t>
      </w:r>
    </w:p>
    <w:p w14:paraId="28F8DEB1" w14:textId="77777777" w:rsidR="00B56B69" w:rsidRDefault="001C3FC3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6D133476">
          <v:shape id="_x0000_s1044" type="#_x0000_t75" style="position:absolute;left:0;text-align:left;margin-left:72.75pt;margin-top:9.6pt;width:4.5pt;height:4.5pt;z-index:-25166284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p w14:paraId="6E83EE16" w14:textId="77777777" w:rsidR="00B56B69" w:rsidRDefault="00B56B69">
      <w:pPr>
        <w:spacing w:before="19" w:after="0" w:line="240" w:lineRule="exact"/>
        <w:rPr>
          <w:sz w:val="24"/>
          <w:szCs w:val="24"/>
        </w:rPr>
      </w:pPr>
    </w:p>
    <w:p w14:paraId="5651AE43" w14:textId="77777777" w:rsidR="00B56B69" w:rsidRDefault="001C3FC3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14:paraId="16972C50" w14:textId="77777777" w:rsidR="00B56B69" w:rsidRDefault="00B56B69">
      <w:pPr>
        <w:spacing w:before="8" w:after="0" w:line="100" w:lineRule="exact"/>
        <w:rPr>
          <w:sz w:val="10"/>
          <w:szCs w:val="10"/>
        </w:rPr>
      </w:pPr>
    </w:p>
    <w:p w14:paraId="408BC916" w14:textId="77777777" w:rsidR="00B56B69" w:rsidRDefault="001C3FC3">
      <w:pPr>
        <w:spacing w:after="0" w:line="240" w:lineRule="auto"/>
        <w:ind w:left="115" w:right="258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br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a 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proofErr w:type="spellEnd"/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a 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14:paraId="4DAE2A88" w14:textId="77777777" w:rsidR="00B56B69" w:rsidRDefault="00B56B69">
      <w:pPr>
        <w:spacing w:before="18" w:after="0" w:line="240" w:lineRule="exact"/>
        <w:rPr>
          <w:sz w:val="24"/>
          <w:szCs w:val="24"/>
        </w:rPr>
      </w:pPr>
    </w:p>
    <w:p w14:paraId="2DA27F92" w14:textId="77777777" w:rsidR="00B56B69" w:rsidRDefault="001C3FC3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d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d</w:t>
      </w: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D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g</w:t>
      </w:r>
    </w:p>
    <w:p w14:paraId="4E04C78D" w14:textId="77777777" w:rsidR="00B56B69" w:rsidRDefault="00B56B69">
      <w:pPr>
        <w:spacing w:before="8" w:after="0" w:line="100" w:lineRule="exact"/>
        <w:rPr>
          <w:sz w:val="10"/>
          <w:szCs w:val="10"/>
        </w:rPr>
      </w:pPr>
    </w:p>
    <w:p w14:paraId="286838F3" w14:textId="77777777" w:rsidR="00B56B69" w:rsidRDefault="001C3FC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415D9C1E" w14:textId="77777777" w:rsidR="00B56B69" w:rsidRDefault="00B56B69">
      <w:pPr>
        <w:spacing w:after="0" w:line="120" w:lineRule="exact"/>
        <w:rPr>
          <w:sz w:val="12"/>
          <w:szCs w:val="12"/>
        </w:rPr>
      </w:pPr>
    </w:p>
    <w:p w14:paraId="3F3AFC92" w14:textId="77777777" w:rsidR="00B56B69" w:rsidRDefault="001C3FC3">
      <w:pPr>
        <w:spacing w:after="0" w:line="240" w:lineRule="auto"/>
        <w:ind w:left="115" w:right="34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3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 xml:space="preserve"> d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y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</w:rPr>
        <w:t>k -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ef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gure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proofErr w:type="spellEnd"/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ki</w:t>
      </w:r>
      <w:r>
        <w:rPr>
          <w:rFonts w:ascii="Open Sans" w:eastAsia="Open Sans" w:hAnsi="Open Sans" w:cs="Open Sans"/>
          <w:color w:val="3F3F3F"/>
        </w:rPr>
        <w:t>ng.</w:t>
      </w:r>
    </w:p>
    <w:p w14:paraId="54F8466D" w14:textId="77777777" w:rsidR="00B56B69" w:rsidRDefault="00B56B69">
      <w:pPr>
        <w:spacing w:after="0" w:line="120" w:lineRule="exact"/>
        <w:rPr>
          <w:sz w:val="12"/>
          <w:szCs w:val="12"/>
        </w:rPr>
      </w:pPr>
    </w:p>
    <w:p w14:paraId="53B2B82F" w14:textId="77777777" w:rsidR="00B56B69" w:rsidRDefault="001C3FC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proofErr w:type="spellEnd"/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)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ust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.</w:t>
      </w:r>
    </w:p>
    <w:p w14:paraId="0A50D532" w14:textId="77777777" w:rsidR="00B56B69" w:rsidRDefault="00B56B69">
      <w:pPr>
        <w:spacing w:after="0" w:line="120" w:lineRule="exact"/>
        <w:rPr>
          <w:sz w:val="12"/>
          <w:szCs w:val="12"/>
        </w:rPr>
      </w:pPr>
    </w:p>
    <w:p w14:paraId="5A0F84C7" w14:textId="34159A67" w:rsidR="00B56B69" w:rsidDel="001C3FC3" w:rsidRDefault="001C3FC3">
      <w:pPr>
        <w:spacing w:after="0" w:line="240" w:lineRule="auto"/>
        <w:ind w:left="115" w:right="-20"/>
        <w:rPr>
          <w:del w:id="0" w:author="Meital Waltman" w:date="2016-09-13T13:51:00Z"/>
          <w:rFonts w:ascii="Open Sans" w:eastAsia="Open Sans" w:hAnsi="Open Sans" w:cs="Open Sans"/>
        </w:rPr>
      </w:pPr>
      <w:commentRangeStart w:id="1"/>
      <w:del w:id="2" w:author="Meital Waltman" w:date="2016-09-13T13:51:00Z">
        <w:r w:rsidDel="001C3FC3">
          <w:rPr>
            <w:rFonts w:ascii="Open Sans" w:eastAsia="Open Sans" w:hAnsi="Open Sans" w:cs="Open Sans"/>
            <w:b/>
            <w:bCs/>
            <w:color w:val="3F3F3F"/>
            <w:spacing w:val="5"/>
          </w:rPr>
          <w:delText>O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4"/>
          </w:rPr>
          <w:delText>p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5"/>
          </w:rPr>
          <w:delText>en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5"/>
          </w:rPr>
          <w:delText>n</w:delText>
        </w:r>
        <w:r w:rsidDel="001C3FC3">
          <w:rPr>
            <w:rFonts w:ascii="Open Sans" w:eastAsia="Open Sans" w:hAnsi="Open Sans" w:cs="Open Sans"/>
            <w:b/>
            <w:bCs/>
            <w:color w:val="3F3F3F"/>
          </w:rPr>
          <w:delText>g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7"/>
          </w:rPr>
          <w:delText xml:space="preserve"> 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2"/>
          </w:rPr>
          <w:delText>D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2"/>
          </w:rPr>
          <w:delText>a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7"/>
          </w:rPr>
          <w:delText>l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1"/>
          </w:rPr>
          <w:delText>o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4"/>
          </w:rPr>
          <w:delText>g</w:delText>
        </w:r>
        <w:r w:rsidDel="001C3FC3">
          <w:rPr>
            <w:rFonts w:ascii="Open Sans" w:eastAsia="Open Sans" w:hAnsi="Open Sans" w:cs="Open Sans"/>
            <w:b/>
            <w:bCs/>
            <w:color w:val="3F3F3F"/>
          </w:rPr>
          <w:delText>:</w:delText>
        </w:r>
      </w:del>
      <w:commentRangeEnd w:id="1"/>
      <w:r>
        <w:rPr>
          <w:rStyle w:val="CommentReference"/>
        </w:rPr>
        <w:commentReference w:id="1"/>
      </w:r>
    </w:p>
    <w:p w14:paraId="2065A72D" w14:textId="3BD12681" w:rsidR="00B56B69" w:rsidDel="001C3FC3" w:rsidRDefault="00B56B69">
      <w:pPr>
        <w:spacing w:before="2" w:after="0" w:line="130" w:lineRule="exact"/>
        <w:rPr>
          <w:del w:id="3" w:author="Meital Waltman" w:date="2016-09-13T13:51:00Z"/>
          <w:sz w:val="13"/>
          <w:szCs w:val="13"/>
        </w:rPr>
      </w:pPr>
    </w:p>
    <w:p w14:paraId="76CB3DDD" w14:textId="61BEE878" w:rsidR="00B56B69" w:rsidDel="001C3FC3" w:rsidRDefault="001C3FC3">
      <w:pPr>
        <w:spacing w:after="0" w:line="240" w:lineRule="auto"/>
        <w:ind w:left="115" w:right="-20"/>
        <w:rPr>
          <w:del w:id="4" w:author="Meital Waltman" w:date="2016-09-13T13:51:00Z"/>
          <w:rFonts w:ascii="Times New Roman" w:eastAsia="Times New Roman" w:hAnsi="Times New Roman" w:cs="Times New Roman"/>
          <w:sz w:val="20"/>
          <w:szCs w:val="20"/>
        </w:rPr>
      </w:pPr>
      <w:del w:id="5" w:author="Meital Waltman" w:date="2016-09-13T13:36:00Z">
        <w:r w:rsidDel="00FE0849">
          <w:pict w14:anchorId="14D08CA1">
            <v:shape id="_x0000_i1025" type="#_x0000_t75" style="width:397.5pt;height:163pt;mso-position-horizontal-relative:char;mso-position-vertical-relative:line">
              <v:imagedata r:id="rId7" o:title=""/>
            </v:shape>
          </w:pict>
        </w:r>
      </w:del>
      <w:bookmarkStart w:id="6" w:name="_GoBack"/>
      <w:bookmarkEnd w:id="6"/>
    </w:p>
    <w:p w14:paraId="6E11434A" w14:textId="73E939FA" w:rsidR="00B56B69" w:rsidDel="001C3FC3" w:rsidRDefault="00B56B69">
      <w:pPr>
        <w:spacing w:before="3" w:after="0" w:line="180" w:lineRule="exact"/>
        <w:rPr>
          <w:del w:id="7" w:author="Meital Waltman" w:date="2016-09-13T13:51:00Z"/>
          <w:sz w:val="18"/>
          <w:szCs w:val="18"/>
        </w:rPr>
      </w:pPr>
    </w:p>
    <w:p w14:paraId="274F5F67" w14:textId="1AADBBCC" w:rsidR="00B56B69" w:rsidDel="001C3FC3" w:rsidRDefault="001C3FC3">
      <w:pPr>
        <w:spacing w:after="0" w:line="240" w:lineRule="auto"/>
        <w:ind w:left="115" w:right="-20"/>
        <w:rPr>
          <w:del w:id="8" w:author="Meital Waltman" w:date="2016-09-13T13:51:00Z"/>
          <w:rFonts w:ascii="Open Sans" w:eastAsia="Open Sans" w:hAnsi="Open Sans" w:cs="Open Sans"/>
        </w:rPr>
      </w:pPr>
      <w:del w:id="9" w:author="Meital Waltman" w:date="2016-09-13T13:51:00Z">
        <w:r w:rsidDel="001C3FC3">
          <w:rPr>
            <w:rFonts w:ascii="Open Sans" w:eastAsia="Open Sans" w:hAnsi="Open Sans" w:cs="Open Sans"/>
            <w:b/>
            <w:bCs/>
            <w:color w:val="3F3F3F"/>
            <w:spacing w:val="-3"/>
          </w:rPr>
          <w:delText>P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1"/>
          </w:rPr>
          <w:delText>o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5"/>
          </w:rPr>
          <w:delText>n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5"/>
          </w:rPr>
          <w:delText>t</w:delText>
        </w:r>
        <w:r w:rsidDel="001C3FC3">
          <w:rPr>
            <w:rFonts w:ascii="Open Sans" w:eastAsia="Open Sans" w:hAnsi="Open Sans" w:cs="Open Sans"/>
            <w:b/>
            <w:bCs/>
            <w:color w:val="3F3F3F"/>
          </w:rPr>
          <w:delText>s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3"/>
          </w:rPr>
          <w:delText xml:space="preserve"> 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5"/>
          </w:rPr>
          <w:delText>t</w:delText>
        </w:r>
        <w:r w:rsidDel="001C3FC3">
          <w:rPr>
            <w:rFonts w:ascii="Open Sans" w:eastAsia="Open Sans" w:hAnsi="Open Sans" w:cs="Open Sans"/>
            <w:b/>
            <w:bCs/>
            <w:color w:val="3F3F3F"/>
          </w:rPr>
          <w:delText>o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2"/>
          </w:rPr>
          <w:delText xml:space="preserve"> 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5"/>
          </w:rPr>
          <w:delText>n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1"/>
          </w:rPr>
          <w:delText>o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-5"/>
          </w:rPr>
          <w:delText>t</w:delText>
        </w:r>
        <w:r w:rsidDel="001C3FC3">
          <w:rPr>
            <w:rFonts w:ascii="Open Sans" w:eastAsia="Open Sans" w:hAnsi="Open Sans" w:cs="Open Sans"/>
            <w:b/>
            <w:bCs/>
            <w:color w:val="3F3F3F"/>
            <w:spacing w:val="5"/>
          </w:rPr>
          <w:delText>e</w:delText>
        </w:r>
        <w:r w:rsidDel="001C3FC3">
          <w:rPr>
            <w:rFonts w:ascii="Open Sans" w:eastAsia="Open Sans" w:hAnsi="Open Sans" w:cs="Open Sans"/>
            <w:b/>
            <w:bCs/>
            <w:color w:val="3F3F3F"/>
          </w:rPr>
          <w:delText>:</w:delText>
        </w:r>
      </w:del>
    </w:p>
    <w:p w14:paraId="2B0BAD17" w14:textId="3F7567D3" w:rsidR="00B56B69" w:rsidDel="001C3FC3" w:rsidRDefault="00B56B69">
      <w:pPr>
        <w:spacing w:before="5" w:after="0" w:line="130" w:lineRule="exact"/>
        <w:rPr>
          <w:del w:id="10" w:author="Meital Waltman" w:date="2016-09-13T13:51:00Z"/>
          <w:sz w:val="13"/>
          <w:szCs w:val="13"/>
        </w:rPr>
      </w:pPr>
    </w:p>
    <w:p w14:paraId="79FC0772" w14:textId="1A952E31" w:rsidR="00B56B69" w:rsidDel="00F57506" w:rsidRDefault="001C3FC3">
      <w:pPr>
        <w:spacing w:after="0" w:line="240" w:lineRule="auto"/>
        <w:ind w:left="415" w:right="36"/>
        <w:rPr>
          <w:del w:id="11" w:author="Meital Waltman" w:date="2016-09-13T12:05:00Z"/>
          <w:rFonts w:ascii="Open Sans" w:eastAsia="Open Sans" w:hAnsi="Open Sans" w:cs="Open Sans"/>
          <w:b/>
          <w:bCs/>
          <w:spacing w:val="-1"/>
        </w:rPr>
      </w:pPr>
      <w:del w:id="12" w:author="Meital Waltman" w:date="2016-09-13T13:51:00Z">
        <w:r w:rsidDel="001C3FC3">
          <w:pict w14:anchorId="1FAFB669">
            <v:shape id="_x0000_s1042" type="#_x0000_t75" style="position:absolute;left:0;text-align:left;margin-left:72.75pt;margin-top:5.85pt;width:4.5pt;height:4.5pt;z-index:-251661824;mso-position-horizontal-relative:page">
              <v:imagedata r:id="rId4" o:title=""/>
              <w10:wrap anchorx="page"/>
            </v:shape>
          </w:pict>
        </w:r>
      </w:del>
      <w:del w:id="13" w:author="Meital Waltman" w:date="2016-09-13T11:57:00Z">
        <w:r w:rsidDel="002665DB">
          <w:rPr>
            <w:rFonts w:ascii="Open Sans" w:eastAsia="Open Sans" w:hAnsi="Open Sans" w:cs="Open Sans"/>
            <w:b/>
            <w:bCs/>
            <w:spacing w:val="-1"/>
          </w:rPr>
          <w:delText>U</w:delText>
        </w:r>
        <w:r w:rsidDel="002665DB">
          <w:rPr>
            <w:rFonts w:ascii="Open Sans" w:eastAsia="Open Sans" w:hAnsi="Open Sans" w:cs="Open Sans"/>
            <w:b/>
            <w:bCs/>
            <w:spacing w:val="5"/>
          </w:rPr>
          <w:delText>n</w:delText>
        </w:r>
        <w:r w:rsidDel="002665DB">
          <w:rPr>
            <w:rFonts w:ascii="Open Sans" w:eastAsia="Open Sans" w:hAnsi="Open Sans" w:cs="Open Sans"/>
            <w:b/>
            <w:bCs/>
            <w:spacing w:val="2"/>
          </w:rPr>
          <w:delText>a</w:delText>
        </w:r>
        <w:r w:rsidDel="002665DB">
          <w:rPr>
            <w:rFonts w:ascii="Open Sans" w:eastAsia="Open Sans" w:hAnsi="Open Sans" w:cs="Open Sans"/>
            <w:b/>
            <w:bCs/>
            <w:spacing w:val="-5"/>
          </w:rPr>
          <w:delText>tt</w:delText>
        </w:r>
        <w:r w:rsidDel="002665DB">
          <w:rPr>
            <w:rFonts w:ascii="Open Sans" w:eastAsia="Open Sans" w:hAnsi="Open Sans" w:cs="Open Sans"/>
            <w:b/>
            <w:bCs/>
            <w:spacing w:val="5"/>
          </w:rPr>
          <w:delText>en</w:delText>
        </w:r>
        <w:r w:rsidDel="002665DB">
          <w:rPr>
            <w:rFonts w:ascii="Open Sans" w:eastAsia="Open Sans" w:hAnsi="Open Sans" w:cs="Open Sans"/>
            <w:b/>
            <w:bCs/>
            <w:spacing w:val="-4"/>
          </w:rPr>
          <w:delText>d</w:delText>
        </w:r>
        <w:r w:rsidDel="002665DB">
          <w:rPr>
            <w:rFonts w:ascii="Open Sans" w:eastAsia="Open Sans" w:hAnsi="Open Sans" w:cs="Open Sans"/>
            <w:b/>
            <w:bCs/>
            <w:spacing w:val="5"/>
          </w:rPr>
          <w:delText>e</w:delText>
        </w:r>
        <w:r w:rsidDel="002665DB">
          <w:rPr>
            <w:rFonts w:ascii="Open Sans" w:eastAsia="Open Sans" w:hAnsi="Open Sans" w:cs="Open Sans"/>
            <w:b/>
            <w:bCs/>
          </w:rPr>
          <w:delText>d</w:delText>
        </w:r>
        <w:r w:rsidDel="002665DB">
          <w:rPr>
            <w:rFonts w:ascii="Open Sans" w:eastAsia="Open Sans" w:hAnsi="Open Sans" w:cs="Open Sans"/>
            <w:b/>
            <w:bCs/>
            <w:spacing w:val="-9"/>
          </w:rPr>
          <w:delText xml:space="preserve"> </w:delText>
        </w:r>
        <w:r w:rsidDel="002665DB">
          <w:rPr>
            <w:rFonts w:ascii="Open Sans" w:eastAsia="Open Sans" w:hAnsi="Open Sans" w:cs="Open Sans"/>
            <w:b/>
            <w:bCs/>
            <w:spacing w:val="-4"/>
          </w:rPr>
          <w:delText>p</w:delText>
        </w:r>
        <w:r w:rsidDel="002665DB">
          <w:rPr>
            <w:rFonts w:ascii="Open Sans" w:eastAsia="Open Sans" w:hAnsi="Open Sans" w:cs="Open Sans"/>
            <w:b/>
            <w:bCs/>
            <w:spacing w:val="5"/>
          </w:rPr>
          <w:delText>er</w:delText>
        </w:r>
        <w:r w:rsidDel="002665DB">
          <w:rPr>
            <w:rFonts w:ascii="Open Sans" w:eastAsia="Open Sans" w:hAnsi="Open Sans" w:cs="Open Sans"/>
            <w:b/>
            <w:bCs/>
            <w:spacing w:val="-7"/>
          </w:rPr>
          <w:delText>i</w:delText>
        </w:r>
        <w:r w:rsidDel="002665DB">
          <w:rPr>
            <w:rFonts w:ascii="Open Sans" w:eastAsia="Open Sans" w:hAnsi="Open Sans" w:cs="Open Sans"/>
            <w:b/>
            <w:bCs/>
            <w:spacing w:val="-1"/>
          </w:rPr>
          <w:delText>o</w:delText>
        </w:r>
        <w:r w:rsidDel="002665DB">
          <w:rPr>
            <w:rFonts w:ascii="Open Sans" w:eastAsia="Open Sans" w:hAnsi="Open Sans" w:cs="Open Sans"/>
            <w:b/>
            <w:bCs/>
          </w:rPr>
          <w:delText>d</w:delText>
        </w:r>
        <w:r w:rsidDel="002665DB">
          <w:rPr>
            <w:rFonts w:ascii="Open Sans" w:eastAsia="Open Sans" w:hAnsi="Open Sans" w:cs="Open Sans"/>
            <w:b/>
            <w:bCs/>
            <w:spacing w:val="-5"/>
          </w:rPr>
          <w:delText xml:space="preserve"> </w:delText>
        </w:r>
        <w:r w:rsidDel="002665DB">
          <w:rPr>
            <w:rFonts w:ascii="Open Sans" w:eastAsia="Open Sans" w:hAnsi="Open Sans" w:cs="Open Sans"/>
            <w:b/>
            <w:bCs/>
            <w:spacing w:val="2"/>
          </w:rPr>
          <w:delText>a</w:delText>
        </w:r>
        <w:r w:rsidDel="002665DB">
          <w:rPr>
            <w:rFonts w:ascii="Open Sans" w:eastAsia="Open Sans" w:hAnsi="Open Sans" w:cs="Open Sans"/>
            <w:b/>
            <w:bCs/>
            <w:spacing w:val="-7"/>
          </w:rPr>
          <w:delText>ll</w:delText>
        </w:r>
        <w:r w:rsidDel="002665DB">
          <w:rPr>
            <w:rFonts w:ascii="Open Sans" w:eastAsia="Open Sans" w:hAnsi="Open Sans" w:cs="Open Sans"/>
            <w:b/>
            <w:bCs/>
            <w:spacing w:val="-1"/>
          </w:rPr>
          <w:delText>o</w:delText>
        </w:r>
        <w:r w:rsidDel="002665DB">
          <w:rPr>
            <w:rFonts w:ascii="Open Sans" w:eastAsia="Open Sans" w:hAnsi="Open Sans" w:cs="Open Sans"/>
            <w:b/>
            <w:bCs/>
            <w:spacing w:val="7"/>
          </w:rPr>
          <w:delText>w</w:delText>
        </w:r>
        <w:r w:rsidDel="002665DB">
          <w:rPr>
            <w:rFonts w:ascii="Open Sans" w:eastAsia="Open Sans" w:hAnsi="Open Sans" w:cs="Open Sans"/>
            <w:b/>
            <w:bCs/>
            <w:spacing w:val="5"/>
          </w:rPr>
          <w:delText>e</w:delText>
        </w:r>
        <w:r w:rsidDel="002665DB">
          <w:rPr>
            <w:rFonts w:ascii="Open Sans" w:eastAsia="Open Sans" w:hAnsi="Open Sans" w:cs="Open Sans"/>
            <w:b/>
            <w:bCs/>
          </w:rPr>
          <w:delText>d</w:delText>
        </w:r>
      </w:del>
      <w:del w:id="14" w:author="Meital Waltman" w:date="2016-09-13T13:31:00Z">
        <w:r w:rsidDel="00FE0849">
          <w:rPr>
            <w:rFonts w:ascii="Open Sans" w:eastAsia="Open Sans" w:hAnsi="Open Sans" w:cs="Open Sans"/>
            <w:b/>
            <w:bCs/>
            <w:spacing w:val="-6"/>
          </w:rPr>
          <w:delText xml:space="preserve"> </w:delText>
        </w:r>
      </w:del>
      <w:del w:id="15" w:author="Meital Waltman" w:date="2016-09-13T13:51:00Z">
        <w:r w:rsidDel="001C3FC3">
          <w:rPr>
            <w:rFonts w:ascii="Open Sans" w:eastAsia="Open Sans" w:hAnsi="Open Sans" w:cs="Open Sans"/>
            <w:spacing w:val="-5"/>
          </w:rPr>
          <w:delText>(</w:delText>
        </w:r>
        <w:r w:rsidDel="001C3FC3">
          <w:rPr>
            <w:rFonts w:ascii="Open Sans" w:eastAsia="Open Sans" w:hAnsi="Open Sans" w:cs="Open Sans"/>
          </w:rPr>
          <w:delText>hrs</w:delText>
        </w:r>
        <w:r w:rsidDel="001C3FC3">
          <w:rPr>
            <w:rFonts w:ascii="Open Sans" w:eastAsia="Open Sans" w:hAnsi="Open Sans" w:cs="Open Sans"/>
            <w:spacing w:val="1"/>
          </w:rPr>
          <w:delText>:</w:delText>
        </w:r>
        <w:r w:rsidDel="001C3FC3">
          <w:rPr>
            <w:rFonts w:ascii="Open Sans" w:eastAsia="Open Sans" w:hAnsi="Open Sans" w:cs="Open Sans"/>
            <w:spacing w:val="5"/>
          </w:rPr>
          <w:delText>m</w:delText>
        </w:r>
        <w:r w:rsidDel="001C3FC3">
          <w:rPr>
            <w:rFonts w:ascii="Open Sans" w:eastAsia="Open Sans" w:hAnsi="Open Sans" w:cs="Open Sans"/>
            <w:spacing w:val="5"/>
          </w:rPr>
          <w:delText>i</w:delText>
        </w:r>
        <w:r w:rsidDel="001C3FC3">
          <w:rPr>
            <w:rFonts w:ascii="Open Sans" w:eastAsia="Open Sans" w:hAnsi="Open Sans" w:cs="Open Sans"/>
          </w:rPr>
          <w:delText>n</w:delText>
        </w:r>
        <w:r w:rsidDel="001C3FC3">
          <w:rPr>
            <w:rFonts w:ascii="Open Sans" w:eastAsia="Open Sans" w:hAnsi="Open Sans" w:cs="Open Sans"/>
            <w:spacing w:val="-5"/>
          </w:rPr>
          <w:delText>)</w:delText>
        </w:r>
        <w:r w:rsidDel="001C3FC3">
          <w:rPr>
            <w:rFonts w:ascii="Open Sans" w:eastAsia="Open Sans" w:hAnsi="Open Sans" w:cs="Open Sans"/>
          </w:rPr>
          <w:delText>:</w:delText>
        </w:r>
        <w:r w:rsidDel="001C3FC3">
          <w:rPr>
            <w:rFonts w:ascii="Open Sans" w:eastAsia="Open Sans" w:hAnsi="Open Sans" w:cs="Open Sans"/>
            <w:spacing w:val="-1"/>
          </w:rPr>
          <w:delText xml:space="preserve"> </w:delText>
        </w:r>
      </w:del>
      <w:del w:id="16" w:author="Meital Waltman" w:date="2016-09-13T12:07:00Z">
        <w:r w:rsidDel="00F57506">
          <w:rPr>
            <w:rFonts w:ascii="Open Sans" w:eastAsia="Open Sans" w:hAnsi="Open Sans" w:cs="Open Sans"/>
            <w:spacing w:val="-2"/>
          </w:rPr>
          <w:delText>T</w:delText>
        </w:r>
        <w:r w:rsidDel="00F57506">
          <w:rPr>
            <w:rFonts w:ascii="Open Sans" w:eastAsia="Open Sans" w:hAnsi="Open Sans" w:cs="Open Sans"/>
          </w:rPr>
          <w:delText>h</w:delText>
        </w:r>
        <w:r w:rsidDel="00F57506">
          <w:rPr>
            <w:rFonts w:ascii="Open Sans" w:eastAsia="Open Sans" w:hAnsi="Open Sans" w:cs="Open Sans"/>
            <w:spacing w:val="5"/>
          </w:rPr>
          <w:delText>i</w:delText>
        </w:r>
        <w:r w:rsidDel="00F57506">
          <w:rPr>
            <w:rFonts w:ascii="Open Sans" w:eastAsia="Open Sans" w:hAnsi="Open Sans" w:cs="Open Sans"/>
          </w:rPr>
          <w:delText>s</w:delText>
        </w:r>
        <w:r w:rsidDel="00F57506">
          <w:rPr>
            <w:rFonts w:ascii="Open Sans" w:eastAsia="Open Sans" w:hAnsi="Open Sans" w:cs="Open Sans"/>
            <w:spacing w:val="1"/>
          </w:rPr>
          <w:delText xml:space="preserve"> </w:delText>
        </w:r>
        <w:r w:rsidDel="00F57506">
          <w:rPr>
            <w:rFonts w:ascii="Open Sans" w:eastAsia="Open Sans" w:hAnsi="Open Sans" w:cs="Open Sans"/>
            <w:spacing w:val="5"/>
          </w:rPr>
          <w:delText>i</w:delText>
        </w:r>
        <w:r w:rsidDel="00F57506">
          <w:rPr>
            <w:rFonts w:ascii="Open Sans" w:eastAsia="Open Sans" w:hAnsi="Open Sans" w:cs="Open Sans"/>
          </w:rPr>
          <w:delText>s</w:delText>
        </w:r>
        <w:r w:rsidDel="00F57506">
          <w:rPr>
            <w:rFonts w:ascii="Open Sans" w:eastAsia="Open Sans" w:hAnsi="Open Sans" w:cs="Open Sans"/>
            <w:spacing w:val="2"/>
          </w:rPr>
          <w:delText xml:space="preserve"> </w:delText>
        </w:r>
        <w:r w:rsidDel="00F57506">
          <w:rPr>
            <w:rFonts w:ascii="Open Sans" w:eastAsia="Open Sans" w:hAnsi="Open Sans" w:cs="Open Sans"/>
            <w:spacing w:val="-3"/>
          </w:rPr>
          <w:delText>t</w:delText>
        </w:r>
        <w:r w:rsidDel="00F57506">
          <w:rPr>
            <w:rFonts w:ascii="Open Sans" w:eastAsia="Open Sans" w:hAnsi="Open Sans" w:cs="Open Sans"/>
          </w:rPr>
          <w:delText>he</w:delText>
        </w:r>
        <w:r w:rsidDel="00F57506">
          <w:rPr>
            <w:rFonts w:ascii="Open Sans" w:eastAsia="Open Sans" w:hAnsi="Open Sans" w:cs="Open Sans"/>
            <w:spacing w:val="-2"/>
          </w:rPr>
          <w:delText xml:space="preserve"> </w:delText>
        </w:r>
        <w:r w:rsidDel="00F57506">
          <w:rPr>
            <w:rFonts w:ascii="Open Sans" w:eastAsia="Open Sans" w:hAnsi="Open Sans" w:cs="Open Sans"/>
            <w:spacing w:val="5"/>
          </w:rPr>
          <w:delText>l</w:delText>
        </w:r>
        <w:r w:rsidDel="00F57506">
          <w:rPr>
            <w:rFonts w:ascii="Open Sans" w:eastAsia="Open Sans" w:hAnsi="Open Sans" w:cs="Open Sans"/>
            <w:spacing w:val="2"/>
          </w:rPr>
          <w:delText>o</w:delText>
        </w:r>
        <w:r w:rsidDel="00F57506">
          <w:rPr>
            <w:rFonts w:ascii="Open Sans" w:eastAsia="Open Sans" w:hAnsi="Open Sans" w:cs="Open Sans"/>
          </w:rPr>
          <w:delText>ng</w:delText>
        </w:r>
        <w:r w:rsidDel="00F57506">
          <w:rPr>
            <w:rFonts w:ascii="Open Sans" w:eastAsia="Open Sans" w:hAnsi="Open Sans" w:cs="Open Sans"/>
            <w:spacing w:val="-3"/>
          </w:rPr>
          <w:delText>e</w:delText>
        </w:r>
        <w:r w:rsidDel="00F57506">
          <w:rPr>
            <w:rFonts w:ascii="Open Sans" w:eastAsia="Open Sans" w:hAnsi="Open Sans" w:cs="Open Sans"/>
          </w:rPr>
          <w:delText>st</w:delText>
        </w:r>
        <w:r w:rsidDel="00F57506">
          <w:rPr>
            <w:rFonts w:ascii="Open Sans" w:eastAsia="Open Sans" w:hAnsi="Open Sans" w:cs="Open Sans"/>
            <w:spacing w:val="-3"/>
          </w:rPr>
          <w:delText xml:space="preserve"> </w:delText>
        </w:r>
        <w:r w:rsidDel="00F57506">
          <w:rPr>
            <w:rFonts w:ascii="Open Sans" w:eastAsia="Open Sans" w:hAnsi="Open Sans" w:cs="Open Sans"/>
          </w:rPr>
          <w:delText>p</w:delText>
        </w:r>
        <w:r w:rsidDel="00F57506">
          <w:rPr>
            <w:rFonts w:ascii="Open Sans" w:eastAsia="Open Sans" w:hAnsi="Open Sans" w:cs="Open Sans"/>
            <w:spacing w:val="-3"/>
          </w:rPr>
          <w:delText>e</w:delText>
        </w:r>
        <w:r w:rsidDel="00F57506">
          <w:rPr>
            <w:rFonts w:ascii="Open Sans" w:eastAsia="Open Sans" w:hAnsi="Open Sans" w:cs="Open Sans"/>
          </w:rPr>
          <w:delText>r</w:delText>
        </w:r>
        <w:r w:rsidDel="00F57506">
          <w:rPr>
            <w:rFonts w:ascii="Open Sans" w:eastAsia="Open Sans" w:hAnsi="Open Sans" w:cs="Open Sans"/>
            <w:spacing w:val="5"/>
          </w:rPr>
          <w:delText>i</w:delText>
        </w:r>
        <w:r w:rsidDel="00F57506">
          <w:rPr>
            <w:rFonts w:ascii="Open Sans" w:eastAsia="Open Sans" w:hAnsi="Open Sans" w:cs="Open Sans"/>
            <w:spacing w:val="2"/>
          </w:rPr>
          <w:delText>o</w:delText>
        </w:r>
        <w:r w:rsidDel="00F57506">
          <w:rPr>
            <w:rFonts w:ascii="Open Sans" w:eastAsia="Open Sans" w:hAnsi="Open Sans" w:cs="Open Sans"/>
          </w:rPr>
          <w:delText xml:space="preserve">d </w:delText>
        </w:r>
        <w:r w:rsidDel="00F57506">
          <w:rPr>
            <w:rFonts w:ascii="Open Sans" w:eastAsia="Open Sans" w:hAnsi="Open Sans" w:cs="Open Sans"/>
            <w:spacing w:val="1"/>
          </w:rPr>
          <w:delText>f</w:delText>
        </w:r>
        <w:r w:rsidDel="00F57506">
          <w:rPr>
            <w:rFonts w:ascii="Open Sans" w:eastAsia="Open Sans" w:hAnsi="Open Sans" w:cs="Open Sans"/>
            <w:spacing w:val="2"/>
          </w:rPr>
          <w:delText>o</w:delText>
        </w:r>
        <w:r w:rsidDel="00F57506">
          <w:rPr>
            <w:rFonts w:ascii="Open Sans" w:eastAsia="Open Sans" w:hAnsi="Open Sans" w:cs="Open Sans"/>
          </w:rPr>
          <w:delText>r</w:delText>
        </w:r>
        <w:r w:rsidDel="00F57506">
          <w:rPr>
            <w:rFonts w:ascii="Open Sans" w:eastAsia="Open Sans" w:hAnsi="Open Sans" w:cs="Open Sans"/>
            <w:spacing w:val="2"/>
          </w:rPr>
          <w:delText xml:space="preserve"> </w:delText>
        </w:r>
        <w:r w:rsidDel="00F57506">
          <w:rPr>
            <w:rFonts w:ascii="Open Sans" w:eastAsia="Open Sans" w:hAnsi="Open Sans" w:cs="Open Sans"/>
            <w:spacing w:val="-6"/>
          </w:rPr>
          <w:delText>w</w:delText>
        </w:r>
        <w:r w:rsidDel="00F57506">
          <w:rPr>
            <w:rFonts w:ascii="Open Sans" w:eastAsia="Open Sans" w:hAnsi="Open Sans" w:cs="Open Sans"/>
          </w:rPr>
          <w:delText>h</w:delText>
        </w:r>
        <w:r w:rsidDel="00F57506">
          <w:rPr>
            <w:rFonts w:ascii="Open Sans" w:eastAsia="Open Sans" w:hAnsi="Open Sans" w:cs="Open Sans"/>
            <w:spacing w:val="5"/>
          </w:rPr>
          <w:delText>i</w:delText>
        </w:r>
        <w:r w:rsidDel="00F57506">
          <w:rPr>
            <w:rFonts w:ascii="Open Sans" w:eastAsia="Open Sans" w:hAnsi="Open Sans" w:cs="Open Sans"/>
          </w:rPr>
          <w:delText>ch</w:delText>
        </w:r>
        <w:r w:rsidDel="00F57506">
          <w:rPr>
            <w:rFonts w:ascii="Open Sans" w:eastAsia="Open Sans" w:hAnsi="Open Sans" w:cs="Open Sans"/>
            <w:spacing w:val="-2"/>
          </w:rPr>
          <w:delText xml:space="preserve"> </w:delText>
        </w:r>
        <w:r w:rsidDel="00F57506">
          <w:rPr>
            <w:rFonts w:ascii="Open Sans" w:eastAsia="Open Sans" w:hAnsi="Open Sans" w:cs="Open Sans"/>
          </w:rPr>
          <w:delText xml:space="preserve">a </w:delText>
        </w:r>
        <w:r w:rsidDel="00F57506">
          <w:rPr>
            <w:rFonts w:ascii="Open Sans" w:eastAsia="Open Sans" w:hAnsi="Open Sans" w:cs="Open Sans"/>
            <w:spacing w:val="-5"/>
          </w:rPr>
          <w:delText>v</w:delText>
        </w:r>
        <w:r w:rsidDel="00F57506">
          <w:rPr>
            <w:rFonts w:ascii="Open Sans" w:eastAsia="Open Sans" w:hAnsi="Open Sans" w:cs="Open Sans"/>
            <w:spacing w:val="-3"/>
          </w:rPr>
          <w:delText>e</w:delText>
        </w:r>
        <w:r w:rsidDel="00F57506">
          <w:rPr>
            <w:rFonts w:ascii="Open Sans" w:eastAsia="Open Sans" w:hAnsi="Open Sans" w:cs="Open Sans"/>
          </w:rPr>
          <w:delText>h</w:delText>
        </w:r>
        <w:r w:rsidDel="00F57506">
          <w:rPr>
            <w:rFonts w:ascii="Open Sans" w:eastAsia="Open Sans" w:hAnsi="Open Sans" w:cs="Open Sans"/>
            <w:spacing w:val="5"/>
          </w:rPr>
          <w:delText>i</w:delText>
        </w:r>
        <w:r w:rsidDel="00F57506">
          <w:rPr>
            <w:rFonts w:ascii="Open Sans" w:eastAsia="Open Sans" w:hAnsi="Open Sans" w:cs="Open Sans"/>
          </w:rPr>
          <w:delText>c</w:delText>
        </w:r>
        <w:r w:rsidDel="00F57506">
          <w:rPr>
            <w:rFonts w:ascii="Open Sans" w:eastAsia="Open Sans" w:hAnsi="Open Sans" w:cs="Open Sans"/>
            <w:spacing w:val="5"/>
          </w:rPr>
          <w:delText>l</w:delText>
        </w:r>
        <w:r w:rsidDel="00F57506">
          <w:rPr>
            <w:rFonts w:ascii="Open Sans" w:eastAsia="Open Sans" w:hAnsi="Open Sans" w:cs="Open Sans"/>
          </w:rPr>
          <w:delText xml:space="preserve">e </w:delText>
        </w:r>
        <w:r w:rsidDel="00F57506">
          <w:rPr>
            <w:rFonts w:ascii="Open Sans" w:eastAsia="Open Sans" w:hAnsi="Open Sans" w:cs="Open Sans"/>
            <w:spacing w:val="5"/>
          </w:rPr>
          <w:delText>m</w:delText>
        </w:r>
        <w:r w:rsidDel="00F57506">
          <w:rPr>
            <w:rFonts w:ascii="Open Sans" w:eastAsia="Open Sans" w:hAnsi="Open Sans" w:cs="Open Sans"/>
            <w:spacing w:val="-2"/>
          </w:rPr>
          <w:delText>a</w:delText>
        </w:r>
        <w:r w:rsidDel="00F57506">
          <w:rPr>
            <w:rFonts w:ascii="Open Sans" w:eastAsia="Open Sans" w:hAnsi="Open Sans" w:cs="Open Sans"/>
          </w:rPr>
          <w:delText>y</w:delText>
        </w:r>
        <w:r w:rsidDel="00F57506">
          <w:rPr>
            <w:rFonts w:ascii="Open Sans" w:eastAsia="Open Sans" w:hAnsi="Open Sans" w:cs="Open Sans"/>
            <w:spacing w:val="-4"/>
          </w:rPr>
          <w:delText xml:space="preserve"> </w:delText>
        </w:r>
        <w:r w:rsidDel="00F57506">
          <w:rPr>
            <w:rFonts w:ascii="Open Sans" w:eastAsia="Open Sans" w:hAnsi="Open Sans" w:cs="Open Sans"/>
          </w:rPr>
          <w:delText>s</w:delText>
        </w:r>
        <w:r w:rsidDel="00F57506">
          <w:rPr>
            <w:rFonts w:ascii="Open Sans" w:eastAsia="Open Sans" w:hAnsi="Open Sans" w:cs="Open Sans"/>
            <w:spacing w:val="-3"/>
          </w:rPr>
          <w:delText>t</w:delText>
        </w:r>
        <w:r w:rsidDel="00F57506">
          <w:rPr>
            <w:rFonts w:ascii="Open Sans" w:eastAsia="Open Sans" w:hAnsi="Open Sans" w:cs="Open Sans"/>
            <w:spacing w:val="-2"/>
          </w:rPr>
          <w:delText>a</w:delText>
        </w:r>
        <w:r w:rsidDel="00F57506">
          <w:rPr>
            <w:rFonts w:ascii="Open Sans" w:eastAsia="Open Sans" w:hAnsi="Open Sans" w:cs="Open Sans"/>
          </w:rPr>
          <w:delText>nd un</w:delText>
        </w:r>
        <w:r w:rsidDel="00F57506">
          <w:rPr>
            <w:rFonts w:ascii="Open Sans" w:eastAsia="Open Sans" w:hAnsi="Open Sans" w:cs="Open Sans"/>
            <w:spacing w:val="-2"/>
          </w:rPr>
          <w:delText>a</w:delText>
        </w:r>
        <w:r w:rsidDel="00F57506">
          <w:rPr>
            <w:rFonts w:ascii="Open Sans" w:eastAsia="Open Sans" w:hAnsi="Open Sans" w:cs="Open Sans"/>
            <w:spacing w:val="-3"/>
          </w:rPr>
          <w:delText>tte</w:delText>
        </w:r>
        <w:r w:rsidDel="00F57506">
          <w:rPr>
            <w:rFonts w:ascii="Open Sans" w:eastAsia="Open Sans" w:hAnsi="Open Sans" w:cs="Open Sans"/>
          </w:rPr>
          <w:delText>nd</w:delText>
        </w:r>
        <w:r w:rsidDel="00F57506">
          <w:rPr>
            <w:rFonts w:ascii="Open Sans" w:eastAsia="Open Sans" w:hAnsi="Open Sans" w:cs="Open Sans"/>
            <w:spacing w:val="-3"/>
          </w:rPr>
          <w:delText>e</w:delText>
        </w:r>
        <w:r w:rsidDel="00F57506">
          <w:rPr>
            <w:rFonts w:ascii="Open Sans" w:eastAsia="Open Sans" w:hAnsi="Open Sans" w:cs="Open Sans"/>
          </w:rPr>
          <w:delText>d</w:delText>
        </w:r>
        <w:r w:rsidDel="00F57506">
          <w:rPr>
            <w:rFonts w:ascii="Open Sans" w:eastAsia="Open Sans" w:hAnsi="Open Sans" w:cs="Open Sans"/>
            <w:spacing w:val="-4"/>
          </w:rPr>
          <w:delText xml:space="preserve"> </w:delText>
        </w:r>
        <w:r w:rsidDel="00F57506">
          <w:rPr>
            <w:rFonts w:ascii="Open Sans" w:eastAsia="Open Sans" w:hAnsi="Open Sans" w:cs="Open Sans"/>
          </w:rPr>
          <w:delText>b</w:delText>
        </w:r>
        <w:r w:rsidDel="00F57506">
          <w:rPr>
            <w:rFonts w:ascii="Open Sans" w:eastAsia="Open Sans" w:hAnsi="Open Sans" w:cs="Open Sans"/>
            <w:spacing w:val="-3"/>
          </w:rPr>
          <w:delText>e</w:delText>
        </w:r>
        <w:r w:rsidDel="00F57506">
          <w:rPr>
            <w:rFonts w:ascii="Open Sans" w:eastAsia="Open Sans" w:hAnsi="Open Sans" w:cs="Open Sans"/>
            <w:spacing w:val="1"/>
          </w:rPr>
          <w:delText>f</w:delText>
        </w:r>
        <w:r w:rsidDel="00F57506">
          <w:rPr>
            <w:rFonts w:ascii="Open Sans" w:eastAsia="Open Sans" w:hAnsi="Open Sans" w:cs="Open Sans"/>
            <w:spacing w:val="2"/>
          </w:rPr>
          <w:delText>o</w:delText>
        </w:r>
        <w:r w:rsidDel="00F57506">
          <w:rPr>
            <w:rFonts w:ascii="Open Sans" w:eastAsia="Open Sans" w:hAnsi="Open Sans" w:cs="Open Sans"/>
          </w:rPr>
          <w:delText>re</w:delText>
        </w:r>
        <w:r w:rsidDel="00F57506">
          <w:rPr>
            <w:rFonts w:ascii="Open Sans" w:eastAsia="Open Sans" w:hAnsi="Open Sans" w:cs="Open Sans"/>
            <w:spacing w:val="-3"/>
          </w:rPr>
          <w:delText xml:space="preserve"> </w:delText>
        </w:r>
        <w:r w:rsidDel="00F57506">
          <w:rPr>
            <w:rFonts w:ascii="Open Sans" w:eastAsia="Open Sans" w:hAnsi="Open Sans" w:cs="Open Sans"/>
          </w:rPr>
          <w:delText>h</w:delText>
        </w:r>
        <w:r w:rsidDel="00F57506">
          <w:rPr>
            <w:rFonts w:ascii="Open Sans" w:eastAsia="Open Sans" w:hAnsi="Open Sans" w:cs="Open Sans"/>
            <w:spacing w:val="-2"/>
          </w:rPr>
          <w:delText>a</w:delText>
        </w:r>
        <w:r w:rsidDel="00F57506">
          <w:rPr>
            <w:rFonts w:ascii="Open Sans" w:eastAsia="Open Sans" w:hAnsi="Open Sans" w:cs="Open Sans"/>
            <w:spacing w:val="-5"/>
          </w:rPr>
          <w:delText>v</w:delText>
        </w:r>
        <w:r w:rsidDel="00F57506">
          <w:rPr>
            <w:rFonts w:ascii="Open Sans" w:eastAsia="Open Sans" w:hAnsi="Open Sans" w:cs="Open Sans"/>
            <w:spacing w:val="5"/>
          </w:rPr>
          <w:delText>i</w:delText>
        </w:r>
        <w:r w:rsidDel="00F57506">
          <w:rPr>
            <w:rFonts w:ascii="Open Sans" w:eastAsia="Open Sans" w:hAnsi="Open Sans" w:cs="Open Sans"/>
          </w:rPr>
          <w:delText>ng</w:delText>
        </w:r>
        <w:r w:rsidDel="00F57506">
          <w:rPr>
            <w:rFonts w:ascii="Open Sans" w:eastAsia="Open Sans" w:hAnsi="Open Sans" w:cs="Open Sans"/>
            <w:spacing w:val="-4"/>
          </w:rPr>
          <w:delText xml:space="preserve"> </w:delText>
        </w:r>
        <w:r w:rsidDel="00F57506">
          <w:rPr>
            <w:rFonts w:ascii="Open Sans" w:eastAsia="Open Sans" w:hAnsi="Open Sans" w:cs="Open Sans"/>
            <w:spacing w:val="-3"/>
          </w:rPr>
          <w:delText>t</w:delText>
        </w:r>
        <w:r w:rsidDel="00F57506">
          <w:rPr>
            <w:rFonts w:ascii="Open Sans" w:eastAsia="Open Sans" w:hAnsi="Open Sans" w:cs="Open Sans"/>
          </w:rPr>
          <w:delText>o</w:delText>
        </w:r>
        <w:r w:rsidDel="00F57506">
          <w:rPr>
            <w:rFonts w:ascii="Open Sans" w:eastAsia="Open Sans" w:hAnsi="Open Sans" w:cs="Open Sans"/>
            <w:spacing w:val="5"/>
          </w:rPr>
          <w:delText xml:space="preserve"> </w:delText>
        </w:r>
        <w:r w:rsidDel="00F57506">
          <w:rPr>
            <w:rFonts w:ascii="Open Sans" w:eastAsia="Open Sans" w:hAnsi="Open Sans" w:cs="Open Sans"/>
          </w:rPr>
          <w:delText>be</w:delText>
        </w:r>
        <w:r w:rsidDel="00F57506">
          <w:rPr>
            <w:rFonts w:ascii="Open Sans" w:eastAsia="Open Sans" w:hAnsi="Open Sans" w:cs="Open Sans"/>
            <w:spacing w:val="-2"/>
          </w:rPr>
          <w:delText xml:space="preserve"> </w:delText>
        </w:r>
        <w:r w:rsidDel="00F57506">
          <w:rPr>
            <w:rFonts w:ascii="Open Sans" w:eastAsia="Open Sans" w:hAnsi="Open Sans" w:cs="Open Sans"/>
          </w:rPr>
          <w:delText>r</w:delText>
        </w:r>
        <w:r w:rsidDel="00F57506">
          <w:rPr>
            <w:rFonts w:ascii="Open Sans" w:eastAsia="Open Sans" w:hAnsi="Open Sans" w:cs="Open Sans"/>
            <w:spacing w:val="-3"/>
          </w:rPr>
          <w:delText>et</w:delText>
        </w:r>
        <w:r w:rsidDel="00F57506">
          <w:rPr>
            <w:rFonts w:ascii="Open Sans" w:eastAsia="Open Sans" w:hAnsi="Open Sans" w:cs="Open Sans"/>
          </w:rPr>
          <w:delText>urn</w:delText>
        </w:r>
        <w:r w:rsidDel="00F57506">
          <w:rPr>
            <w:rFonts w:ascii="Open Sans" w:eastAsia="Open Sans" w:hAnsi="Open Sans" w:cs="Open Sans"/>
            <w:spacing w:val="-3"/>
          </w:rPr>
          <w:delText>e</w:delText>
        </w:r>
        <w:r w:rsidDel="00F57506">
          <w:rPr>
            <w:rFonts w:ascii="Open Sans" w:eastAsia="Open Sans" w:hAnsi="Open Sans" w:cs="Open Sans"/>
          </w:rPr>
          <w:delText>d</w:delText>
        </w:r>
        <w:r w:rsidDel="00F57506">
          <w:rPr>
            <w:rFonts w:ascii="Open Sans" w:eastAsia="Open Sans" w:hAnsi="Open Sans" w:cs="Open Sans"/>
            <w:spacing w:val="-1"/>
          </w:rPr>
          <w:delText xml:space="preserve"> </w:delText>
        </w:r>
        <w:r w:rsidDel="00F57506">
          <w:rPr>
            <w:rFonts w:ascii="Open Sans" w:eastAsia="Open Sans" w:hAnsi="Open Sans" w:cs="Open Sans"/>
            <w:spacing w:val="-3"/>
          </w:rPr>
          <w:delText>t</w:delText>
        </w:r>
        <w:r w:rsidDel="00F57506">
          <w:rPr>
            <w:rFonts w:ascii="Open Sans" w:eastAsia="Open Sans" w:hAnsi="Open Sans" w:cs="Open Sans"/>
          </w:rPr>
          <w:delText>o</w:delText>
        </w:r>
        <w:r w:rsidDel="00F57506">
          <w:rPr>
            <w:rFonts w:ascii="Open Sans" w:eastAsia="Open Sans" w:hAnsi="Open Sans" w:cs="Open Sans"/>
            <w:spacing w:val="5"/>
          </w:rPr>
          <w:delText xml:space="preserve"> </w:delText>
        </w:r>
        <w:r w:rsidDel="00F57506">
          <w:rPr>
            <w:rFonts w:ascii="Open Sans" w:eastAsia="Open Sans" w:hAnsi="Open Sans" w:cs="Open Sans"/>
          </w:rPr>
          <w:delText>a d</w:delText>
        </w:r>
        <w:r w:rsidDel="00F57506">
          <w:rPr>
            <w:rFonts w:ascii="Open Sans" w:eastAsia="Open Sans" w:hAnsi="Open Sans" w:cs="Open Sans"/>
            <w:spacing w:val="-3"/>
          </w:rPr>
          <w:delText>e</w:delText>
        </w:r>
        <w:r w:rsidDel="00F57506">
          <w:rPr>
            <w:rFonts w:ascii="Open Sans" w:eastAsia="Open Sans" w:hAnsi="Open Sans" w:cs="Open Sans"/>
          </w:rPr>
          <w:delText>p</w:delText>
        </w:r>
        <w:r w:rsidDel="00F57506">
          <w:rPr>
            <w:rFonts w:ascii="Open Sans" w:eastAsia="Open Sans" w:hAnsi="Open Sans" w:cs="Open Sans"/>
            <w:spacing w:val="2"/>
          </w:rPr>
          <w:delText>o</w:delText>
        </w:r>
        <w:r w:rsidDel="00F57506">
          <w:rPr>
            <w:rFonts w:ascii="Open Sans" w:eastAsia="Open Sans" w:hAnsi="Open Sans" w:cs="Open Sans"/>
            <w:spacing w:val="-3"/>
          </w:rPr>
          <w:delText>t</w:delText>
        </w:r>
        <w:r w:rsidDel="00F57506">
          <w:rPr>
            <w:rFonts w:ascii="Open Sans" w:eastAsia="Open Sans" w:hAnsi="Open Sans" w:cs="Open Sans"/>
          </w:rPr>
          <w:delText>.</w:delText>
        </w:r>
      </w:del>
      <w:del w:id="17" w:author="Meital Waltman" w:date="2016-09-13T12:08:00Z">
        <w:r w:rsidDel="00F57506">
          <w:rPr>
            <w:rFonts w:ascii="Open Sans" w:eastAsia="Open Sans" w:hAnsi="Open Sans" w:cs="Open Sans"/>
            <w:spacing w:val="1"/>
          </w:rPr>
          <w:delText xml:space="preserve"> </w:delText>
        </w:r>
      </w:del>
      <w:del w:id="18" w:author="Meital Waltman" w:date="2016-09-13T13:51:00Z">
        <w:r w:rsidDel="001C3FC3">
          <w:rPr>
            <w:rFonts w:ascii="Open Sans" w:eastAsia="Open Sans" w:hAnsi="Open Sans" w:cs="Open Sans"/>
            <w:spacing w:val="-2"/>
          </w:rPr>
          <w:delText>T</w:delText>
        </w:r>
        <w:r w:rsidDel="001C3FC3">
          <w:rPr>
            <w:rFonts w:ascii="Open Sans" w:eastAsia="Open Sans" w:hAnsi="Open Sans" w:cs="Open Sans"/>
          </w:rPr>
          <w:delText>h</w:delText>
        </w:r>
        <w:r w:rsidDel="001C3FC3">
          <w:rPr>
            <w:rFonts w:ascii="Open Sans" w:eastAsia="Open Sans" w:hAnsi="Open Sans" w:cs="Open Sans"/>
            <w:spacing w:val="5"/>
          </w:rPr>
          <w:delText>i</w:delText>
        </w:r>
        <w:r w:rsidDel="001C3FC3">
          <w:rPr>
            <w:rFonts w:ascii="Open Sans" w:eastAsia="Open Sans" w:hAnsi="Open Sans" w:cs="Open Sans"/>
          </w:rPr>
          <w:delText>s</w:delText>
        </w:r>
        <w:r w:rsidDel="001C3FC3">
          <w:rPr>
            <w:rFonts w:ascii="Open Sans" w:eastAsia="Open Sans" w:hAnsi="Open Sans" w:cs="Open Sans"/>
            <w:spacing w:val="1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5"/>
          </w:rPr>
          <w:delText>i</w:delText>
        </w:r>
        <w:r w:rsidDel="001C3FC3">
          <w:rPr>
            <w:rFonts w:ascii="Open Sans" w:eastAsia="Open Sans" w:hAnsi="Open Sans" w:cs="Open Sans"/>
            <w:spacing w:val="-3"/>
          </w:rPr>
          <w:delText>te</w:delText>
        </w:r>
        <w:r w:rsidDel="001C3FC3">
          <w:rPr>
            <w:rFonts w:ascii="Open Sans" w:eastAsia="Open Sans" w:hAnsi="Open Sans" w:cs="Open Sans"/>
          </w:rPr>
          <w:delText>m</w:delText>
        </w:r>
        <w:r w:rsidDel="001C3FC3">
          <w:rPr>
            <w:rFonts w:ascii="Open Sans" w:eastAsia="Open Sans" w:hAnsi="Open Sans" w:cs="Open Sans"/>
            <w:spacing w:val="7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2"/>
          </w:rPr>
          <w:delText>o</w:delText>
        </w:r>
        <w:r w:rsidDel="001C3FC3">
          <w:rPr>
            <w:rFonts w:ascii="Open Sans" w:eastAsia="Open Sans" w:hAnsi="Open Sans" w:cs="Open Sans"/>
          </w:rPr>
          <w:delText>n</w:delText>
        </w:r>
        <w:r w:rsidDel="001C3FC3">
          <w:rPr>
            <w:rFonts w:ascii="Open Sans" w:eastAsia="Open Sans" w:hAnsi="Open Sans" w:cs="Open Sans"/>
            <w:spacing w:val="5"/>
          </w:rPr>
          <w:delText>l</w:delText>
        </w:r>
        <w:r w:rsidDel="001C3FC3">
          <w:rPr>
            <w:rFonts w:ascii="Open Sans" w:eastAsia="Open Sans" w:hAnsi="Open Sans" w:cs="Open Sans"/>
          </w:rPr>
          <w:delText>y</w:delText>
        </w:r>
        <w:r w:rsidDel="001C3FC3">
          <w:rPr>
            <w:rFonts w:ascii="Open Sans" w:eastAsia="Open Sans" w:hAnsi="Open Sans" w:cs="Open Sans"/>
            <w:spacing w:val="-6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5"/>
          </w:rPr>
          <w:delText>m</w:delText>
        </w:r>
        <w:r w:rsidDel="001C3FC3">
          <w:rPr>
            <w:rFonts w:ascii="Open Sans" w:eastAsia="Open Sans" w:hAnsi="Open Sans" w:cs="Open Sans"/>
            <w:spacing w:val="-2"/>
          </w:rPr>
          <w:delText>a</w:delText>
        </w:r>
        <w:r w:rsidDel="001C3FC3">
          <w:rPr>
            <w:rFonts w:ascii="Open Sans" w:eastAsia="Open Sans" w:hAnsi="Open Sans" w:cs="Open Sans"/>
            <w:spacing w:val="5"/>
          </w:rPr>
          <w:delText>k</w:delText>
        </w:r>
        <w:r w:rsidDel="001C3FC3">
          <w:rPr>
            <w:rFonts w:ascii="Open Sans" w:eastAsia="Open Sans" w:hAnsi="Open Sans" w:cs="Open Sans"/>
            <w:spacing w:val="-3"/>
          </w:rPr>
          <w:delText>e</w:delText>
        </w:r>
        <w:r w:rsidDel="001C3FC3">
          <w:rPr>
            <w:rFonts w:ascii="Open Sans" w:eastAsia="Open Sans" w:hAnsi="Open Sans" w:cs="Open Sans"/>
          </w:rPr>
          <w:delText>s s</w:delText>
        </w:r>
        <w:r w:rsidDel="001C3FC3">
          <w:rPr>
            <w:rFonts w:ascii="Open Sans" w:eastAsia="Open Sans" w:hAnsi="Open Sans" w:cs="Open Sans"/>
            <w:spacing w:val="-3"/>
          </w:rPr>
          <w:delText>e</w:delText>
        </w:r>
        <w:r w:rsidDel="001C3FC3">
          <w:rPr>
            <w:rFonts w:ascii="Open Sans" w:eastAsia="Open Sans" w:hAnsi="Open Sans" w:cs="Open Sans"/>
          </w:rPr>
          <w:delText>nse</w:delText>
        </w:r>
        <w:r w:rsidDel="001C3FC3">
          <w:rPr>
            <w:rFonts w:ascii="Open Sans" w:eastAsia="Open Sans" w:hAnsi="Open Sans" w:cs="Open Sans"/>
            <w:spacing w:val="-2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5"/>
          </w:rPr>
          <w:delText>i</w:delText>
        </w:r>
        <w:r w:rsidDel="001C3FC3">
          <w:rPr>
            <w:rFonts w:ascii="Open Sans" w:eastAsia="Open Sans" w:hAnsi="Open Sans" w:cs="Open Sans"/>
          </w:rPr>
          <w:delText>f</w:delText>
        </w:r>
        <w:r w:rsidDel="001C3FC3">
          <w:rPr>
            <w:rFonts w:ascii="Open Sans" w:eastAsia="Open Sans" w:hAnsi="Open Sans" w:cs="Open Sans"/>
            <w:spacing w:val="2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-3"/>
          </w:rPr>
          <w:delText>t</w:delText>
        </w:r>
        <w:r w:rsidDel="001C3FC3">
          <w:rPr>
            <w:rFonts w:ascii="Open Sans" w:eastAsia="Open Sans" w:hAnsi="Open Sans" w:cs="Open Sans"/>
          </w:rPr>
          <w:delText>he</w:delText>
        </w:r>
        <w:r w:rsidDel="001C3FC3">
          <w:rPr>
            <w:rFonts w:ascii="Open Sans" w:eastAsia="Open Sans" w:hAnsi="Open Sans" w:cs="Open Sans"/>
            <w:spacing w:val="-2"/>
          </w:rPr>
          <w:delText xml:space="preserve"> </w:delText>
        </w:r>
      </w:del>
      <w:del w:id="19" w:author="Meital Waltman" w:date="2016-09-13T12:04:00Z">
        <w:r w:rsidDel="002665DB">
          <w:rPr>
            <w:rFonts w:ascii="Open Sans" w:eastAsia="Open Sans" w:hAnsi="Open Sans" w:cs="Open Sans"/>
            <w:b/>
            <w:bCs/>
            <w:spacing w:val="-1"/>
          </w:rPr>
          <w:delText>U</w:delText>
        </w:r>
        <w:r w:rsidDel="002665DB">
          <w:rPr>
            <w:rFonts w:ascii="Open Sans" w:eastAsia="Open Sans" w:hAnsi="Open Sans" w:cs="Open Sans"/>
            <w:b/>
            <w:bCs/>
            <w:spacing w:val="5"/>
          </w:rPr>
          <w:delText>n</w:delText>
        </w:r>
        <w:r w:rsidDel="002665DB">
          <w:rPr>
            <w:rFonts w:ascii="Open Sans" w:eastAsia="Open Sans" w:hAnsi="Open Sans" w:cs="Open Sans"/>
            <w:b/>
            <w:bCs/>
            <w:spacing w:val="2"/>
          </w:rPr>
          <w:delText>a</w:delText>
        </w:r>
        <w:r w:rsidDel="002665DB">
          <w:rPr>
            <w:rFonts w:ascii="Open Sans" w:eastAsia="Open Sans" w:hAnsi="Open Sans" w:cs="Open Sans"/>
            <w:b/>
            <w:bCs/>
            <w:spacing w:val="-5"/>
          </w:rPr>
          <w:delText>tt</w:delText>
        </w:r>
        <w:r w:rsidDel="002665DB">
          <w:rPr>
            <w:rFonts w:ascii="Open Sans" w:eastAsia="Open Sans" w:hAnsi="Open Sans" w:cs="Open Sans"/>
            <w:b/>
            <w:bCs/>
            <w:spacing w:val="5"/>
          </w:rPr>
          <w:delText>en</w:delText>
        </w:r>
        <w:r w:rsidDel="002665DB">
          <w:rPr>
            <w:rFonts w:ascii="Open Sans" w:eastAsia="Open Sans" w:hAnsi="Open Sans" w:cs="Open Sans"/>
            <w:b/>
            <w:bCs/>
            <w:spacing w:val="-4"/>
          </w:rPr>
          <w:delText>d</w:delText>
        </w:r>
        <w:r w:rsidDel="002665DB">
          <w:rPr>
            <w:rFonts w:ascii="Open Sans" w:eastAsia="Open Sans" w:hAnsi="Open Sans" w:cs="Open Sans"/>
            <w:b/>
            <w:bCs/>
            <w:spacing w:val="5"/>
          </w:rPr>
          <w:delText>e</w:delText>
        </w:r>
        <w:r w:rsidDel="002665DB">
          <w:rPr>
            <w:rFonts w:ascii="Open Sans" w:eastAsia="Open Sans" w:hAnsi="Open Sans" w:cs="Open Sans"/>
            <w:b/>
            <w:bCs/>
          </w:rPr>
          <w:delText>d</w:delText>
        </w:r>
        <w:r w:rsidDel="002665DB">
          <w:rPr>
            <w:rFonts w:ascii="Open Sans" w:eastAsia="Open Sans" w:hAnsi="Open Sans" w:cs="Open Sans"/>
            <w:b/>
            <w:bCs/>
            <w:spacing w:val="-9"/>
          </w:rPr>
          <w:delText xml:space="preserve"> </w:delText>
        </w:r>
        <w:r w:rsidDel="002665DB">
          <w:rPr>
            <w:rFonts w:ascii="Open Sans" w:eastAsia="Open Sans" w:hAnsi="Open Sans" w:cs="Open Sans"/>
            <w:b/>
            <w:bCs/>
            <w:spacing w:val="-5"/>
          </w:rPr>
          <w:delText>v</w:delText>
        </w:r>
        <w:r w:rsidDel="002665DB">
          <w:rPr>
            <w:rFonts w:ascii="Open Sans" w:eastAsia="Open Sans" w:hAnsi="Open Sans" w:cs="Open Sans"/>
            <w:b/>
            <w:bCs/>
            <w:spacing w:val="5"/>
          </w:rPr>
          <w:delText>eh</w:delText>
        </w:r>
        <w:r w:rsidDel="002665DB">
          <w:rPr>
            <w:rFonts w:ascii="Open Sans" w:eastAsia="Open Sans" w:hAnsi="Open Sans" w:cs="Open Sans"/>
            <w:b/>
            <w:bCs/>
            <w:spacing w:val="-7"/>
          </w:rPr>
          <w:delText>i</w:delText>
        </w:r>
        <w:r w:rsidDel="002665DB">
          <w:rPr>
            <w:rFonts w:ascii="Open Sans" w:eastAsia="Open Sans" w:hAnsi="Open Sans" w:cs="Open Sans"/>
            <w:b/>
            <w:bCs/>
            <w:spacing w:val="7"/>
          </w:rPr>
          <w:delText>c</w:delText>
        </w:r>
        <w:r w:rsidDel="002665DB">
          <w:rPr>
            <w:rFonts w:ascii="Open Sans" w:eastAsia="Open Sans" w:hAnsi="Open Sans" w:cs="Open Sans"/>
            <w:b/>
            <w:bCs/>
            <w:spacing w:val="-7"/>
          </w:rPr>
          <w:delText>l</w:delText>
        </w:r>
        <w:r w:rsidDel="002665DB">
          <w:rPr>
            <w:rFonts w:ascii="Open Sans" w:eastAsia="Open Sans" w:hAnsi="Open Sans" w:cs="Open Sans"/>
            <w:b/>
            <w:bCs/>
          </w:rPr>
          <w:delText>e</w:delText>
        </w:r>
      </w:del>
      <w:del w:id="20" w:author="Meital Waltman" w:date="2016-09-13T13:51:00Z">
        <w:r w:rsidDel="001C3FC3">
          <w:rPr>
            <w:rFonts w:ascii="Open Sans" w:eastAsia="Open Sans" w:hAnsi="Open Sans" w:cs="Open Sans"/>
            <w:b/>
            <w:bCs/>
            <w:spacing w:val="4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1"/>
          </w:rPr>
          <w:delText>f</w:delText>
        </w:r>
        <w:r w:rsidDel="001C3FC3">
          <w:rPr>
            <w:rFonts w:ascii="Open Sans" w:eastAsia="Open Sans" w:hAnsi="Open Sans" w:cs="Open Sans"/>
            <w:spacing w:val="5"/>
          </w:rPr>
          <w:delText>i</w:delText>
        </w:r>
        <w:r w:rsidDel="001C3FC3">
          <w:rPr>
            <w:rFonts w:ascii="Open Sans" w:eastAsia="Open Sans" w:hAnsi="Open Sans" w:cs="Open Sans"/>
            <w:spacing w:val="-3"/>
          </w:rPr>
          <w:delText>e</w:delText>
        </w:r>
        <w:r w:rsidDel="001C3FC3">
          <w:rPr>
            <w:rFonts w:ascii="Open Sans" w:eastAsia="Open Sans" w:hAnsi="Open Sans" w:cs="Open Sans"/>
            <w:spacing w:val="5"/>
          </w:rPr>
          <w:delText>l</w:delText>
        </w:r>
        <w:r w:rsidDel="001C3FC3">
          <w:rPr>
            <w:rFonts w:ascii="Open Sans" w:eastAsia="Open Sans" w:hAnsi="Open Sans" w:cs="Open Sans"/>
          </w:rPr>
          <w:delText xml:space="preserve">d </w:delText>
        </w:r>
        <w:r w:rsidDel="001C3FC3">
          <w:rPr>
            <w:rFonts w:ascii="Open Sans" w:eastAsia="Open Sans" w:hAnsi="Open Sans" w:cs="Open Sans"/>
            <w:spacing w:val="5"/>
          </w:rPr>
          <w:delText>i</w:delText>
        </w:r>
        <w:r w:rsidDel="001C3FC3">
          <w:rPr>
            <w:rFonts w:ascii="Open Sans" w:eastAsia="Open Sans" w:hAnsi="Open Sans" w:cs="Open Sans"/>
          </w:rPr>
          <w:delText>s</w:delText>
        </w:r>
        <w:r w:rsidDel="001C3FC3">
          <w:rPr>
            <w:rFonts w:ascii="Open Sans" w:eastAsia="Open Sans" w:hAnsi="Open Sans" w:cs="Open Sans"/>
            <w:spacing w:val="2"/>
          </w:rPr>
          <w:delText xml:space="preserve"> </w:delText>
        </w:r>
        <w:r w:rsidDel="001C3FC3">
          <w:rPr>
            <w:rFonts w:ascii="Open Sans" w:eastAsia="Open Sans" w:hAnsi="Open Sans" w:cs="Open Sans"/>
          </w:rPr>
          <w:delText>s</w:delText>
        </w:r>
        <w:r w:rsidDel="001C3FC3">
          <w:rPr>
            <w:rFonts w:ascii="Open Sans" w:eastAsia="Open Sans" w:hAnsi="Open Sans" w:cs="Open Sans"/>
            <w:spacing w:val="-3"/>
          </w:rPr>
          <w:delText>e</w:delText>
        </w:r>
        <w:r w:rsidDel="001C3FC3">
          <w:rPr>
            <w:rFonts w:ascii="Open Sans" w:eastAsia="Open Sans" w:hAnsi="Open Sans" w:cs="Open Sans"/>
          </w:rPr>
          <w:delText xml:space="preserve">t </w:delText>
        </w:r>
        <w:r w:rsidDel="001C3FC3">
          <w:rPr>
            <w:rFonts w:ascii="Open Sans" w:eastAsia="Open Sans" w:hAnsi="Open Sans" w:cs="Open Sans"/>
            <w:spacing w:val="-3"/>
          </w:rPr>
          <w:delText>t</w:delText>
        </w:r>
        <w:r w:rsidDel="001C3FC3">
          <w:rPr>
            <w:rFonts w:ascii="Open Sans" w:eastAsia="Open Sans" w:hAnsi="Open Sans" w:cs="Open Sans"/>
          </w:rPr>
          <w:delText>o</w:delText>
        </w:r>
        <w:r w:rsidDel="001C3FC3">
          <w:rPr>
            <w:rFonts w:ascii="Open Sans" w:eastAsia="Open Sans" w:hAnsi="Open Sans" w:cs="Open Sans"/>
            <w:spacing w:val="5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-3"/>
          </w:rPr>
          <w:delText>Ye</w:delText>
        </w:r>
        <w:r w:rsidDel="001C3FC3">
          <w:rPr>
            <w:rFonts w:ascii="Open Sans" w:eastAsia="Open Sans" w:hAnsi="Open Sans" w:cs="Open Sans"/>
          </w:rPr>
          <w:delText>s.</w:delText>
        </w:r>
      </w:del>
    </w:p>
    <w:p w14:paraId="2DCDAAA4" w14:textId="0BB68604" w:rsidR="00B56B69" w:rsidDel="00FE0849" w:rsidRDefault="001C3FC3">
      <w:pPr>
        <w:spacing w:before="75" w:after="0" w:line="240" w:lineRule="auto"/>
        <w:ind w:left="415" w:right="-20"/>
        <w:rPr>
          <w:del w:id="21" w:author="Meital Waltman" w:date="2016-09-13T13:35:00Z"/>
          <w:rFonts w:ascii="Open Sans" w:eastAsia="Open Sans" w:hAnsi="Open Sans" w:cs="Open Sans"/>
        </w:rPr>
      </w:pPr>
      <w:del w:id="22" w:author="Meital Waltman" w:date="2016-09-13T13:35:00Z">
        <w:r w:rsidDel="00FE0849">
          <w:pict w14:anchorId="5AB156F2">
            <v:shape id="_x0000_s1041" type="#_x0000_t75" style="position:absolute;left:0;text-align:left;margin-left:72.75pt;margin-top:9.6pt;width:4.5pt;height:4.5pt;z-index:-251660800;mso-position-horizontal-relative:page">
              <v:imagedata r:id="rId4" o:title=""/>
              <w10:wrap anchorx="page"/>
            </v:shape>
          </w:pict>
        </w:r>
      </w:del>
      <w:del w:id="23" w:author="Meital Waltman" w:date="2016-09-13T12:05:00Z">
        <w:r w:rsidDel="00F57506">
          <w:rPr>
            <w:rFonts w:ascii="Open Sans" w:eastAsia="Open Sans" w:hAnsi="Open Sans" w:cs="Open Sans"/>
            <w:b/>
            <w:bCs/>
            <w:spacing w:val="-1"/>
          </w:rPr>
          <w:delText>U</w:delText>
        </w:r>
        <w:r w:rsidDel="00F57506">
          <w:rPr>
            <w:rFonts w:ascii="Open Sans" w:eastAsia="Open Sans" w:hAnsi="Open Sans" w:cs="Open Sans"/>
            <w:b/>
            <w:bCs/>
            <w:spacing w:val="5"/>
          </w:rPr>
          <w:delText>n</w:delText>
        </w:r>
        <w:r w:rsidDel="00F57506">
          <w:rPr>
            <w:rFonts w:ascii="Open Sans" w:eastAsia="Open Sans" w:hAnsi="Open Sans" w:cs="Open Sans"/>
            <w:b/>
            <w:bCs/>
            <w:spacing w:val="2"/>
          </w:rPr>
          <w:delText>a</w:delText>
        </w:r>
        <w:r w:rsidDel="00F57506">
          <w:rPr>
            <w:rFonts w:ascii="Open Sans" w:eastAsia="Open Sans" w:hAnsi="Open Sans" w:cs="Open Sans"/>
            <w:b/>
            <w:bCs/>
            <w:spacing w:val="-5"/>
          </w:rPr>
          <w:delText>tt</w:delText>
        </w:r>
        <w:r w:rsidDel="00F57506">
          <w:rPr>
            <w:rFonts w:ascii="Open Sans" w:eastAsia="Open Sans" w:hAnsi="Open Sans" w:cs="Open Sans"/>
            <w:b/>
            <w:bCs/>
            <w:spacing w:val="5"/>
          </w:rPr>
          <w:delText>en</w:delText>
        </w:r>
        <w:r w:rsidDel="00F57506">
          <w:rPr>
            <w:rFonts w:ascii="Open Sans" w:eastAsia="Open Sans" w:hAnsi="Open Sans" w:cs="Open Sans"/>
            <w:b/>
            <w:bCs/>
            <w:spacing w:val="-4"/>
          </w:rPr>
          <w:delText>d</w:delText>
        </w:r>
        <w:r w:rsidDel="00F57506">
          <w:rPr>
            <w:rFonts w:ascii="Open Sans" w:eastAsia="Open Sans" w:hAnsi="Open Sans" w:cs="Open Sans"/>
            <w:b/>
            <w:bCs/>
            <w:spacing w:val="5"/>
          </w:rPr>
          <w:delText>e</w:delText>
        </w:r>
        <w:r w:rsidDel="00F57506">
          <w:rPr>
            <w:rFonts w:ascii="Open Sans" w:eastAsia="Open Sans" w:hAnsi="Open Sans" w:cs="Open Sans"/>
            <w:b/>
            <w:bCs/>
          </w:rPr>
          <w:delText>d</w:delText>
        </w:r>
        <w:r w:rsidDel="00F57506">
          <w:rPr>
            <w:rFonts w:ascii="Open Sans" w:eastAsia="Open Sans" w:hAnsi="Open Sans" w:cs="Open Sans"/>
            <w:b/>
            <w:bCs/>
            <w:spacing w:val="-9"/>
          </w:rPr>
          <w:delText xml:space="preserve"> </w:delText>
        </w:r>
        <w:r w:rsidDel="00F57506">
          <w:rPr>
            <w:rFonts w:ascii="Open Sans" w:eastAsia="Open Sans" w:hAnsi="Open Sans" w:cs="Open Sans"/>
            <w:b/>
            <w:bCs/>
            <w:spacing w:val="-5"/>
          </w:rPr>
          <w:delText>v</w:delText>
        </w:r>
        <w:r w:rsidDel="00F57506">
          <w:rPr>
            <w:rFonts w:ascii="Open Sans" w:eastAsia="Open Sans" w:hAnsi="Open Sans" w:cs="Open Sans"/>
            <w:b/>
            <w:bCs/>
            <w:spacing w:val="5"/>
          </w:rPr>
          <w:delText>eh</w:delText>
        </w:r>
        <w:r w:rsidDel="00F57506">
          <w:rPr>
            <w:rFonts w:ascii="Open Sans" w:eastAsia="Open Sans" w:hAnsi="Open Sans" w:cs="Open Sans"/>
            <w:b/>
            <w:bCs/>
            <w:spacing w:val="-7"/>
          </w:rPr>
          <w:delText>i</w:delText>
        </w:r>
        <w:r w:rsidDel="00F57506">
          <w:rPr>
            <w:rFonts w:ascii="Open Sans" w:eastAsia="Open Sans" w:hAnsi="Open Sans" w:cs="Open Sans"/>
            <w:b/>
            <w:bCs/>
            <w:spacing w:val="7"/>
          </w:rPr>
          <w:delText>c</w:delText>
        </w:r>
        <w:r w:rsidDel="00F57506">
          <w:rPr>
            <w:rFonts w:ascii="Open Sans" w:eastAsia="Open Sans" w:hAnsi="Open Sans" w:cs="Open Sans"/>
            <w:b/>
            <w:bCs/>
            <w:spacing w:val="-7"/>
          </w:rPr>
          <w:delText>l</w:delText>
        </w:r>
        <w:r w:rsidDel="00F57506">
          <w:rPr>
            <w:rFonts w:ascii="Open Sans" w:eastAsia="Open Sans" w:hAnsi="Open Sans" w:cs="Open Sans"/>
            <w:b/>
            <w:bCs/>
            <w:spacing w:val="5"/>
          </w:rPr>
          <w:delText>e</w:delText>
        </w:r>
      </w:del>
      <w:del w:id="24" w:author="Meital Waltman" w:date="2016-09-13T13:35:00Z">
        <w:r w:rsidDel="00FE0849">
          <w:rPr>
            <w:rFonts w:ascii="Open Sans" w:eastAsia="Open Sans" w:hAnsi="Open Sans" w:cs="Open Sans"/>
          </w:rPr>
          <w:delText xml:space="preserve">: </w:delText>
        </w:r>
        <w:r w:rsidDel="00FE0849">
          <w:rPr>
            <w:rFonts w:ascii="Open Sans" w:eastAsia="Open Sans" w:hAnsi="Open Sans" w:cs="Open Sans"/>
            <w:spacing w:val="-1"/>
          </w:rPr>
          <w:delText>I</w:delText>
        </w:r>
        <w:r w:rsidDel="00FE0849">
          <w:rPr>
            <w:rFonts w:ascii="Open Sans" w:eastAsia="Open Sans" w:hAnsi="Open Sans" w:cs="Open Sans"/>
          </w:rPr>
          <w:delText>nd</w:delText>
        </w:r>
        <w:r w:rsidDel="00FE0849">
          <w:rPr>
            <w:rFonts w:ascii="Open Sans" w:eastAsia="Open Sans" w:hAnsi="Open Sans" w:cs="Open Sans"/>
            <w:spacing w:val="5"/>
          </w:rPr>
          <w:delText>i</w:delText>
        </w:r>
        <w:r w:rsidDel="00FE0849">
          <w:rPr>
            <w:rFonts w:ascii="Open Sans" w:eastAsia="Open Sans" w:hAnsi="Open Sans" w:cs="Open Sans"/>
          </w:rPr>
          <w:delText>c</w:delText>
        </w:r>
        <w:r w:rsidDel="00FE0849">
          <w:rPr>
            <w:rFonts w:ascii="Open Sans" w:eastAsia="Open Sans" w:hAnsi="Open Sans" w:cs="Open Sans"/>
            <w:spacing w:val="-2"/>
          </w:rPr>
          <w:delText>a</w:delText>
        </w:r>
        <w:r w:rsidDel="00FE0849">
          <w:rPr>
            <w:rFonts w:ascii="Open Sans" w:eastAsia="Open Sans" w:hAnsi="Open Sans" w:cs="Open Sans"/>
            <w:spacing w:val="-3"/>
          </w:rPr>
          <w:delText>te</w:delText>
        </w:r>
        <w:r w:rsidDel="00FE0849">
          <w:rPr>
            <w:rFonts w:ascii="Open Sans" w:eastAsia="Open Sans" w:hAnsi="Open Sans" w:cs="Open Sans"/>
          </w:rPr>
          <w:delText>s</w:delText>
        </w:r>
        <w:r w:rsidDel="00FE0849">
          <w:rPr>
            <w:rFonts w:ascii="Open Sans" w:eastAsia="Open Sans" w:hAnsi="Open Sans" w:cs="Open Sans"/>
            <w:spacing w:val="-1"/>
          </w:rPr>
          <w:delText xml:space="preserve"> </w:delText>
        </w:r>
        <w:r w:rsidDel="00FE0849">
          <w:rPr>
            <w:rFonts w:ascii="Open Sans" w:eastAsia="Open Sans" w:hAnsi="Open Sans" w:cs="Open Sans"/>
            <w:spacing w:val="-6"/>
          </w:rPr>
          <w:delText>w</w:delText>
        </w:r>
        <w:r w:rsidDel="00FE0849">
          <w:rPr>
            <w:rFonts w:ascii="Open Sans" w:eastAsia="Open Sans" w:hAnsi="Open Sans" w:cs="Open Sans"/>
          </w:rPr>
          <w:delText>h</w:delText>
        </w:r>
        <w:r w:rsidDel="00FE0849">
          <w:rPr>
            <w:rFonts w:ascii="Open Sans" w:eastAsia="Open Sans" w:hAnsi="Open Sans" w:cs="Open Sans"/>
            <w:spacing w:val="-3"/>
          </w:rPr>
          <w:delText>et</w:delText>
        </w:r>
        <w:r w:rsidDel="00FE0849">
          <w:rPr>
            <w:rFonts w:ascii="Open Sans" w:eastAsia="Open Sans" w:hAnsi="Open Sans" w:cs="Open Sans"/>
          </w:rPr>
          <w:delText>h</w:delText>
        </w:r>
        <w:r w:rsidDel="00FE0849">
          <w:rPr>
            <w:rFonts w:ascii="Open Sans" w:eastAsia="Open Sans" w:hAnsi="Open Sans" w:cs="Open Sans"/>
            <w:spacing w:val="-3"/>
          </w:rPr>
          <w:delText>e</w:delText>
        </w:r>
        <w:r w:rsidDel="00FE0849">
          <w:rPr>
            <w:rFonts w:ascii="Open Sans" w:eastAsia="Open Sans" w:hAnsi="Open Sans" w:cs="Open Sans"/>
          </w:rPr>
          <w:delText>r</w:delText>
        </w:r>
        <w:r w:rsidDel="00FE0849">
          <w:rPr>
            <w:rFonts w:ascii="Open Sans" w:eastAsia="Open Sans" w:hAnsi="Open Sans" w:cs="Open Sans"/>
            <w:spacing w:val="-1"/>
          </w:rPr>
          <w:delText xml:space="preserve"> </w:delText>
        </w:r>
        <w:r w:rsidDel="00FE0849">
          <w:rPr>
            <w:rFonts w:ascii="Open Sans" w:eastAsia="Open Sans" w:hAnsi="Open Sans" w:cs="Open Sans"/>
            <w:spacing w:val="-3"/>
          </w:rPr>
          <w:delText>t</w:delText>
        </w:r>
        <w:r w:rsidDel="00FE0849">
          <w:rPr>
            <w:rFonts w:ascii="Open Sans" w:eastAsia="Open Sans" w:hAnsi="Open Sans" w:cs="Open Sans"/>
          </w:rPr>
          <w:delText>he</w:delText>
        </w:r>
        <w:r w:rsidDel="00FE0849">
          <w:rPr>
            <w:rFonts w:ascii="Open Sans" w:eastAsia="Open Sans" w:hAnsi="Open Sans" w:cs="Open Sans"/>
            <w:spacing w:val="-2"/>
          </w:rPr>
          <w:delText xml:space="preserve"> </w:delText>
        </w:r>
        <w:r w:rsidDel="00FE0849">
          <w:rPr>
            <w:rFonts w:ascii="Open Sans" w:eastAsia="Open Sans" w:hAnsi="Open Sans" w:cs="Open Sans"/>
            <w:spacing w:val="-5"/>
          </w:rPr>
          <w:delText>v</w:delText>
        </w:r>
        <w:r w:rsidDel="00FE0849">
          <w:rPr>
            <w:rFonts w:ascii="Open Sans" w:eastAsia="Open Sans" w:hAnsi="Open Sans" w:cs="Open Sans"/>
            <w:spacing w:val="-3"/>
          </w:rPr>
          <w:delText>e</w:delText>
        </w:r>
        <w:r w:rsidDel="00FE0849">
          <w:rPr>
            <w:rFonts w:ascii="Open Sans" w:eastAsia="Open Sans" w:hAnsi="Open Sans" w:cs="Open Sans"/>
          </w:rPr>
          <w:delText>h</w:delText>
        </w:r>
        <w:r w:rsidDel="00FE0849">
          <w:rPr>
            <w:rFonts w:ascii="Open Sans" w:eastAsia="Open Sans" w:hAnsi="Open Sans" w:cs="Open Sans"/>
            <w:spacing w:val="5"/>
          </w:rPr>
          <w:delText>i</w:delText>
        </w:r>
        <w:r w:rsidDel="00FE0849">
          <w:rPr>
            <w:rFonts w:ascii="Open Sans" w:eastAsia="Open Sans" w:hAnsi="Open Sans" w:cs="Open Sans"/>
          </w:rPr>
          <w:delText>c</w:delText>
        </w:r>
        <w:r w:rsidDel="00FE0849">
          <w:rPr>
            <w:rFonts w:ascii="Open Sans" w:eastAsia="Open Sans" w:hAnsi="Open Sans" w:cs="Open Sans"/>
            <w:spacing w:val="5"/>
          </w:rPr>
          <w:delText>l</w:delText>
        </w:r>
        <w:r w:rsidDel="00FE0849">
          <w:rPr>
            <w:rFonts w:ascii="Open Sans" w:eastAsia="Open Sans" w:hAnsi="Open Sans" w:cs="Open Sans"/>
          </w:rPr>
          <w:delText>e</w:delText>
        </w:r>
        <w:r w:rsidDel="00FE0849">
          <w:rPr>
            <w:rFonts w:ascii="Open Sans" w:eastAsia="Open Sans" w:hAnsi="Open Sans" w:cs="Open Sans"/>
            <w:spacing w:val="-5"/>
          </w:rPr>
          <w:delText xml:space="preserve"> </w:delText>
        </w:r>
        <w:r w:rsidDel="00FE0849">
          <w:rPr>
            <w:rFonts w:ascii="Open Sans" w:eastAsia="Open Sans" w:hAnsi="Open Sans" w:cs="Open Sans"/>
          </w:rPr>
          <w:delText>be</w:delText>
        </w:r>
        <w:r w:rsidDel="00FE0849">
          <w:rPr>
            <w:rFonts w:ascii="Open Sans" w:eastAsia="Open Sans" w:hAnsi="Open Sans" w:cs="Open Sans"/>
            <w:spacing w:val="-2"/>
          </w:rPr>
          <w:delText xml:space="preserve"> </w:delText>
        </w:r>
        <w:r w:rsidDel="00FE0849">
          <w:rPr>
            <w:rFonts w:ascii="Open Sans" w:eastAsia="Open Sans" w:hAnsi="Open Sans" w:cs="Open Sans"/>
            <w:spacing w:val="5"/>
          </w:rPr>
          <w:delText>l</w:delText>
        </w:r>
        <w:r w:rsidDel="00FE0849">
          <w:rPr>
            <w:rFonts w:ascii="Open Sans" w:eastAsia="Open Sans" w:hAnsi="Open Sans" w:cs="Open Sans"/>
            <w:spacing w:val="-3"/>
          </w:rPr>
          <w:delText>e</w:delText>
        </w:r>
        <w:r w:rsidDel="00FE0849">
          <w:rPr>
            <w:rFonts w:ascii="Open Sans" w:eastAsia="Open Sans" w:hAnsi="Open Sans" w:cs="Open Sans"/>
            <w:spacing w:val="1"/>
          </w:rPr>
          <w:delText>f</w:delText>
        </w:r>
        <w:r w:rsidDel="00FE0849">
          <w:rPr>
            <w:rFonts w:ascii="Open Sans" w:eastAsia="Open Sans" w:hAnsi="Open Sans" w:cs="Open Sans"/>
          </w:rPr>
          <w:delText>t</w:delText>
        </w:r>
        <w:r w:rsidDel="00FE0849">
          <w:rPr>
            <w:rFonts w:ascii="Open Sans" w:eastAsia="Open Sans" w:hAnsi="Open Sans" w:cs="Open Sans"/>
            <w:spacing w:val="-1"/>
          </w:rPr>
          <w:delText xml:space="preserve"> </w:delText>
        </w:r>
        <w:r w:rsidDel="00FE0849">
          <w:rPr>
            <w:rFonts w:ascii="Open Sans" w:eastAsia="Open Sans" w:hAnsi="Open Sans" w:cs="Open Sans"/>
          </w:rPr>
          <w:delText>un</w:delText>
        </w:r>
        <w:r w:rsidDel="00FE0849">
          <w:rPr>
            <w:rFonts w:ascii="Open Sans" w:eastAsia="Open Sans" w:hAnsi="Open Sans" w:cs="Open Sans"/>
            <w:spacing w:val="-2"/>
          </w:rPr>
          <w:delText>a</w:delText>
        </w:r>
        <w:r w:rsidDel="00FE0849">
          <w:rPr>
            <w:rFonts w:ascii="Open Sans" w:eastAsia="Open Sans" w:hAnsi="Open Sans" w:cs="Open Sans"/>
            <w:spacing w:val="-3"/>
          </w:rPr>
          <w:delText>tte</w:delText>
        </w:r>
        <w:r w:rsidDel="00FE0849">
          <w:rPr>
            <w:rFonts w:ascii="Open Sans" w:eastAsia="Open Sans" w:hAnsi="Open Sans" w:cs="Open Sans"/>
          </w:rPr>
          <w:delText>nd</w:delText>
        </w:r>
        <w:r w:rsidDel="00FE0849">
          <w:rPr>
            <w:rFonts w:ascii="Open Sans" w:eastAsia="Open Sans" w:hAnsi="Open Sans" w:cs="Open Sans"/>
            <w:spacing w:val="-3"/>
          </w:rPr>
          <w:delText>e</w:delText>
        </w:r>
        <w:r w:rsidDel="00FE0849">
          <w:rPr>
            <w:rFonts w:ascii="Open Sans" w:eastAsia="Open Sans" w:hAnsi="Open Sans" w:cs="Open Sans"/>
          </w:rPr>
          <w:delText>d</w:delText>
        </w:r>
        <w:r w:rsidDel="00FE0849">
          <w:rPr>
            <w:rFonts w:ascii="Open Sans" w:eastAsia="Open Sans" w:hAnsi="Open Sans" w:cs="Open Sans"/>
            <w:spacing w:val="-4"/>
          </w:rPr>
          <w:delText xml:space="preserve"> </w:delText>
        </w:r>
        <w:r w:rsidDel="00FE0849">
          <w:rPr>
            <w:rFonts w:ascii="Open Sans" w:eastAsia="Open Sans" w:hAnsi="Open Sans" w:cs="Open Sans"/>
            <w:spacing w:val="-5"/>
          </w:rPr>
          <w:delText>(</w:delText>
        </w:r>
        <w:r w:rsidDel="00FE0849">
          <w:rPr>
            <w:rFonts w:ascii="Open Sans" w:eastAsia="Open Sans" w:hAnsi="Open Sans" w:cs="Open Sans"/>
            <w:spacing w:val="-3"/>
          </w:rPr>
          <w:delText>Ye</w:delText>
        </w:r>
        <w:r w:rsidDel="00FE0849">
          <w:rPr>
            <w:rFonts w:ascii="Open Sans" w:eastAsia="Open Sans" w:hAnsi="Open Sans" w:cs="Open Sans"/>
          </w:rPr>
          <w:delText>s</w:delText>
        </w:r>
        <w:r w:rsidDel="00FE0849">
          <w:rPr>
            <w:rFonts w:ascii="Open Sans" w:eastAsia="Open Sans" w:hAnsi="Open Sans" w:cs="Open Sans"/>
            <w:spacing w:val="2"/>
          </w:rPr>
          <w:delText xml:space="preserve"> o</w:delText>
        </w:r>
        <w:r w:rsidDel="00FE0849">
          <w:rPr>
            <w:rFonts w:ascii="Open Sans" w:eastAsia="Open Sans" w:hAnsi="Open Sans" w:cs="Open Sans"/>
          </w:rPr>
          <w:delText>r</w:delText>
        </w:r>
        <w:r w:rsidDel="00FE0849">
          <w:rPr>
            <w:rFonts w:ascii="Open Sans" w:eastAsia="Open Sans" w:hAnsi="Open Sans" w:cs="Open Sans"/>
            <w:spacing w:val="3"/>
          </w:rPr>
          <w:delText xml:space="preserve"> </w:delText>
        </w:r>
        <w:r w:rsidDel="00FE0849">
          <w:rPr>
            <w:rFonts w:ascii="Open Sans" w:eastAsia="Open Sans" w:hAnsi="Open Sans" w:cs="Open Sans"/>
            <w:spacing w:val="-1"/>
          </w:rPr>
          <w:delText>N</w:delText>
        </w:r>
        <w:r w:rsidDel="00FE0849">
          <w:rPr>
            <w:rFonts w:ascii="Open Sans" w:eastAsia="Open Sans" w:hAnsi="Open Sans" w:cs="Open Sans"/>
            <w:spacing w:val="2"/>
          </w:rPr>
          <w:delText>o</w:delText>
        </w:r>
        <w:r w:rsidDel="00FE0849">
          <w:rPr>
            <w:rFonts w:ascii="Open Sans" w:eastAsia="Open Sans" w:hAnsi="Open Sans" w:cs="Open Sans"/>
            <w:spacing w:val="-5"/>
          </w:rPr>
          <w:delText>)</w:delText>
        </w:r>
        <w:r w:rsidDel="00FE0849">
          <w:rPr>
            <w:rFonts w:ascii="Open Sans" w:eastAsia="Open Sans" w:hAnsi="Open Sans" w:cs="Open Sans"/>
          </w:rPr>
          <w:delText>.</w:delText>
        </w:r>
      </w:del>
    </w:p>
    <w:p w14:paraId="2730C0F2" w14:textId="77777777" w:rsidR="00F57506" w:rsidRDefault="00F57506">
      <w:pPr>
        <w:spacing w:after="0"/>
        <w:sectPr w:rsidR="00F57506">
          <w:type w:val="continuous"/>
          <w:pgSz w:w="11920" w:h="16840"/>
          <w:pgMar w:top="1560" w:right="1380" w:bottom="280" w:left="1280" w:header="720" w:footer="720" w:gutter="0"/>
          <w:cols w:space="720"/>
        </w:sectPr>
      </w:pPr>
    </w:p>
    <w:p w14:paraId="1466BB4A" w14:textId="77777777" w:rsidR="00B56B69" w:rsidRDefault="00B56B69">
      <w:pPr>
        <w:spacing w:before="9" w:after="0" w:line="100" w:lineRule="exact"/>
        <w:rPr>
          <w:sz w:val="10"/>
          <w:szCs w:val="10"/>
        </w:rPr>
      </w:pPr>
    </w:p>
    <w:p w14:paraId="442BC246" w14:textId="77777777" w:rsidR="00B56B69" w:rsidRDefault="001C3FC3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14:paraId="5DC8E0B4" w14:textId="77777777" w:rsidR="00B56B69" w:rsidRDefault="00B56B69">
      <w:pPr>
        <w:spacing w:before="2" w:after="0" w:line="140" w:lineRule="exact"/>
        <w:rPr>
          <w:sz w:val="14"/>
          <w:szCs w:val="14"/>
        </w:rPr>
      </w:pPr>
    </w:p>
    <w:p w14:paraId="7E613B18" w14:textId="77777777" w:rsidR="00B56B69" w:rsidRDefault="001C3FC3">
      <w:pPr>
        <w:spacing w:after="0" w:line="240" w:lineRule="auto"/>
        <w:ind w:left="115" w:right="-20"/>
        <w:rPr>
          <w:rFonts w:ascii="Open Sans" w:eastAsia="Open Sans" w:hAnsi="Open Sans" w:cs="Open Sans"/>
          <w:sz w:val="28"/>
          <w:szCs w:val="28"/>
        </w:rPr>
      </w:pPr>
      <w:proofErr w:type="spellStart"/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M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13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6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y</w:t>
      </w:r>
      <w:proofErr w:type="spellEnd"/>
      <w:r>
        <w:rPr>
          <w:rFonts w:ascii="Open Sans" w:eastAsia="Open Sans" w:hAnsi="Open Sans" w:cs="Open Sans"/>
          <w:b/>
          <w:bCs/>
          <w:i/>
          <w:color w:val="8A2BE1"/>
          <w:spacing w:val="2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k</w:t>
      </w:r>
    </w:p>
    <w:p w14:paraId="73250286" w14:textId="77777777" w:rsidR="00B56B69" w:rsidRDefault="00B56B69">
      <w:pPr>
        <w:spacing w:before="9" w:after="0" w:line="160" w:lineRule="exact"/>
        <w:rPr>
          <w:sz w:val="16"/>
          <w:szCs w:val="16"/>
        </w:rPr>
      </w:pPr>
    </w:p>
    <w:p w14:paraId="6DDEC3CA" w14:textId="77777777" w:rsidR="00B56B69" w:rsidRDefault="001C3FC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160A18FE" w14:textId="77777777" w:rsidR="00B56B69" w:rsidRDefault="00B56B69">
      <w:pPr>
        <w:spacing w:after="0" w:line="120" w:lineRule="exact"/>
        <w:rPr>
          <w:sz w:val="12"/>
          <w:szCs w:val="12"/>
        </w:rPr>
      </w:pPr>
    </w:p>
    <w:p w14:paraId="1C6D7E73" w14:textId="77777777" w:rsidR="00B56B69" w:rsidRDefault="001C3FC3">
      <w:pPr>
        <w:spacing w:after="0" w:line="348" w:lineRule="auto"/>
        <w:ind w:left="415" w:right="2307" w:hanging="300"/>
        <w:rPr>
          <w:rFonts w:ascii="Open Sans" w:eastAsia="Open Sans" w:hAnsi="Open Sans" w:cs="Open Sans"/>
        </w:rPr>
      </w:pPr>
      <w:r>
        <w:pict w14:anchorId="1F081595">
          <v:shape id="_x0000_s1040" type="#_x0000_t75" style="position:absolute;left:0;text-align:left;margin-left:72.75pt;margin-top:27.6pt;width:4.5pt;height:4.5pt;z-index:-251659776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 xml:space="preserve">s a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proofErr w:type="spellEnd"/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</w:rPr>
        <w:t>su</w:t>
      </w:r>
      <w:r>
        <w:rPr>
          <w:rFonts w:ascii="Open Sans" w:eastAsia="Open Sans" w:hAnsi="Open Sans" w:cs="Open Sans"/>
          <w:color w:val="3F3F3F"/>
          <w:spacing w:val="5"/>
        </w:rPr>
        <w:t>j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ct</w:t>
      </w:r>
      <w:proofErr w:type="spellEnd"/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ns: </w:t>
      </w:r>
      <w:r>
        <w:rPr>
          <w:rFonts w:ascii="Open Sans" w:eastAsia="Open Sans" w:hAnsi="Open Sans" w:cs="Open Sans"/>
          <w:color w:val="000000"/>
        </w:rPr>
        <w:t>A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mi</w:t>
      </w:r>
      <w:r>
        <w:rPr>
          <w:rFonts w:ascii="Open Sans" w:eastAsia="Open Sans" w:hAnsi="Open Sans" w:cs="Open Sans"/>
          <w:color w:val="000000"/>
        </w:rPr>
        <w:t>n</w:t>
      </w:r>
      <w:r>
        <w:rPr>
          <w:rFonts w:ascii="Open Sans" w:eastAsia="Open Sans" w:hAnsi="Open Sans" w:cs="Open Sans"/>
          <w:color w:val="000000"/>
          <w:spacing w:val="5"/>
        </w:rPr>
        <w:t>im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l</w:t>
      </w:r>
      <w:r>
        <w:rPr>
          <w:rFonts w:ascii="Open Sans" w:eastAsia="Open Sans" w:hAnsi="Open Sans" w:cs="Open Sans"/>
          <w:color w:val="000000"/>
          <w:spacing w:val="4"/>
        </w:rPr>
        <w:t xml:space="preserve"> </w:t>
      </w:r>
      <w:r>
        <w:rPr>
          <w:rFonts w:ascii="Open Sans" w:eastAsia="Open Sans" w:hAnsi="Open Sans" w:cs="Open Sans"/>
          <w:color w:val="000000"/>
        </w:rPr>
        <w:t>p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rk</w:t>
      </w:r>
      <w:r>
        <w:rPr>
          <w:rFonts w:ascii="Open Sans" w:eastAsia="Open Sans" w:hAnsi="Open Sans" w:cs="Open Sans"/>
          <w:color w:val="000000"/>
          <w:spacing w:val="4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  <w:spacing w:val="5"/>
        </w:rPr>
        <w:t>im</w:t>
      </w:r>
      <w:r>
        <w:rPr>
          <w:rFonts w:ascii="Open Sans" w:eastAsia="Open Sans" w:hAnsi="Open Sans" w:cs="Open Sans"/>
          <w:color w:val="000000"/>
        </w:rPr>
        <w:t>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t</w:t>
      </w:r>
      <w:r>
        <w:rPr>
          <w:rFonts w:ascii="Open Sans" w:eastAsia="Open Sans" w:hAnsi="Open Sans" w:cs="Open Sans"/>
          <w:color w:val="000000"/>
          <w:spacing w:val="-1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m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  <w:spacing w:val="5"/>
        </w:rPr>
        <w:t>k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2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</w:rPr>
        <w:t>t</w:t>
      </w:r>
      <w:r>
        <w:rPr>
          <w:rFonts w:ascii="Open Sans" w:eastAsia="Open Sans" w:hAnsi="Open Sans" w:cs="Open Sans"/>
          <w:color w:val="000000"/>
          <w:spacing w:val="-1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</w:t>
      </w:r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  <w:spacing w:val="5"/>
        </w:rPr>
        <w:t>il</w:t>
      </w:r>
      <w:r>
        <w:rPr>
          <w:rFonts w:ascii="Open Sans" w:eastAsia="Open Sans" w:hAnsi="Open Sans" w:cs="Open Sans"/>
          <w:color w:val="000000"/>
        </w:rPr>
        <w:t>e</w:t>
      </w:r>
      <w:proofErr w:type="spellEnd"/>
    </w:p>
    <w:p w14:paraId="2F98C1C4" w14:textId="77777777" w:rsidR="00B56B69" w:rsidRDefault="001C3FC3">
      <w:pPr>
        <w:spacing w:after="0" w:line="240" w:lineRule="exact"/>
        <w:ind w:left="415" w:right="-20"/>
        <w:rPr>
          <w:rFonts w:ascii="Open Sans" w:eastAsia="Open Sans" w:hAnsi="Open Sans" w:cs="Open Sans"/>
        </w:rPr>
      </w:pPr>
      <w:r>
        <w:pict w14:anchorId="1430B87E">
          <v:shape id="_x0000_s1039" type="#_x0000_t75" style="position:absolute;left:0;text-align:left;margin-left:72.75pt;margin-top:2.85pt;width:4.5pt;height:4.5pt;z-index:-25165875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2"/>
          <w:position w:val="2"/>
        </w:rPr>
        <w:t>T</w:t>
      </w:r>
      <w:r>
        <w:rPr>
          <w:rFonts w:ascii="Open Sans" w:eastAsia="Open Sans" w:hAnsi="Open Sans" w:cs="Open Sans"/>
          <w:position w:val="2"/>
        </w:rPr>
        <w:t>he</w:t>
      </w:r>
      <w:r>
        <w:rPr>
          <w:rFonts w:ascii="Open Sans" w:eastAsia="Open Sans" w:hAnsi="Open Sans" w:cs="Open Sans"/>
          <w:spacing w:val="-2"/>
          <w:position w:val="2"/>
        </w:rPr>
        <w:t xml:space="preserve"> </w:t>
      </w:r>
      <w:r>
        <w:rPr>
          <w:rFonts w:ascii="Open Sans" w:eastAsia="Open Sans" w:hAnsi="Open Sans" w:cs="Open Sans"/>
          <w:position w:val="2"/>
        </w:rPr>
        <w:t>p</w:t>
      </w:r>
      <w:r>
        <w:rPr>
          <w:rFonts w:ascii="Open Sans" w:eastAsia="Open Sans" w:hAnsi="Open Sans" w:cs="Open Sans"/>
          <w:spacing w:val="-2"/>
          <w:position w:val="2"/>
        </w:rPr>
        <w:t>a</w:t>
      </w:r>
      <w:r>
        <w:rPr>
          <w:rFonts w:ascii="Open Sans" w:eastAsia="Open Sans" w:hAnsi="Open Sans" w:cs="Open Sans"/>
          <w:position w:val="2"/>
        </w:rPr>
        <w:t>rk</w:t>
      </w:r>
      <w:r>
        <w:rPr>
          <w:rFonts w:ascii="Open Sans" w:eastAsia="Open Sans" w:hAnsi="Open Sans" w:cs="Open Sans"/>
          <w:spacing w:val="4"/>
          <w:position w:val="2"/>
        </w:rPr>
        <w:t xml:space="preserve"> </w:t>
      </w:r>
      <w:r>
        <w:rPr>
          <w:rFonts w:ascii="Open Sans" w:eastAsia="Open Sans" w:hAnsi="Open Sans" w:cs="Open Sans"/>
          <w:spacing w:val="-3"/>
          <w:position w:val="2"/>
        </w:rPr>
        <w:t>t</w:t>
      </w:r>
      <w:r>
        <w:rPr>
          <w:rFonts w:ascii="Open Sans" w:eastAsia="Open Sans" w:hAnsi="Open Sans" w:cs="Open Sans"/>
          <w:spacing w:val="5"/>
          <w:position w:val="2"/>
        </w:rPr>
        <w:t>im</w:t>
      </w:r>
      <w:r>
        <w:rPr>
          <w:rFonts w:ascii="Open Sans" w:eastAsia="Open Sans" w:hAnsi="Open Sans" w:cs="Open Sans"/>
          <w:position w:val="2"/>
        </w:rPr>
        <w:t>e</w:t>
      </w:r>
      <w:r>
        <w:rPr>
          <w:rFonts w:ascii="Open Sans" w:eastAsia="Open Sans" w:hAnsi="Open Sans" w:cs="Open Sans"/>
          <w:spacing w:val="-2"/>
          <w:position w:val="2"/>
        </w:rPr>
        <w:t xml:space="preserve"> </w:t>
      </w:r>
      <w:r>
        <w:rPr>
          <w:rFonts w:ascii="Open Sans" w:eastAsia="Open Sans" w:hAnsi="Open Sans" w:cs="Open Sans"/>
          <w:spacing w:val="5"/>
          <w:position w:val="2"/>
        </w:rPr>
        <w:t>m</w:t>
      </w:r>
      <w:r>
        <w:rPr>
          <w:rFonts w:ascii="Open Sans" w:eastAsia="Open Sans" w:hAnsi="Open Sans" w:cs="Open Sans"/>
          <w:position w:val="2"/>
        </w:rPr>
        <w:t>ust</w:t>
      </w:r>
      <w:r>
        <w:rPr>
          <w:rFonts w:ascii="Open Sans" w:eastAsia="Open Sans" w:hAnsi="Open Sans" w:cs="Open Sans"/>
          <w:spacing w:val="-1"/>
          <w:position w:val="2"/>
        </w:rPr>
        <w:t xml:space="preserve"> </w:t>
      </w:r>
      <w:r>
        <w:rPr>
          <w:rFonts w:ascii="Open Sans" w:eastAsia="Open Sans" w:hAnsi="Open Sans" w:cs="Open Sans"/>
          <w:spacing w:val="1"/>
          <w:position w:val="2"/>
        </w:rPr>
        <w:t>f</w:t>
      </w:r>
      <w:r>
        <w:rPr>
          <w:rFonts w:ascii="Open Sans" w:eastAsia="Open Sans" w:hAnsi="Open Sans" w:cs="Open Sans"/>
          <w:spacing w:val="5"/>
          <w:position w:val="2"/>
        </w:rPr>
        <w:t>i</w:t>
      </w:r>
      <w:r>
        <w:rPr>
          <w:rFonts w:ascii="Open Sans" w:eastAsia="Open Sans" w:hAnsi="Open Sans" w:cs="Open Sans"/>
          <w:position w:val="2"/>
        </w:rPr>
        <w:t>t</w:t>
      </w:r>
      <w:r>
        <w:rPr>
          <w:rFonts w:ascii="Open Sans" w:eastAsia="Open Sans" w:hAnsi="Open Sans" w:cs="Open Sans"/>
          <w:spacing w:val="-1"/>
          <w:position w:val="2"/>
        </w:rPr>
        <w:t xml:space="preserve"> </w:t>
      </w:r>
      <w:r>
        <w:rPr>
          <w:rFonts w:ascii="Open Sans" w:eastAsia="Open Sans" w:hAnsi="Open Sans" w:cs="Open Sans"/>
          <w:spacing w:val="5"/>
          <w:position w:val="2"/>
        </w:rPr>
        <w:t>i</w:t>
      </w:r>
      <w:r>
        <w:rPr>
          <w:rFonts w:ascii="Open Sans" w:eastAsia="Open Sans" w:hAnsi="Open Sans" w:cs="Open Sans"/>
          <w:position w:val="2"/>
        </w:rPr>
        <w:t>ns</w:t>
      </w:r>
      <w:r>
        <w:rPr>
          <w:rFonts w:ascii="Open Sans" w:eastAsia="Open Sans" w:hAnsi="Open Sans" w:cs="Open Sans"/>
          <w:spacing w:val="5"/>
          <w:position w:val="2"/>
        </w:rPr>
        <w:t>i</w:t>
      </w:r>
      <w:r>
        <w:rPr>
          <w:rFonts w:ascii="Open Sans" w:eastAsia="Open Sans" w:hAnsi="Open Sans" w:cs="Open Sans"/>
          <w:position w:val="2"/>
        </w:rPr>
        <w:t>de</w:t>
      </w:r>
      <w:r>
        <w:rPr>
          <w:rFonts w:ascii="Open Sans" w:eastAsia="Open Sans" w:hAnsi="Open Sans" w:cs="Open Sans"/>
          <w:spacing w:val="-5"/>
          <w:position w:val="2"/>
        </w:rPr>
        <w:t xml:space="preserve"> </w:t>
      </w:r>
      <w:r>
        <w:rPr>
          <w:rFonts w:ascii="Open Sans" w:eastAsia="Open Sans" w:hAnsi="Open Sans" w:cs="Open Sans"/>
          <w:position w:val="2"/>
        </w:rPr>
        <w:t xml:space="preserve">a </w:t>
      </w:r>
      <w:r>
        <w:rPr>
          <w:rFonts w:ascii="Open Sans" w:eastAsia="Open Sans" w:hAnsi="Open Sans" w:cs="Open Sans"/>
          <w:spacing w:val="5"/>
          <w:position w:val="2"/>
        </w:rPr>
        <w:t>mi</w:t>
      </w:r>
      <w:r>
        <w:rPr>
          <w:rFonts w:ascii="Open Sans" w:eastAsia="Open Sans" w:hAnsi="Open Sans" w:cs="Open Sans"/>
          <w:position w:val="2"/>
        </w:rPr>
        <w:t>n</w:t>
      </w:r>
      <w:r>
        <w:rPr>
          <w:rFonts w:ascii="Open Sans" w:eastAsia="Open Sans" w:hAnsi="Open Sans" w:cs="Open Sans"/>
          <w:spacing w:val="5"/>
          <w:position w:val="2"/>
        </w:rPr>
        <w:t>im</w:t>
      </w:r>
      <w:r>
        <w:rPr>
          <w:rFonts w:ascii="Open Sans" w:eastAsia="Open Sans" w:hAnsi="Open Sans" w:cs="Open Sans"/>
          <w:spacing w:val="-2"/>
          <w:position w:val="2"/>
        </w:rPr>
        <w:t>a</w:t>
      </w:r>
      <w:r>
        <w:rPr>
          <w:rFonts w:ascii="Open Sans" w:eastAsia="Open Sans" w:hAnsi="Open Sans" w:cs="Open Sans"/>
          <w:position w:val="2"/>
        </w:rPr>
        <w:t>l</w:t>
      </w:r>
      <w:r>
        <w:rPr>
          <w:rFonts w:ascii="Open Sans" w:eastAsia="Open Sans" w:hAnsi="Open Sans" w:cs="Open Sans"/>
          <w:spacing w:val="4"/>
          <w:position w:val="2"/>
        </w:rPr>
        <w:t xml:space="preserve"> </w:t>
      </w:r>
      <w:r>
        <w:rPr>
          <w:rFonts w:ascii="Open Sans" w:eastAsia="Open Sans" w:hAnsi="Open Sans" w:cs="Open Sans"/>
          <w:position w:val="2"/>
        </w:rPr>
        <w:t>br</w:t>
      </w:r>
      <w:r>
        <w:rPr>
          <w:rFonts w:ascii="Open Sans" w:eastAsia="Open Sans" w:hAnsi="Open Sans" w:cs="Open Sans"/>
          <w:spacing w:val="-3"/>
          <w:position w:val="2"/>
        </w:rPr>
        <w:t>e</w:t>
      </w:r>
      <w:r>
        <w:rPr>
          <w:rFonts w:ascii="Open Sans" w:eastAsia="Open Sans" w:hAnsi="Open Sans" w:cs="Open Sans"/>
          <w:spacing w:val="-2"/>
          <w:position w:val="2"/>
        </w:rPr>
        <w:t>a</w:t>
      </w:r>
      <w:r>
        <w:rPr>
          <w:rFonts w:ascii="Open Sans" w:eastAsia="Open Sans" w:hAnsi="Open Sans" w:cs="Open Sans"/>
          <w:position w:val="2"/>
        </w:rPr>
        <w:t>k</w:t>
      </w:r>
      <w:r>
        <w:rPr>
          <w:rFonts w:ascii="Open Sans" w:eastAsia="Open Sans" w:hAnsi="Open Sans" w:cs="Open Sans"/>
          <w:spacing w:val="4"/>
          <w:position w:val="2"/>
        </w:rPr>
        <w:t xml:space="preserve"> </w:t>
      </w:r>
      <w:r>
        <w:rPr>
          <w:rFonts w:ascii="Open Sans" w:eastAsia="Open Sans" w:hAnsi="Open Sans" w:cs="Open Sans"/>
          <w:spacing w:val="5"/>
          <w:position w:val="2"/>
        </w:rPr>
        <w:t>l</w:t>
      </w:r>
      <w:r>
        <w:rPr>
          <w:rFonts w:ascii="Open Sans" w:eastAsia="Open Sans" w:hAnsi="Open Sans" w:cs="Open Sans"/>
          <w:spacing w:val="-3"/>
          <w:position w:val="2"/>
        </w:rPr>
        <w:t>e</w:t>
      </w:r>
      <w:r>
        <w:rPr>
          <w:rFonts w:ascii="Open Sans" w:eastAsia="Open Sans" w:hAnsi="Open Sans" w:cs="Open Sans"/>
          <w:position w:val="2"/>
        </w:rPr>
        <w:t>ng</w:t>
      </w:r>
      <w:r>
        <w:rPr>
          <w:rFonts w:ascii="Open Sans" w:eastAsia="Open Sans" w:hAnsi="Open Sans" w:cs="Open Sans"/>
          <w:spacing w:val="-3"/>
          <w:position w:val="2"/>
        </w:rPr>
        <w:t>t</w:t>
      </w:r>
      <w:r>
        <w:rPr>
          <w:rFonts w:ascii="Open Sans" w:eastAsia="Open Sans" w:hAnsi="Open Sans" w:cs="Open Sans"/>
          <w:position w:val="2"/>
        </w:rPr>
        <w:t>h.</w:t>
      </w:r>
    </w:p>
    <w:p w14:paraId="124E5AB1" w14:textId="77777777" w:rsidR="00B56B69" w:rsidRDefault="00B56B69">
      <w:pPr>
        <w:spacing w:before="5" w:after="0" w:line="130" w:lineRule="exact"/>
        <w:rPr>
          <w:sz w:val="13"/>
          <w:szCs w:val="13"/>
        </w:rPr>
      </w:pPr>
    </w:p>
    <w:p w14:paraId="62F9EDA6" w14:textId="77777777" w:rsidR="00B56B69" w:rsidRDefault="001C3FC3">
      <w:pPr>
        <w:spacing w:after="0" w:line="240" w:lineRule="auto"/>
        <w:ind w:left="115" w:right="53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nd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und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a 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 br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proofErr w:type="spellEnd"/>
      <w:r>
        <w:rPr>
          <w:rFonts w:ascii="Open Sans" w:eastAsia="Open Sans" w:hAnsi="Open Sans" w:cs="Open Sans"/>
          <w:color w:val="3F3F3F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291EDFBC" w14:textId="77777777" w:rsidR="00B56B69" w:rsidRDefault="00B56B69">
      <w:pPr>
        <w:spacing w:after="0" w:line="120" w:lineRule="exact"/>
        <w:rPr>
          <w:sz w:val="12"/>
          <w:szCs w:val="12"/>
        </w:rPr>
      </w:pPr>
    </w:p>
    <w:p w14:paraId="2079EE64" w14:textId="77777777" w:rsidR="00B56B69" w:rsidRDefault="001C3FC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proofErr w:type="spellEnd"/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)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</w:p>
    <w:p w14:paraId="00BB238F" w14:textId="77777777" w:rsidR="00B56B69" w:rsidRDefault="00B56B69">
      <w:pPr>
        <w:spacing w:after="0" w:line="120" w:lineRule="exact"/>
        <w:rPr>
          <w:sz w:val="12"/>
          <w:szCs w:val="12"/>
        </w:rPr>
      </w:pPr>
    </w:p>
    <w:p w14:paraId="264FE564" w14:textId="77777777" w:rsidR="00B56B69" w:rsidRDefault="001C3FC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621FE8E5" w14:textId="77777777" w:rsidR="00B56B69" w:rsidRDefault="00B56B69">
      <w:pPr>
        <w:spacing w:before="2" w:after="0" w:line="130" w:lineRule="exact"/>
        <w:rPr>
          <w:sz w:val="13"/>
          <w:szCs w:val="13"/>
        </w:rPr>
      </w:pPr>
    </w:p>
    <w:p w14:paraId="7D368E0A" w14:textId="77777777" w:rsidR="00B56B69" w:rsidRDefault="001C3FC3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C227891">
          <v:shape id="_x0000_i1026" type="#_x0000_t75" style="width:444pt;height:253pt;mso-position-horizontal-relative:char;mso-position-vertical-relative:line">
            <v:imagedata r:id="rId8" o:title=""/>
          </v:shape>
        </w:pict>
      </w:r>
    </w:p>
    <w:p w14:paraId="30F40CEB" w14:textId="77777777" w:rsidR="00B56B69" w:rsidRDefault="00B56B69">
      <w:pPr>
        <w:spacing w:before="3" w:after="0" w:line="180" w:lineRule="exact"/>
        <w:rPr>
          <w:sz w:val="18"/>
          <w:szCs w:val="18"/>
        </w:rPr>
      </w:pPr>
    </w:p>
    <w:p w14:paraId="1DA073CE" w14:textId="77777777" w:rsidR="00B56B69" w:rsidRDefault="001C3FC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2F8776E9" w14:textId="77777777" w:rsidR="00B56B69" w:rsidRDefault="00B56B69">
      <w:pPr>
        <w:spacing w:after="0" w:line="120" w:lineRule="exact"/>
        <w:rPr>
          <w:sz w:val="12"/>
          <w:szCs w:val="12"/>
        </w:rPr>
      </w:pPr>
    </w:p>
    <w:p w14:paraId="7AE990A6" w14:textId="77777777" w:rsidR="00B56B69" w:rsidRDefault="001C3FC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er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-</w:t>
      </w:r>
    </w:p>
    <w:p w14:paraId="6D5F1F7F" w14:textId="77777777" w:rsidR="00B56B69" w:rsidRDefault="00B56B69">
      <w:pPr>
        <w:spacing w:before="5" w:after="0" w:line="130" w:lineRule="exact"/>
        <w:rPr>
          <w:sz w:val="13"/>
          <w:szCs w:val="13"/>
        </w:rPr>
      </w:pPr>
    </w:p>
    <w:p w14:paraId="75483A41" w14:textId="11A713FA" w:rsidR="00B56B69" w:rsidRDefault="001C3FC3">
      <w:pPr>
        <w:spacing w:after="0" w:line="240" w:lineRule="auto"/>
        <w:ind w:left="415" w:right="275"/>
        <w:rPr>
          <w:ins w:id="25" w:author="Meital Waltman" w:date="2016-09-13T13:41:00Z"/>
          <w:rFonts w:ascii="Open Sans" w:eastAsia="Open Sans" w:hAnsi="Open Sans" w:cs="Open Sans"/>
        </w:rPr>
      </w:pPr>
      <w:r>
        <w:pict w14:anchorId="41780E65">
          <v:shape id="_x0000_s1037" type="#_x0000_t75" style="position:absolute;left:0;text-align:left;margin-left:72.75pt;margin-top:5.85pt;width:4.5pt;height:4.5pt;z-index:-25165772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3"/>
        </w:rPr>
        <w:t>M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</w:rPr>
        <w:t>m</w:t>
      </w:r>
      <w:r>
        <w:rPr>
          <w:rFonts w:ascii="Open Sans" w:eastAsia="Open Sans" w:hAnsi="Open Sans" w:cs="Open Sans"/>
          <w:b/>
          <w:bCs/>
          <w:spacing w:val="-9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b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k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h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um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br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dur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proofErr w:type="spellStart"/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proofErr w:type="spellEnd"/>
      <w:r>
        <w:rPr>
          <w:rFonts w:ascii="Open Sans" w:eastAsia="Open Sans" w:hAnsi="Open Sans" w:cs="Open Sans"/>
        </w:rPr>
        <w:t xml:space="preserve"> p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d.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ee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d,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s r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</w:rPr>
        <w:t>urn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t</w:t>
      </w:r>
    </w:p>
    <w:p w14:paraId="6587D910" w14:textId="2B8D06DE" w:rsidR="001C3FC3" w:rsidRDefault="001C3FC3" w:rsidP="001C3FC3">
      <w:pPr>
        <w:spacing w:before="75" w:after="0" w:line="240" w:lineRule="auto"/>
        <w:ind w:left="355" w:right="280"/>
        <w:rPr>
          <w:moveTo w:id="26" w:author="Meital Waltman" w:date="2016-09-13T13:41:00Z"/>
          <w:rFonts w:ascii="Open Sans" w:eastAsia="Open Sans" w:hAnsi="Open Sans" w:cs="Open Sans"/>
        </w:rPr>
      </w:pPr>
      <w:moveToRangeStart w:id="27" w:author="Meital Waltman" w:date="2016-09-13T13:41:00Z" w:name="move461537444"/>
      <w:commentRangeStart w:id="28"/>
      <w:moveTo w:id="29" w:author="Meital Waltman" w:date="2016-09-13T13:41:00Z">
        <w:ins w:id="30" w:author="Meital Waltman" w:date="2016-09-13T13:41:00Z">
          <w:r>
            <w:rPr>
              <w:noProof/>
              <w:lang w:bidi="he-IL"/>
            </w:rPr>
            <w:drawing>
              <wp:anchor distT="0" distB="0" distL="114300" distR="114300" simplePos="0" relativeHeight="251675136" behindDoc="1" locked="0" layoutInCell="1" allowOverlap="1" wp14:anchorId="513B285A" wp14:editId="6E64C957">
                <wp:simplePos x="0" y="0"/>
                <wp:positionH relativeFrom="page">
                  <wp:posOffset>923925</wp:posOffset>
                </wp:positionH>
                <wp:positionV relativeFrom="paragraph">
                  <wp:posOffset>121920</wp:posOffset>
                </wp:positionV>
                <wp:extent cx="57150" cy="57150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" cy="57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ins>
        <w:r>
          <w:rPr>
            <w:rFonts w:ascii="Open Sans" w:eastAsia="Open Sans" w:hAnsi="Open Sans" w:cs="Open Sans"/>
            <w:b/>
            <w:bCs/>
            <w:spacing w:val="3"/>
          </w:rPr>
          <w:t>M</w:t>
        </w:r>
        <w:r>
          <w:rPr>
            <w:rFonts w:ascii="Open Sans" w:eastAsia="Open Sans" w:hAnsi="Open Sans" w:cs="Open Sans"/>
            <w:b/>
            <w:bCs/>
            <w:spacing w:val="-7"/>
          </w:rPr>
          <w:t>i</w:t>
        </w:r>
        <w:r>
          <w:rPr>
            <w:rFonts w:ascii="Open Sans" w:eastAsia="Open Sans" w:hAnsi="Open Sans" w:cs="Open Sans"/>
            <w:b/>
            <w:bCs/>
            <w:spacing w:val="5"/>
          </w:rPr>
          <w:t>n</w:t>
        </w:r>
        <w:r>
          <w:rPr>
            <w:rFonts w:ascii="Open Sans" w:eastAsia="Open Sans" w:hAnsi="Open Sans" w:cs="Open Sans"/>
            <w:b/>
            <w:bCs/>
            <w:spacing w:val="-7"/>
          </w:rPr>
          <w:t>i</w:t>
        </w:r>
        <w:r>
          <w:rPr>
            <w:rFonts w:ascii="Open Sans" w:eastAsia="Open Sans" w:hAnsi="Open Sans" w:cs="Open Sans"/>
            <w:b/>
            <w:bCs/>
            <w:spacing w:val="-6"/>
          </w:rPr>
          <w:t>m</w:t>
        </w:r>
        <w:r>
          <w:rPr>
            <w:rFonts w:ascii="Open Sans" w:eastAsia="Open Sans" w:hAnsi="Open Sans" w:cs="Open Sans"/>
            <w:b/>
            <w:bCs/>
            <w:spacing w:val="5"/>
          </w:rPr>
          <w:t>u</w:t>
        </w:r>
        <w:r>
          <w:rPr>
            <w:rFonts w:ascii="Open Sans" w:eastAsia="Open Sans" w:hAnsi="Open Sans" w:cs="Open Sans"/>
            <w:b/>
            <w:bCs/>
          </w:rPr>
          <w:t>m</w:t>
        </w:r>
        <w:r>
          <w:rPr>
            <w:rFonts w:ascii="Open Sans" w:eastAsia="Open Sans" w:hAnsi="Open Sans" w:cs="Open Sans"/>
            <w:b/>
            <w:bCs/>
            <w:spacing w:val="-9"/>
          </w:rPr>
          <w:t xml:space="preserve"> </w:t>
        </w:r>
        <w:r>
          <w:rPr>
            <w:rFonts w:ascii="Open Sans" w:eastAsia="Open Sans" w:hAnsi="Open Sans" w:cs="Open Sans"/>
            <w:b/>
            <w:bCs/>
            <w:spacing w:val="-4"/>
          </w:rPr>
          <w:t>p</w:t>
        </w:r>
        <w:r>
          <w:rPr>
            <w:rFonts w:ascii="Open Sans" w:eastAsia="Open Sans" w:hAnsi="Open Sans" w:cs="Open Sans"/>
            <w:b/>
            <w:bCs/>
            <w:spacing w:val="2"/>
          </w:rPr>
          <w:t>a</w:t>
        </w:r>
        <w:r>
          <w:rPr>
            <w:rFonts w:ascii="Open Sans" w:eastAsia="Open Sans" w:hAnsi="Open Sans" w:cs="Open Sans"/>
            <w:b/>
            <w:bCs/>
            <w:spacing w:val="5"/>
          </w:rPr>
          <w:t>r</w:t>
        </w:r>
        <w:r>
          <w:rPr>
            <w:rFonts w:ascii="Open Sans" w:eastAsia="Open Sans" w:hAnsi="Open Sans" w:cs="Open Sans"/>
            <w:b/>
            <w:bCs/>
          </w:rPr>
          <w:t xml:space="preserve">k </w:t>
        </w:r>
        <w:r>
          <w:rPr>
            <w:rFonts w:ascii="Open Sans" w:eastAsia="Open Sans" w:hAnsi="Open Sans" w:cs="Open Sans"/>
            <w:b/>
            <w:bCs/>
            <w:spacing w:val="-5"/>
          </w:rPr>
          <w:t>t</w:t>
        </w:r>
        <w:r>
          <w:rPr>
            <w:rFonts w:ascii="Open Sans" w:eastAsia="Open Sans" w:hAnsi="Open Sans" w:cs="Open Sans"/>
            <w:b/>
            <w:bCs/>
            <w:spacing w:val="-7"/>
          </w:rPr>
          <w:t>i</w:t>
        </w:r>
        <w:r>
          <w:rPr>
            <w:rFonts w:ascii="Open Sans" w:eastAsia="Open Sans" w:hAnsi="Open Sans" w:cs="Open Sans"/>
            <w:b/>
            <w:bCs/>
            <w:spacing w:val="-6"/>
          </w:rPr>
          <w:t>m</w:t>
        </w:r>
        <w:r>
          <w:rPr>
            <w:rFonts w:ascii="Open Sans" w:eastAsia="Open Sans" w:hAnsi="Open Sans" w:cs="Open Sans"/>
            <w:b/>
            <w:bCs/>
            <w:spacing w:val="5"/>
          </w:rPr>
          <w:t>e</w:t>
        </w:r>
        <w:r>
          <w:rPr>
            <w:rFonts w:ascii="Open Sans" w:eastAsia="Open Sans" w:hAnsi="Open Sans" w:cs="Open Sans"/>
          </w:rPr>
          <w:t>:</w:t>
        </w:r>
        <w:r>
          <w:rPr>
            <w:rFonts w:ascii="Open Sans" w:eastAsia="Open Sans" w:hAnsi="Open Sans" w:cs="Open Sans"/>
            <w:spacing w:val="1"/>
          </w:rPr>
          <w:t xml:space="preserve"> </w:t>
        </w:r>
        <w:r>
          <w:rPr>
            <w:rFonts w:ascii="Open Sans" w:eastAsia="Open Sans" w:hAnsi="Open Sans" w:cs="Open Sans"/>
            <w:spacing w:val="-2"/>
          </w:rPr>
          <w:t>T</w:t>
        </w:r>
        <w:r>
          <w:rPr>
            <w:rFonts w:ascii="Open Sans" w:eastAsia="Open Sans" w:hAnsi="Open Sans" w:cs="Open Sans"/>
          </w:rPr>
          <w:t>he</w:t>
        </w:r>
        <w:r>
          <w:rPr>
            <w:rFonts w:ascii="Open Sans" w:eastAsia="Open Sans" w:hAnsi="Open Sans" w:cs="Open Sans"/>
            <w:spacing w:val="-2"/>
          </w:rPr>
          <w:t xml:space="preserve"> </w:t>
        </w:r>
        <w:r>
          <w:rPr>
            <w:rFonts w:ascii="Open Sans" w:eastAsia="Open Sans" w:hAnsi="Open Sans" w:cs="Open Sans"/>
            <w:spacing w:val="5"/>
          </w:rPr>
          <w:t>mi</w:t>
        </w:r>
        <w:r>
          <w:rPr>
            <w:rFonts w:ascii="Open Sans" w:eastAsia="Open Sans" w:hAnsi="Open Sans" w:cs="Open Sans"/>
          </w:rPr>
          <w:t>n</w:t>
        </w:r>
        <w:r>
          <w:rPr>
            <w:rFonts w:ascii="Open Sans" w:eastAsia="Open Sans" w:hAnsi="Open Sans" w:cs="Open Sans"/>
            <w:spacing w:val="5"/>
          </w:rPr>
          <w:t>im</w:t>
        </w:r>
        <w:r>
          <w:rPr>
            <w:rFonts w:ascii="Open Sans" w:eastAsia="Open Sans" w:hAnsi="Open Sans" w:cs="Open Sans"/>
          </w:rPr>
          <w:t>um</w:t>
        </w:r>
        <w:r>
          <w:rPr>
            <w:rFonts w:ascii="Open Sans" w:eastAsia="Open Sans" w:hAnsi="Open Sans" w:cs="Open Sans"/>
            <w:spacing w:val="4"/>
          </w:rPr>
          <w:t xml:space="preserve"> </w:t>
        </w:r>
        <w:r>
          <w:rPr>
            <w:rFonts w:ascii="Open Sans" w:eastAsia="Open Sans" w:hAnsi="Open Sans" w:cs="Open Sans"/>
          </w:rPr>
          <w:t>p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rk</w:t>
        </w:r>
        <w:r>
          <w:rPr>
            <w:rFonts w:ascii="Open Sans" w:eastAsia="Open Sans" w:hAnsi="Open Sans" w:cs="Open Sans"/>
            <w:spacing w:val="4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5"/>
          </w:rPr>
          <w:t>im</w:t>
        </w:r>
        <w:r>
          <w:rPr>
            <w:rFonts w:ascii="Open Sans" w:eastAsia="Open Sans" w:hAnsi="Open Sans" w:cs="Open Sans"/>
          </w:rPr>
          <w:t>e</w:t>
        </w:r>
        <w:r>
          <w:rPr>
            <w:rFonts w:ascii="Open Sans" w:eastAsia="Open Sans" w:hAnsi="Open Sans" w:cs="Open Sans"/>
            <w:spacing w:val="-2"/>
          </w:rPr>
          <w:t xml:space="preserve"> a</w:t>
        </w:r>
        <w:r>
          <w:rPr>
            <w:rFonts w:ascii="Open Sans" w:eastAsia="Open Sans" w:hAnsi="Open Sans" w:cs="Open Sans"/>
          </w:rPr>
          <w:t>t a d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>p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t</w:t>
        </w:r>
        <w:r>
          <w:rPr>
            <w:rFonts w:ascii="Open Sans" w:eastAsia="Open Sans" w:hAnsi="Open Sans" w:cs="Open Sans"/>
            <w:spacing w:val="-3"/>
          </w:rPr>
          <w:t xml:space="preserve"> e</w:t>
        </w:r>
        <w:r>
          <w:rPr>
            <w:rFonts w:ascii="Open Sans" w:eastAsia="Open Sans" w:hAnsi="Open Sans" w:cs="Open Sans"/>
            <w:spacing w:val="5"/>
          </w:rPr>
          <w:t>x</w:t>
        </w:r>
        <w:r>
          <w:rPr>
            <w:rFonts w:ascii="Open Sans" w:eastAsia="Open Sans" w:hAnsi="Open Sans" w:cs="Open Sans"/>
          </w:rPr>
          <w:t>c</w:t>
        </w:r>
        <w:r>
          <w:rPr>
            <w:rFonts w:ascii="Open Sans" w:eastAsia="Open Sans" w:hAnsi="Open Sans" w:cs="Open Sans"/>
            <w:spacing w:val="5"/>
          </w:rPr>
          <w:t>l</w:t>
        </w:r>
        <w:r>
          <w:rPr>
            <w:rFonts w:ascii="Open Sans" w:eastAsia="Open Sans" w:hAnsi="Open Sans" w:cs="Open Sans"/>
          </w:rPr>
          <w:t>ud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ng</w:t>
        </w:r>
        <w:r>
          <w:rPr>
            <w:rFonts w:ascii="Open Sans" w:eastAsia="Open Sans" w:hAnsi="Open Sans" w:cs="Open Sans"/>
            <w:spacing w:val="-6"/>
          </w:rPr>
          <w:t xml:space="preserve"> </w:t>
        </w:r>
        <w:r>
          <w:rPr>
            <w:rFonts w:ascii="Open Sans" w:eastAsia="Open Sans" w:hAnsi="Open Sans" w:cs="Open Sans"/>
            <w:spacing w:val="3"/>
          </w:rPr>
          <w:t>P</w:t>
        </w:r>
        <w:r>
          <w:rPr>
            <w:rFonts w:ascii="Open Sans" w:eastAsia="Open Sans" w:hAnsi="Open Sans" w:cs="Open Sans"/>
          </w:rPr>
          <w:t>u</w:t>
        </w:r>
        <w:r>
          <w:rPr>
            <w:rFonts w:ascii="Open Sans" w:eastAsia="Open Sans" w:hAnsi="Open Sans" w:cs="Open Sans"/>
            <w:spacing w:val="5"/>
          </w:rPr>
          <w:t>l</w:t>
        </w:r>
        <w:r>
          <w:rPr>
            <w:rFonts w:ascii="Open Sans" w:eastAsia="Open Sans" w:hAnsi="Open Sans" w:cs="Open Sans"/>
          </w:rPr>
          <w:t>l</w:t>
        </w:r>
        <w:r>
          <w:rPr>
            <w:rFonts w:ascii="Open Sans" w:eastAsia="Open Sans" w:hAnsi="Open Sans" w:cs="Open Sans"/>
            <w:spacing w:val="5"/>
          </w:rPr>
          <w:t xml:space="preserve"> i</w:t>
        </w:r>
        <w:r>
          <w:rPr>
            <w:rFonts w:ascii="Open Sans" w:eastAsia="Open Sans" w:hAnsi="Open Sans" w:cs="Open Sans"/>
          </w:rPr>
          <w:t>n</w:t>
        </w:r>
        <w:r>
          <w:rPr>
            <w:rFonts w:ascii="Open Sans" w:eastAsia="Open Sans" w:hAnsi="Open Sans" w:cs="Open Sans"/>
            <w:spacing w:val="1"/>
          </w:rPr>
          <w:t xml:space="preserve"> 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 xml:space="preserve">nd </w:t>
        </w:r>
        <w:r>
          <w:rPr>
            <w:rFonts w:ascii="Open Sans" w:eastAsia="Open Sans" w:hAnsi="Open Sans" w:cs="Open Sans"/>
            <w:spacing w:val="3"/>
          </w:rPr>
          <w:t>P</w:t>
        </w:r>
        <w:r>
          <w:rPr>
            <w:rFonts w:ascii="Open Sans" w:eastAsia="Open Sans" w:hAnsi="Open Sans" w:cs="Open Sans"/>
          </w:rPr>
          <w:t>u</w:t>
        </w:r>
        <w:r>
          <w:rPr>
            <w:rFonts w:ascii="Open Sans" w:eastAsia="Open Sans" w:hAnsi="Open Sans" w:cs="Open Sans"/>
            <w:spacing w:val="5"/>
          </w:rPr>
          <w:t>l</w:t>
        </w:r>
        <w:r>
          <w:rPr>
            <w:rFonts w:ascii="Open Sans" w:eastAsia="Open Sans" w:hAnsi="Open Sans" w:cs="Open Sans"/>
          </w:rPr>
          <w:t xml:space="preserve">l 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ut</w:t>
        </w:r>
        <w:r>
          <w:rPr>
            <w:rFonts w:ascii="Open Sans" w:eastAsia="Open Sans" w:hAnsi="Open Sans" w:cs="Open Sans"/>
            <w:spacing w:val="-1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5"/>
          </w:rPr>
          <w:t>im</w:t>
        </w:r>
        <w:r>
          <w:rPr>
            <w:rFonts w:ascii="Open Sans" w:eastAsia="Open Sans" w:hAnsi="Open Sans" w:cs="Open Sans"/>
          </w:rPr>
          <w:t>e</w:t>
        </w:r>
        <w:r>
          <w:rPr>
            <w:rFonts w:ascii="Open Sans" w:eastAsia="Open Sans" w:hAnsi="Open Sans" w:cs="Open Sans"/>
            <w:spacing w:val="-2"/>
          </w:rPr>
          <w:t xml:space="preserve"> </w:t>
        </w:r>
        <w:r>
          <w:rPr>
            <w:rFonts w:ascii="Open Sans" w:eastAsia="Open Sans" w:hAnsi="Open Sans" w:cs="Open Sans"/>
            <w:spacing w:val="1"/>
          </w:rPr>
          <w:t>f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r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  <w:spacing w:val="-6"/>
          </w:rPr>
          <w:t>w</w:t>
        </w:r>
        <w:r>
          <w:rPr>
            <w:rFonts w:ascii="Open Sans" w:eastAsia="Open Sans" w:hAnsi="Open Sans" w:cs="Open Sans"/>
          </w:rPr>
          <w:t>h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ch</w:t>
        </w:r>
        <w:r>
          <w:rPr>
            <w:rFonts w:ascii="Open Sans" w:eastAsia="Open Sans" w:hAnsi="Open Sans" w:cs="Open Sans"/>
            <w:spacing w:val="-2"/>
          </w:rPr>
          <w:t xml:space="preserve"> </w:t>
        </w:r>
        <w:r>
          <w:rPr>
            <w:rFonts w:ascii="Open Sans" w:eastAsia="Open Sans" w:hAnsi="Open Sans" w:cs="Open Sans"/>
          </w:rPr>
          <w:t xml:space="preserve">a </w:t>
        </w:r>
        <w:proofErr w:type="spellStart"/>
        <w:r>
          <w:rPr>
            <w:rFonts w:ascii="Open Sans" w:eastAsia="Open Sans" w:hAnsi="Open Sans" w:cs="Open Sans"/>
            <w:spacing w:val="5"/>
          </w:rPr>
          <w:t>mi</w:t>
        </w:r>
        <w:r>
          <w:rPr>
            <w:rFonts w:ascii="Open Sans" w:eastAsia="Open Sans" w:hAnsi="Open Sans" w:cs="Open Sans"/>
          </w:rPr>
          <w:t>d</w:t>
        </w:r>
        <w:r>
          <w:rPr>
            <w:rFonts w:ascii="Open Sans" w:eastAsia="Open Sans" w:hAnsi="Open Sans" w:cs="Open Sans"/>
            <w:spacing w:val="1"/>
          </w:rPr>
          <w:t xml:space="preserve"> </w:t>
        </w:r>
        <w:r>
          <w:rPr>
            <w:rFonts w:ascii="Open Sans" w:eastAsia="Open Sans" w:hAnsi="Open Sans" w:cs="Open Sans"/>
          </w:rPr>
          <w:t>d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y</w:t>
        </w:r>
        <w:proofErr w:type="spellEnd"/>
        <w:r>
          <w:rPr>
            <w:rFonts w:ascii="Open Sans" w:eastAsia="Open Sans" w:hAnsi="Open Sans" w:cs="Open Sans"/>
            <w:spacing w:val="-5"/>
          </w:rPr>
          <w:t xml:space="preserve"> </w:t>
        </w:r>
        <w:r>
          <w:rPr>
            <w:rFonts w:ascii="Open Sans" w:eastAsia="Open Sans" w:hAnsi="Open Sans" w:cs="Open Sans"/>
          </w:rPr>
          <w:t>p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rk</w:t>
        </w:r>
        <w:r>
          <w:rPr>
            <w:rFonts w:ascii="Open Sans" w:eastAsia="Open Sans" w:hAnsi="Open Sans" w:cs="Open Sans"/>
            <w:spacing w:val="4"/>
          </w:rPr>
          <w:t xml:space="preserve"> 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s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  <w:spacing w:val="5"/>
          </w:rPr>
          <w:t>j</w:t>
        </w:r>
        <w:r>
          <w:rPr>
            <w:rFonts w:ascii="Open Sans" w:eastAsia="Open Sans" w:hAnsi="Open Sans" w:cs="Open Sans"/>
          </w:rPr>
          <w:t>us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  <w:spacing w:val="1"/>
          </w:rPr>
          <w:t>f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>d.</w:t>
        </w:r>
        <w:r>
          <w:rPr>
            <w:rFonts w:ascii="Open Sans" w:eastAsia="Open Sans" w:hAnsi="Open Sans" w:cs="Open Sans"/>
            <w:spacing w:val="-1"/>
          </w:rPr>
          <w:t xml:space="preserve"> </w:t>
        </w:r>
        <w:r>
          <w:rPr>
            <w:rFonts w:ascii="Open Sans" w:eastAsia="Open Sans" w:hAnsi="Open Sans" w:cs="Open Sans"/>
            <w:spacing w:val="-2"/>
          </w:rPr>
          <w:t>T</w:t>
        </w:r>
        <w:r>
          <w:rPr>
            <w:rFonts w:ascii="Open Sans" w:eastAsia="Open Sans" w:hAnsi="Open Sans" w:cs="Open Sans"/>
          </w:rPr>
          <w:t>o</w:t>
        </w:r>
        <w:r>
          <w:rPr>
            <w:rFonts w:ascii="Open Sans" w:eastAsia="Open Sans" w:hAnsi="Open Sans" w:cs="Open Sans"/>
            <w:spacing w:val="5"/>
          </w:rPr>
          <w:t xml:space="preserve"> m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  <w:spacing w:val="5"/>
          </w:rPr>
          <w:t>k</w:t>
        </w:r>
        <w:r>
          <w:rPr>
            <w:rFonts w:ascii="Open Sans" w:eastAsia="Open Sans" w:hAnsi="Open Sans" w:cs="Open Sans"/>
          </w:rPr>
          <w:t>e</w:t>
        </w:r>
        <w:r>
          <w:rPr>
            <w:rFonts w:ascii="Open Sans" w:eastAsia="Open Sans" w:hAnsi="Open Sans" w:cs="Open Sans"/>
            <w:spacing w:val="-2"/>
          </w:rPr>
          <w:t xml:space="preserve"> </w:t>
        </w:r>
        <w:r>
          <w:rPr>
            <w:rFonts w:ascii="Open Sans" w:eastAsia="Open Sans" w:hAnsi="Open Sans" w:cs="Open Sans"/>
          </w:rPr>
          <w:t>s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>ns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>,</w:t>
        </w:r>
        <w:r>
          <w:rPr>
            <w:rFonts w:ascii="Open Sans" w:eastAsia="Open Sans" w:hAnsi="Open Sans" w:cs="Open Sans"/>
            <w:spacing w:val="8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>nsure</w:t>
        </w:r>
        <w:r>
          <w:rPr>
            <w:rFonts w:ascii="Open Sans" w:eastAsia="Open Sans" w:hAnsi="Open Sans" w:cs="Open Sans"/>
            <w:spacing w:val="-4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h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t</w:t>
        </w:r>
        <w:r>
          <w:rPr>
            <w:rFonts w:ascii="Open Sans" w:eastAsia="Open Sans" w:hAnsi="Open Sans" w:cs="Open Sans"/>
            <w:spacing w:val="-1"/>
          </w:rPr>
          <w:t xml:space="preserve"> 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t</w:t>
        </w:r>
        <w:r>
          <w:rPr>
            <w:rFonts w:ascii="Open Sans" w:eastAsia="Open Sans" w:hAnsi="Open Sans" w:cs="Open Sans"/>
            <w:spacing w:val="-1"/>
          </w:rPr>
          <w:t xml:space="preserve"> 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s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  <w:spacing w:val="5"/>
          </w:rPr>
          <w:t>l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 xml:space="preserve">ss 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h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 xml:space="preserve">n </w:t>
        </w:r>
        <w:r>
          <w:rPr>
            <w:rFonts w:ascii="Open Sans" w:eastAsia="Open Sans" w:hAnsi="Open Sans" w:cs="Open Sans"/>
            <w:b/>
            <w:bCs/>
            <w:spacing w:val="3"/>
          </w:rPr>
          <w:t>M</w:t>
        </w:r>
        <w:r>
          <w:rPr>
            <w:rFonts w:ascii="Open Sans" w:eastAsia="Open Sans" w:hAnsi="Open Sans" w:cs="Open Sans"/>
            <w:b/>
            <w:bCs/>
            <w:spacing w:val="-7"/>
          </w:rPr>
          <w:t>i</w:t>
        </w:r>
        <w:r>
          <w:rPr>
            <w:rFonts w:ascii="Open Sans" w:eastAsia="Open Sans" w:hAnsi="Open Sans" w:cs="Open Sans"/>
            <w:b/>
            <w:bCs/>
            <w:spacing w:val="5"/>
          </w:rPr>
          <w:t>n</w:t>
        </w:r>
        <w:r>
          <w:rPr>
            <w:rFonts w:ascii="Open Sans" w:eastAsia="Open Sans" w:hAnsi="Open Sans" w:cs="Open Sans"/>
            <w:b/>
            <w:bCs/>
            <w:spacing w:val="-7"/>
          </w:rPr>
          <w:t>i</w:t>
        </w:r>
        <w:r>
          <w:rPr>
            <w:rFonts w:ascii="Open Sans" w:eastAsia="Open Sans" w:hAnsi="Open Sans" w:cs="Open Sans"/>
            <w:b/>
            <w:bCs/>
            <w:spacing w:val="-6"/>
          </w:rPr>
          <w:t>m</w:t>
        </w:r>
        <w:r>
          <w:rPr>
            <w:rFonts w:ascii="Open Sans" w:eastAsia="Open Sans" w:hAnsi="Open Sans" w:cs="Open Sans"/>
            <w:b/>
            <w:bCs/>
            <w:spacing w:val="5"/>
          </w:rPr>
          <w:t>u</w:t>
        </w:r>
        <w:r>
          <w:rPr>
            <w:rFonts w:ascii="Open Sans" w:eastAsia="Open Sans" w:hAnsi="Open Sans" w:cs="Open Sans"/>
            <w:b/>
            <w:bCs/>
          </w:rPr>
          <w:t>m</w:t>
        </w:r>
        <w:r>
          <w:rPr>
            <w:rFonts w:ascii="Open Sans" w:eastAsia="Open Sans" w:hAnsi="Open Sans" w:cs="Open Sans"/>
            <w:b/>
            <w:bCs/>
            <w:spacing w:val="-9"/>
          </w:rPr>
          <w:t xml:space="preserve"> </w:t>
        </w:r>
        <w:r>
          <w:rPr>
            <w:rFonts w:ascii="Open Sans" w:eastAsia="Open Sans" w:hAnsi="Open Sans" w:cs="Open Sans"/>
            <w:b/>
            <w:bCs/>
            <w:spacing w:val="-4"/>
          </w:rPr>
          <w:t>b</w:t>
        </w:r>
        <w:r>
          <w:rPr>
            <w:rFonts w:ascii="Open Sans" w:eastAsia="Open Sans" w:hAnsi="Open Sans" w:cs="Open Sans"/>
            <w:b/>
            <w:bCs/>
            <w:spacing w:val="5"/>
          </w:rPr>
          <w:t>re</w:t>
        </w:r>
        <w:r>
          <w:rPr>
            <w:rFonts w:ascii="Open Sans" w:eastAsia="Open Sans" w:hAnsi="Open Sans" w:cs="Open Sans"/>
            <w:b/>
            <w:bCs/>
            <w:spacing w:val="2"/>
          </w:rPr>
          <w:t>a</w:t>
        </w:r>
        <w:r>
          <w:rPr>
            <w:rFonts w:ascii="Open Sans" w:eastAsia="Open Sans" w:hAnsi="Open Sans" w:cs="Open Sans"/>
            <w:b/>
            <w:bCs/>
          </w:rPr>
          <w:t>k</w:t>
        </w:r>
        <w:r>
          <w:rPr>
            <w:rFonts w:ascii="Open Sans" w:eastAsia="Open Sans" w:hAnsi="Open Sans" w:cs="Open Sans"/>
            <w:b/>
            <w:bCs/>
            <w:spacing w:val="-2"/>
          </w:rPr>
          <w:t xml:space="preserve"> </w:t>
        </w:r>
        <w:r>
          <w:rPr>
            <w:rFonts w:ascii="Open Sans" w:eastAsia="Open Sans" w:hAnsi="Open Sans" w:cs="Open Sans"/>
            <w:b/>
            <w:bCs/>
            <w:spacing w:val="-7"/>
          </w:rPr>
          <w:t>l</w:t>
        </w:r>
        <w:r>
          <w:rPr>
            <w:rFonts w:ascii="Open Sans" w:eastAsia="Open Sans" w:hAnsi="Open Sans" w:cs="Open Sans"/>
            <w:b/>
            <w:bCs/>
            <w:spacing w:val="5"/>
          </w:rPr>
          <w:t>en</w:t>
        </w:r>
        <w:r>
          <w:rPr>
            <w:rFonts w:ascii="Open Sans" w:eastAsia="Open Sans" w:hAnsi="Open Sans" w:cs="Open Sans"/>
            <w:b/>
            <w:bCs/>
            <w:spacing w:val="-4"/>
          </w:rPr>
          <w:t>g</w:t>
        </w:r>
        <w:r>
          <w:rPr>
            <w:rFonts w:ascii="Open Sans" w:eastAsia="Open Sans" w:hAnsi="Open Sans" w:cs="Open Sans"/>
            <w:b/>
            <w:bCs/>
            <w:spacing w:val="-5"/>
          </w:rPr>
          <w:t>t</w:t>
        </w:r>
        <w:r>
          <w:rPr>
            <w:rFonts w:ascii="Open Sans" w:eastAsia="Open Sans" w:hAnsi="Open Sans" w:cs="Open Sans"/>
            <w:b/>
            <w:bCs/>
            <w:spacing w:val="5"/>
          </w:rPr>
          <w:t>h</w:t>
        </w:r>
        <w:r>
          <w:rPr>
            <w:rFonts w:ascii="Open Sans" w:eastAsia="Open Sans" w:hAnsi="Open Sans" w:cs="Open Sans"/>
          </w:rPr>
          <w:t>.</w:t>
        </w:r>
      </w:moveTo>
    </w:p>
    <w:moveToRangeEnd w:id="27"/>
    <w:p w14:paraId="51B61472" w14:textId="77777777" w:rsidR="001C3FC3" w:rsidRDefault="001C3FC3">
      <w:pPr>
        <w:spacing w:after="0" w:line="240" w:lineRule="auto"/>
        <w:ind w:left="415" w:right="275"/>
        <w:rPr>
          <w:rFonts w:ascii="Open Sans" w:eastAsia="Open Sans" w:hAnsi="Open Sans" w:cs="Open Sans"/>
        </w:rPr>
      </w:pPr>
    </w:p>
    <w:p w14:paraId="6EEFB7D6" w14:textId="6BEBA6C2" w:rsidR="00B56B69" w:rsidDel="00FE0849" w:rsidRDefault="001C3FC3">
      <w:pPr>
        <w:spacing w:before="75" w:after="0" w:line="240" w:lineRule="auto"/>
        <w:ind w:left="415" w:right="-20"/>
        <w:rPr>
          <w:moveFrom w:id="31" w:author="Meital Waltman" w:date="2016-09-13T13:39:00Z"/>
          <w:rFonts w:ascii="Open Sans" w:eastAsia="Open Sans" w:hAnsi="Open Sans" w:cs="Open Sans"/>
        </w:rPr>
      </w:pPr>
      <w:moveFromRangeStart w:id="32" w:author="Meital Waltman" w:date="2016-09-13T13:39:00Z" w:name="move461537287"/>
      <w:moveFrom w:id="33" w:author="Meital Waltman" w:date="2016-09-13T13:39:00Z">
        <w:r w:rsidDel="00FE0849">
          <w:pict w14:anchorId="35CD099D">
            <v:shape id="_x0000_s1036" type="#_x0000_t75" style="position:absolute;left:0;text-align:left;margin-left:72.75pt;margin-top:9.6pt;width:4.5pt;height:4.5pt;z-index:-251656704;mso-position-horizontal-relative:page">
              <v:imagedata r:id="rId4" o:title=""/>
              <w10:wrap anchorx="page"/>
            </v:shape>
          </w:pict>
        </w:r>
        <w:r w:rsidDel="00FE0849">
          <w:rPr>
            <w:rFonts w:ascii="Open Sans" w:eastAsia="Open Sans" w:hAnsi="Open Sans" w:cs="Open Sans"/>
            <w:b/>
            <w:bCs/>
            <w:spacing w:val="-3"/>
          </w:rPr>
          <w:t>P</w:t>
        </w:r>
        <w:r w:rsidDel="00FE0849">
          <w:rPr>
            <w:rFonts w:ascii="Open Sans" w:eastAsia="Open Sans" w:hAnsi="Open Sans" w:cs="Open Sans"/>
            <w:b/>
            <w:bCs/>
            <w:spacing w:val="2"/>
          </w:rPr>
          <w:t>a</w:t>
        </w:r>
        <w:r w:rsidDel="00FE0849">
          <w:rPr>
            <w:rFonts w:ascii="Open Sans" w:eastAsia="Open Sans" w:hAnsi="Open Sans" w:cs="Open Sans"/>
            <w:b/>
            <w:bCs/>
            <w:spacing w:val="5"/>
          </w:rPr>
          <w:t>r</w:t>
        </w:r>
        <w:r w:rsidDel="00FE0849">
          <w:rPr>
            <w:rFonts w:ascii="Open Sans" w:eastAsia="Open Sans" w:hAnsi="Open Sans" w:cs="Open Sans"/>
            <w:b/>
            <w:bCs/>
          </w:rPr>
          <w:t xml:space="preserve">k </w:t>
        </w:r>
        <w:r w:rsidDel="00FE0849">
          <w:rPr>
            <w:rFonts w:ascii="Open Sans" w:eastAsia="Open Sans" w:hAnsi="Open Sans" w:cs="Open Sans"/>
            <w:b/>
            <w:bCs/>
            <w:spacing w:val="7"/>
          </w:rPr>
          <w:t>c</w:t>
        </w:r>
        <w:r w:rsidDel="00FE0849">
          <w:rPr>
            <w:rFonts w:ascii="Open Sans" w:eastAsia="Open Sans" w:hAnsi="Open Sans" w:cs="Open Sans"/>
            <w:b/>
            <w:bCs/>
            <w:spacing w:val="-1"/>
          </w:rPr>
          <w:t>o</w:t>
        </w:r>
        <w:r w:rsidDel="00FE0849">
          <w:rPr>
            <w:rFonts w:ascii="Open Sans" w:eastAsia="Open Sans" w:hAnsi="Open Sans" w:cs="Open Sans"/>
            <w:b/>
            <w:bCs/>
            <w:spacing w:val="-4"/>
          </w:rPr>
          <w:t>s</w:t>
        </w:r>
        <w:r w:rsidDel="00FE0849">
          <w:rPr>
            <w:rFonts w:ascii="Open Sans" w:eastAsia="Open Sans" w:hAnsi="Open Sans" w:cs="Open Sans"/>
            <w:b/>
            <w:bCs/>
            <w:spacing w:val="-5"/>
          </w:rPr>
          <w:t>t</w:t>
        </w:r>
        <w:r w:rsidDel="00FE0849">
          <w:rPr>
            <w:rFonts w:ascii="Open Sans" w:eastAsia="Open Sans" w:hAnsi="Open Sans" w:cs="Open Sans"/>
            <w:b/>
            <w:bCs/>
          </w:rPr>
          <w:t xml:space="preserve">: </w:t>
        </w:r>
        <w:r w:rsidDel="00FE0849">
          <w:rPr>
            <w:rFonts w:ascii="Open Sans" w:eastAsia="Open Sans" w:hAnsi="Open Sans" w:cs="Open Sans"/>
            <w:spacing w:val="6"/>
          </w:rPr>
          <w:t>F</w:t>
        </w:r>
        <w:r w:rsidDel="00FE0849">
          <w:rPr>
            <w:rFonts w:ascii="Open Sans" w:eastAsia="Open Sans" w:hAnsi="Open Sans" w:cs="Open Sans"/>
            <w:spacing w:val="5"/>
          </w:rPr>
          <w:t>ix</w:t>
        </w:r>
        <w:r w:rsidDel="00FE0849">
          <w:rPr>
            <w:rFonts w:ascii="Open Sans" w:eastAsia="Open Sans" w:hAnsi="Open Sans" w:cs="Open Sans"/>
            <w:spacing w:val="-3"/>
          </w:rPr>
          <w:t>e</w:t>
        </w:r>
        <w:r w:rsidDel="00FE0849">
          <w:rPr>
            <w:rFonts w:ascii="Open Sans" w:eastAsia="Open Sans" w:hAnsi="Open Sans" w:cs="Open Sans"/>
          </w:rPr>
          <w:t>d p</w:t>
        </w:r>
        <w:r w:rsidDel="00FE0849">
          <w:rPr>
            <w:rFonts w:ascii="Open Sans" w:eastAsia="Open Sans" w:hAnsi="Open Sans" w:cs="Open Sans"/>
            <w:spacing w:val="-3"/>
          </w:rPr>
          <w:t>e</w:t>
        </w:r>
        <w:r w:rsidDel="00FE0849">
          <w:rPr>
            <w:rFonts w:ascii="Open Sans" w:eastAsia="Open Sans" w:hAnsi="Open Sans" w:cs="Open Sans"/>
          </w:rPr>
          <w:t>n</w:t>
        </w:r>
        <w:r w:rsidDel="00FE0849">
          <w:rPr>
            <w:rFonts w:ascii="Open Sans" w:eastAsia="Open Sans" w:hAnsi="Open Sans" w:cs="Open Sans"/>
            <w:spacing w:val="-2"/>
          </w:rPr>
          <w:t>a</w:t>
        </w:r>
        <w:r w:rsidDel="00FE0849">
          <w:rPr>
            <w:rFonts w:ascii="Open Sans" w:eastAsia="Open Sans" w:hAnsi="Open Sans" w:cs="Open Sans"/>
            <w:spacing w:val="5"/>
          </w:rPr>
          <w:t>l</w:t>
        </w:r>
        <w:r w:rsidDel="00FE0849">
          <w:rPr>
            <w:rFonts w:ascii="Open Sans" w:eastAsia="Open Sans" w:hAnsi="Open Sans" w:cs="Open Sans"/>
            <w:spacing w:val="-3"/>
          </w:rPr>
          <w:t>t</w:t>
        </w:r>
        <w:r w:rsidDel="00FE0849">
          <w:rPr>
            <w:rFonts w:ascii="Open Sans" w:eastAsia="Open Sans" w:hAnsi="Open Sans" w:cs="Open Sans"/>
          </w:rPr>
          <w:t>y</w:t>
        </w:r>
        <w:r w:rsidDel="00FE0849">
          <w:rPr>
            <w:rFonts w:ascii="Open Sans" w:eastAsia="Open Sans" w:hAnsi="Open Sans" w:cs="Open Sans"/>
            <w:spacing w:val="-7"/>
          </w:rPr>
          <w:t xml:space="preserve"> </w:t>
        </w:r>
        <w:r w:rsidDel="00FE0849">
          <w:rPr>
            <w:rFonts w:ascii="Open Sans" w:eastAsia="Open Sans" w:hAnsi="Open Sans" w:cs="Open Sans"/>
            <w:spacing w:val="1"/>
          </w:rPr>
          <w:t>f</w:t>
        </w:r>
        <w:r w:rsidDel="00FE0849">
          <w:rPr>
            <w:rFonts w:ascii="Open Sans" w:eastAsia="Open Sans" w:hAnsi="Open Sans" w:cs="Open Sans"/>
            <w:spacing w:val="2"/>
          </w:rPr>
          <w:t>o</w:t>
        </w:r>
        <w:r w:rsidDel="00FE0849">
          <w:rPr>
            <w:rFonts w:ascii="Open Sans" w:eastAsia="Open Sans" w:hAnsi="Open Sans" w:cs="Open Sans"/>
          </w:rPr>
          <w:t>r</w:t>
        </w:r>
        <w:r w:rsidDel="00FE0849">
          <w:rPr>
            <w:rFonts w:ascii="Open Sans" w:eastAsia="Open Sans" w:hAnsi="Open Sans" w:cs="Open Sans"/>
            <w:spacing w:val="2"/>
          </w:rPr>
          <w:t xml:space="preserve"> </w:t>
        </w:r>
        <w:r w:rsidDel="00FE0849">
          <w:rPr>
            <w:rFonts w:ascii="Open Sans" w:eastAsia="Open Sans" w:hAnsi="Open Sans" w:cs="Open Sans"/>
          </w:rPr>
          <w:t xml:space="preserve">a </w:t>
        </w:r>
        <w:r w:rsidDel="00FE0849">
          <w:rPr>
            <w:rFonts w:ascii="Open Sans" w:eastAsia="Open Sans" w:hAnsi="Open Sans" w:cs="Open Sans"/>
            <w:spacing w:val="5"/>
          </w:rPr>
          <w:t>mi</w:t>
        </w:r>
        <w:r w:rsidDel="00FE0849">
          <w:rPr>
            <w:rFonts w:ascii="Open Sans" w:eastAsia="Open Sans" w:hAnsi="Open Sans" w:cs="Open Sans"/>
          </w:rPr>
          <w:t>d</w:t>
        </w:r>
        <w:r w:rsidDel="00FE0849">
          <w:rPr>
            <w:rFonts w:ascii="Open Sans" w:eastAsia="Open Sans" w:hAnsi="Open Sans" w:cs="Open Sans"/>
            <w:spacing w:val="1"/>
          </w:rPr>
          <w:t xml:space="preserve"> </w:t>
        </w:r>
        <w:r w:rsidDel="00FE0849">
          <w:rPr>
            <w:rFonts w:ascii="Open Sans" w:eastAsia="Open Sans" w:hAnsi="Open Sans" w:cs="Open Sans"/>
          </w:rPr>
          <w:t>d</w:t>
        </w:r>
        <w:r w:rsidDel="00FE0849">
          <w:rPr>
            <w:rFonts w:ascii="Open Sans" w:eastAsia="Open Sans" w:hAnsi="Open Sans" w:cs="Open Sans"/>
            <w:spacing w:val="-2"/>
          </w:rPr>
          <w:t>a</w:t>
        </w:r>
        <w:r w:rsidDel="00FE0849">
          <w:rPr>
            <w:rFonts w:ascii="Open Sans" w:eastAsia="Open Sans" w:hAnsi="Open Sans" w:cs="Open Sans"/>
          </w:rPr>
          <w:t>y</w:t>
        </w:r>
        <w:r w:rsidDel="00FE0849">
          <w:rPr>
            <w:rFonts w:ascii="Open Sans" w:eastAsia="Open Sans" w:hAnsi="Open Sans" w:cs="Open Sans"/>
            <w:spacing w:val="-5"/>
          </w:rPr>
          <w:t xml:space="preserve"> </w:t>
        </w:r>
        <w:r w:rsidDel="00FE0849">
          <w:rPr>
            <w:rFonts w:ascii="Open Sans" w:eastAsia="Open Sans" w:hAnsi="Open Sans" w:cs="Open Sans"/>
          </w:rPr>
          <w:t>p</w:t>
        </w:r>
        <w:r w:rsidDel="00FE0849">
          <w:rPr>
            <w:rFonts w:ascii="Open Sans" w:eastAsia="Open Sans" w:hAnsi="Open Sans" w:cs="Open Sans"/>
            <w:spacing w:val="-2"/>
          </w:rPr>
          <w:t>a</w:t>
        </w:r>
        <w:r w:rsidDel="00FE0849">
          <w:rPr>
            <w:rFonts w:ascii="Open Sans" w:eastAsia="Open Sans" w:hAnsi="Open Sans" w:cs="Open Sans"/>
          </w:rPr>
          <w:t>rk</w:t>
        </w:r>
        <w:r w:rsidDel="00FE0849">
          <w:rPr>
            <w:rFonts w:ascii="Open Sans" w:eastAsia="Open Sans" w:hAnsi="Open Sans" w:cs="Open Sans"/>
            <w:spacing w:val="4"/>
          </w:rPr>
          <w:t xml:space="preserve"> </w:t>
        </w:r>
        <w:r w:rsidDel="00FE0849">
          <w:rPr>
            <w:rFonts w:ascii="Open Sans" w:eastAsia="Open Sans" w:hAnsi="Open Sans" w:cs="Open Sans"/>
            <w:spacing w:val="-2"/>
          </w:rPr>
          <w:t>a</w:t>
        </w:r>
        <w:r w:rsidDel="00FE0849">
          <w:rPr>
            <w:rFonts w:ascii="Open Sans" w:eastAsia="Open Sans" w:hAnsi="Open Sans" w:cs="Open Sans"/>
          </w:rPr>
          <w:t xml:space="preserve">t a </w:t>
        </w:r>
        <w:r w:rsidDel="00FE0849">
          <w:rPr>
            <w:rFonts w:ascii="Open Sans" w:eastAsia="Open Sans" w:hAnsi="Open Sans" w:cs="Open Sans"/>
            <w:spacing w:val="5"/>
          </w:rPr>
          <w:t>mi</w:t>
        </w:r>
        <w:r w:rsidDel="00FE0849">
          <w:rPr>
            <w:rFonts w:ascii="Open Sans" w:eastAsia="Open Sans" w:hAnsi="Open Sans" w:cs="Open Sans"/>
          </w:rPr>
          <w:t>d</w:t>
        </w:r>
        <w:r w:rsidDel="00FE0849">
          <w:rPr>
            <w:rFonts w:ascii="Open Sans" w:eastAsia="Open Sans" w:hAnsi="Open Sans" w:cs="Open Sans"/>
            <w:spacing w:val="1"/>
          </w:rPr>
          <w:t xml:space="preserve"> </w:t>
        </w:r>
        <w:r w:rsidDel="00FE0849">
          <w:rPr>
            <w:rFonts w:ascii="Open Sans" w:eastAsia="Open Sans" w:hAnsi="Open Sans" w:cs="Open Sans"/>
          </w:rPr>
          <w:t>d</w:t>
        </w:r>
        <w:r w:rsidDel="00FE0849">
          <w:rPr>
            <w:rFonts w:ascii="Open Sans" w:eastAsia="Open Sans" w:hAnsi="Open Sans" w:cs="Open Sans"/>
            <w:spacing w:val="-2"/>
          </w:rPr>
          <w:t>a</w:t>
        </w:r>
        <w:r w:rsidDel="00FE0849">
          <w:rPr>
            <w:rFonts w:ascii="Open Sans" w:eastAsia="Open Sans" w:hAnsi="Open Sans" w:cs="Open Sans"/>
          </w:rPr>
          <w:t>y</w:t>
        </w:r>
        <w:r w:rsidDel="00FE0849">
          <w:rPr>
            <w:rFonts w:ascii="Open Sans" w:eastAsia="Open Sans" w:hAnsi="Open Sans" w:cs="Open Sans"/>
            <w:spacing w:val="-5"/>
          </w:rPr>
          <w:t xml:space="preserve"> </w:t>
        </w:r>
        <w:r w:rsidDel="00FE0849">
          <w:rPr>
            <w:rFonts w:ascii="Open Sans" w:eastAsia="Open Sans" w:hAnsi="Open Sans" w:cs="Open Sans"/>
          </w:rPr>
          <w:t>p</w:t>
        </w:r>
        <w:r w:rsidDel="00FE0849">
          <w:rPr>
            <w:rFonts w:ascii="Open Sans" w:eastAsia="Open Sans" w:hAnsi="Open Sans" w:cs="Open Sans"/>
            <w:spacing w:val="-2"/>
          </w:rPr>
          <w:t>a</w:t>
        </w:r>
        <w:r w:rsidDel="00FE0849">
          <w:rPr>
            <w:rFonts w:ascii="Open Sans" w:eastAsia="Open Sans" w:hAnsi="Open Sans" w:cs="Open Sans"/>
          </w:rPr>
          <w:t>rk</w:t>
        </w:r>
        <w:r w:rsidDel="00FE0849">
          <w:rPr>
            <w:rFonts w:ascii="Open Sans" w:eastAsia="Open Sans" w:hAnsi="Open Sans" w:cs="Open Sans"/>
            <w:spacing w:val="4"/>
          </w:rPr>
          <w:t xml:space="preserve"> </w:t>
        </w:r>
        <w:r w:rsidDel="00FE0849">
          <w:rPr>
            <w:rFonts w:ascii="Open Sans" w:eastAsia="Open Sans" w:hAnsi="Open Sans" w:cs="Open Sans"/>
          </w:rPr>
          <w:t>d</w:t>
        </w:r>
        <w:r w:rsidDel="00FE0849">
          <w:rPr>
            <w:rFonts w:ascii="Open Sans" w:eastAsia="Open Sans" w:hAnsi="Open Sans" w:cs="Open Sans"/>
            <w:spacing w:val="-3"/>
          </w:rPr>
          <w:t>e</w:t>
        </w:r>
        <w:r w:rsidDel="00FE0849">
          <w:rPr>
            <w:rFonts w:ascii="Open Sans" w:eastAsia="Open Sans" w:hAnsi="Open Sans" w:cs="Open Sans"/>
          </w:rPr>
          <w:t>p</w:t>
        </w:r>
        <w:r w:rsidDel="00FE0849">
          <w:rPr>
            <w:rFonts w:ascii="Open Sans" w:eastAsia="Open Sans" w:hAnsi="Open Sans" w:cs="Open Sans"/>
            <w:spacing w:val="2"/>
          </w:rPr>
          <w:t>o</w:t>
        </w:r>
        <w:r w:rsidDel="00FE0849">
          <w:rPr>
            <w:rFonts w:ascii="Open Sans" w:eastAsia="Open Sans" w:hAnsi="Open Sans" w:cs="Open Sans"/>
          </w:rPr>
          <w:t>t</w:t>
        </w:r>
      </w:moveFrom>
      <w:commentRangeEnd w:id="28"/>
      <w:r>
        <w:rPr>
          <w:rStyle w:val="CommentReference"/>
        </w:rPr>
        <w:commentReference w:id="28"/>
      </w:r>
    </w:p>
    <w:p w14:paraId="7D6C800E" w14:textId="1FE6C273" w:rsidR="00B56B69" w:rsidDel="00FE0849" w:rsidRDefault="001C3FC3">
      <w:pPr>
        <w:spacing w:before="75" w:after="0" w:line="282" w:lineRule="exact"/>
        <w:ind w:left="415" w:right="-20"/>
        <w:rPr>
          <w:moveFrom w:id="34" w:author="Meital Waltman" w:date="2016-09-13T13:39:00Z"/>
          <w:rFonts w:ascii="Open Sans" w:eastAsia="Open Sans" w:hAnsi="Open Sans" w:cs="Open Sans"/>
        </w:rPr>
      </w:pPr>
      <w:moveFrom w:id="35" w:author="Meital Waltman" w:date="2016-09-13T13:39:00Z">
        <w:r w:rsidDel="00FE0849">
          <w:pict w14:anchorId="15F6AC79">
            <v:shape id="_x0000_s1035" type="#_x0000_t75" style="position:absolute;left:0;text-align:left;margin-left:72.75pt;margin-top:9.6pt;width:4.5pt;height:4.5pt;z-index:-251655680;mso-position-horizontal-relative:page">
              <v:imagedata r:id="rId4" o:title=""/>
              <w10:wrap anchorx="page"/>
            </v:shape>
          </w:pict>
        </w:r>
        <w:r w:rsidDel="00FE0849">
          <w:pict w14:anchorId="334348AB">
            <v:group id="_x0000_s1029" style="position:absolute;left:0;text-align:left;margin-left:69.4pt;margin-top:24.95pt;width:456pt;height:45pt;z-index:-251654656;mso-position-horizontal-relative:page" coordorigin="1388,499" coordsize="9120,900">
              <v:shape id="_x0000_s1034" type="#_x0000_t75" style="position:absolute;left:1395;top:507;width:1080;height:810">
                <v:imagedata r:id="rId10" o:title=""/>
              </v:shape>
              <v:group id="_x0000_s1032" style="position:absolute;left:1395;top:507;width:9082;height:885" coordorigin="1395,507" coordsize="9082,885">
                <v:shape id="_x0000_s1033" style="position:absolute;left:1395;top:507;width:9082;height:885" coordorigin="1395,507" coordsize="9082,885" path="m10410,507r-8933,l1419,536r-24,61l1395,1310r29,58l1485,1392r8933,-1l10440,1387r20,-10l10476,1363r1,-1l1479,1362r-21,-7l1441,1342r-12,-18l1425,1302r,-711l1431,570r13,-17l1463,541r22,-4l10476,537r-5,-7l10453,518r-20,-8l10410,507e" fillcolor="#ebc55a" stroked="f">
                  <v:path arrowok="t"/>
                </v:shape>
              </v:group>
              <v:group id="_x0000_s1030" style="position:absolute;left:1485;top:537;width:9015;height:825" coordorigin="1485,537" coordsize="9015,825">
                <v:shape id="_x0000_s1031" style="position:absolute;left:1485;top:537;width:9015;height:825" coordorigin="1485,537" coordsize="9015,825" path="m10476,537r-8991,l10416,537r21,6l10454,556r12,19l10470,597r,710l10464,1329r-13,17l10432,1358r-22,4l10477,1362r12,-17l10497,1324r3,-22l10500,588r-5,-22l10485,547r-9,-10e" fillcolor="#ebc55a" stroked="f">
                  <v:path arrowok="t"/>
                </v:shape>
              </v:group>
              <w10:wrap anchorx="page"/>
            </v:group>
          </w:pict>
        </w:r>
        <w:r w:rsidDel="00FE0849">
          <w:rPr>
            <w:rFonts w:ascii="Open Sans" w:eastAsia="Open Sans" w:hAnsi="Open Sans" w:cs="Open Sans"/>
            <w:b/>
            <w:bCs/>
            <w:spacing w:val="-3"/>
            <w:position w:val="-1"/>
          </w:rPr>
          <w:t>P</w:t>
        </w:r>
        <w:r w:rsidDel="00FE0849">
          <w:rPr>
            <w:rFonts w:ascii="Open Sans" w:eastAsia="Open Sans" w:hAnsi="Open Sans" w:cs="Open Sans"/>
            <w:b/>
            <w:bCs/>
            <w:spacing w:val="5"/>
            <w:position w:val="-1"/>
          </w:rPr>
          <w:t>en</w:t>
        </w:r>
        <w:r w:rsidDel="00FE0849">
          <w:rPr>
            <w:rFonts w:ascii="Open Sans" w:eastAsia="Open Sans" w:hAnsi="Open Sans" w:cs="Open Sans"/>
            <w:b/>
            <w:bCs/>
            <w:spacing w:val="2"/>
            <w:position w:val="-1"/>
          </w:rPr>
          <w:t>a</w:t>
        </w:r>
        <w:r w:rsidDel="00FE0849">
          <w:rPr>
            <w:rFonts w:ascii="Open Sans" w:eastAsia="Open Sans" w:hAnsi="Open Sans" w:cs="Open Sans"/>
            <w:b/>
            <w:bCs/>
            <w:spacing w:val="-7"/>
            <w:position w:val="-1"/>
          </w:rPr>
          <w:t>l</w:t>
        </w:r>
        <w:r w:rsidDel="00FE0849">
          <w:rPr>
            <w:rFonts w:ascii="Open Sans" w:eastAsia="Open Sans" w:hAnsi="Open Sans" w:cs="Open Sans"/>
            <w:b/>
            <w:bCs/>
            <w:spacing w:val="-5"/>
            <w:position w:val="-1"/>
          </w:rPr>
          <w:t>ty</w:t>
        </w:r>
        <w:r w:rsidDel="00FE0849">
          <w:rPr>
            <w:rFonts w:ascii="Open Sans" w:eastAsia="Open Sans" w:hAnsi="Open Sans" w:cs="Open Sans"/>
            <w:position w:val="-1"/>
          </w:rPr>
          <w:t xml:space="preserve">: </w:t>
        </w:r>
        <w:r w:rsidDel="00FE0849">
          <w:rPr>
            <w:rFonts w:ascii="Open Sans" w:eastAsia="Open Sans" w:hAnsi="Open Sans" w:cs="Open Sans"/>
            <w:spacing w:val="3"/>
            <w:position w:val="-1"/>
          </w:rPr>
          <w:t>P</w:t>
        </w:r>
        <w:r w:rsidDel="00FE0849">
          <w:rPr>
            <w:rFonts w:ascii="Open Sans" w:eastAsia="Open Sans" w:hAnsi="Open Sans" w:cs="Open Sans"/>
            <w:spacing w:val="-3"/>
            <w:position w:val="-1"/>
          </w:rPr>
          <w:t>e</w:t>
        </w:r>
        <w:r w:rsidDel="00FE0849">
          <w:rPr>
            <w:rFonts w:ascii="Open Sans" w:eastAsia="Open Sans" w:hAnsi="Open Sans" w:cs="Open Sans"/>
            <w:position w:val="-1"/>
          </w:rPr>
          <w:t>n</w:t>
        </w:r>
        <w:r w:rsidDel="00FE0849">
          <w:rPr>
            <w:rFonts w:ascii="Open Sans" w:eastAsia="Open Sans" w:hAnsi="Open Sans" w:cs="Open Sans"/>
            <w:spacing w:val="-2"/>
            <w:position w:val="-1"/>
          </w:rPr>
          <w:t>a</w:t>
        </w:r>
        <w:r w:rsidDel="00FE0849">
          <w:rPr>
            <w:rFonts w:ascii="Open Sans" w:eastAsia="Open Sans" w:hAnsi="Open Sans" w:cs="Open Sans"/>
            <w:spacing w:val="5"/>
            <w:position w:val="-1"/>
          </w:rPr>
          <w:t>l</w:t>
        </w:r>
        <w:r w:rsidDel="00FE0849">
          <w:rPr>
            <w:rFonts w:ascii="Open Sans" w:eastAsia="Open Sans" w:hAnsi="Open Sans" w:cs="Open Sans"/>
            <w:spacing w:val="-3"/>
            <w:position w:val="-1"/>
          </w:rPr>
          <w:t>t</w:t>
        </w:r>
        <w:r w:rsidDel="00FE0849">
          <w:rPr>
            <w:rFonts w:ascii="Open Sans" w:eastAsia="Open Sans" w:hAnsi="Open Sans" w:cs="Open Sans"/>
            <w:position w:val="-1"/>
          </w:rPr>
          <w:t>y</w:t>
        </w:r>
        <w:r w:rsidDel="00FE0849">
          <w:rPr>
            <w:rFonts w:ascii="Open Sans" w:eastAsia="Open Sans" w:hAnsi="Open Sans" w:cs="Open Sans"/>
            <w:spacing w:val="-6"/>
            <w:position w:val="-1"/>
          </w:rPr>
          <w:t xml:space="preserve"> </w:t>
        </w:r>
        <w:r w:rsidDel="00FE0849">
          <w:rPr>
            <w:rFonts w:ascii="Open Sans" w:eastAsia="Open Sans" w:hAnsi="Open Sans" w:cs="Open Sans"/>
            <w:spacing w:val="1"/>
            <w:position w:val="-1"/>
          </w:rPr>
          <w:t>f</w:t>
        </w:r>
        <w:r w:rsidDel="00FE0849">
          <w:rPr>
            <w:rFonts w:ascii="Open Sans" w:eastAsia="Open Sans" w:hAnsi="Open Sans" w:cs="Open Sans"/>
            <w:spacing w:val="2"/>
            <w:position w:val="-1"/>
          </w:rPr>
          <w:t>o</w:t>
        </w:r>
        <w:r w:rsidDel="00FE0849">
          <w:rPr>
            <w:rFonts w:ascii="Open Sans" w:eastAsia="Open Sans" w:hAnsi="Open Sans" w:cs="Open Sans"/>
            <w:position w:val="-1"/>
          </w:rPr>
          <w:t>r</w:t>
        </w:r>
        <w:r w:rsidDel="00FE0849">
          <w:rPr>
            <w:rFonts w:ascii="Open Sans" w:eastAsia="Open Sans" w:hAnsi="Open Sans" w:cs="Open Sans"/>
            <w:spacing w:val="2"/>
            <w:position w:val="-1"/>
          </w:rPr>
          <w:t xml:space="preserve"> </w:t>
        </w:r>
        <w:r w:rsidDel="00FE0849">
          <w:rPr>
            <w:rFonts w:ascii="Open Sans" w:eastAsia="Open Sans" w:hAnsi="Open Sans" w:cs="Open Sans"/>
            <w:position w:val="-1"/>
          </w:rPr>
          <w:t xml:space="preserve">a </w:t>
        </w:r>
        <w:r w:rsidDel="00FE0849">
          <w:rPr>
            <w:rFonts w:ascii="Open Sans" w:eastAsia="Open Sans" w:hAnsi="Open Sans" w:cs="Open Sans"/>
            <w:spacing w:val="5"/>
            <w:position w:val="-1"/>
          </w:rPr>
          <w:t>mi</w:t>
        </w:r>
        <w:r w:rsidDel="00FE0849">
          <w:rPr>
            <w:rFonts w:ascii="Open Sans" w:eastAsia="Open Sans" w:hAnsi="Open Sans" w:cs="Open Sans"/>
            <w:position w:val="-1"/>
          </w:rPr>
          <w:t>d</w:t>
        </w:r>
        <w:r w:rsidDel="00FE0849">
          <w:rPr>
            <w:rFonts w:ascii="Open Sans" w:eastAsia="Open Sans" w:hAnsi="Open Sans" w:cs="Open Sans"/>
            <w:spacing w:val="1"/>
            <w:position w:val="-1"/>
          </w:rPr>
          <w:t xml:space="preserve"> </w:t>
        </w:r>
        <w:r w:rsidDel="00FE0849">
          <w:rPr>
            <w:rFonts w:ascii="Open Sans" w:eastAsia="Open Sans" w:hAnsi="Open Sans" w:cs="Open Sans"/>
            <w:position w:val="-1"/>
          </w:rPr>
          <w:t>d</w:t>
        </w:r>
        <w:r w:rsidDel="00FE0849">
          <w:rPr>
            <w:rFonts w:ascii="Open Sans" w:eastAsia="Open Sans" w:hAnsi="Open Sans" w:cs="Open Sans"/>
            <w:spacing w:val="-2"/>
            <w:position w:val="-1"/>
          </w:rPr>
          <w:t>a</w:t>
        </w:r>
        <w:r w:rsidDel="00FE0849">
          <w:rPr>
            <w:rFonts w:ascii="Open Sans" w:eastAsia="Open Sans" w:hAnsi="Open Sans" w:cs="Open Sans"/>
            <w:position w:val="-1"/>
          </w:rPr>
          <w:t>y</w:t>
        </w:r>
        <w:r w:rsidDel="00FE0849">
          <w:rPr>
            <w:rFonts w:ascii="Open Sans" w:eastAsia="Open Sans" w:hAnsi="Open Sans" w:cs="Open Sans"/>
            <w:spacing w:val="-5"/>
            <w:position w:val="-1"/>
          </w:rPr>
          <w:t xml:space="preserve"> </w:t>
        </w:r>
        <w:r w:rsidDel="00FE0849">
          <w:rPr>
            <w:rFonts w:ascii="Open Sans" w:eastAsia="Open Sans" w:hAnsi="Open Sans" w:cs="Open Sans"/>
            <w:position w:val="-1"/>
          </w:rPr>
          <w:t>p</w:t>
        </w:r>
        <w:r w:rsidDel="00FE0849">
          <w:rPr>
            <w:rFonts w:ascii="Open Sans" w:eastAsia="Open Sans" w:hAnsi="Open Sans" w:cs="Open Sans"/>
            <w:spacing w:val="-2"/>
            <w:position w:val="-1"/>
          </w:rPr>
          <w:t>a</w:t>
        </w:r>
        <w:r w:rsidDel="00FE0849">
          <w:rPr>
            <w:rFonts w:ascii="Open Sans" w:eastAsia="Open Sans" w:hAnsi="Open Sans" w:cs="Open Sans"/>
            <w:position w:val="-1"/>
          </w:rPr>
          <w:t>rk</w:t>
        </w:r>
        <w:r w:rsidDel="00FE0849">
          <w:rPr>
            <w:rFonts w:ascii="Open Sans" w:eastAsia="Open Sans" w:hAnsi="Open Sans" w:cs="Open Sans"/>
            <w:spacing w:val="4"/>
            <w:position w:val="-1"/>
          </w:rPr>
          <w:t xml:space="preserve"> </w:t>
        </w:r>
        <w:r w:rsidDel="00FE0849">
          <w:rPr>
            <w:rFonts w:ascii="Open Sans" w:eastAsia="Open Sans" w:hAnsi="Open Sans" w:cs="Open Sans"/>
            <w:spacing w:val="-2"/>
            <w:position w:val="-1"/>
          </w:rPr>
          <w:t>a</w:t>
        </w:r>
        <w:r w:rsidDel="00FE0849">
          <w:rPr>
            <w:rFonts w:ascii="Open Sans" w:eastAsia="Open Sans" w:hAnsi="Open Sans" w:cs="Open Sans"/>
            <w:position w:val="-1"/>
          </w:rPr>
          <w:t xml:space="preserve">t </w:t>
        </w:r>
        <w:r w:rsidDel="00FE0849">
          <w:rPr>
            <w:rFonts w:ascii="Open Sans" w:eastAsia="Open Sans" w:hAnsi="Open Sans" w:cs="Open Sans"/>
            <w:spacing w:val="-2"/>
            <w:position w:val="-1"/>
          </w:rPr>
          <w:t>a</w:t>
        </w:r>
        <w:r w:rsidDel="00FE0849">
          <w:rPr>
            <w:rFonts w:ascii="Open Sans" w:eastAsia="Open Sans" w:hAnsi="Open Sans" w:cs="Open Sans"/>
            <w:position w:val="-1"/>
          </w:rPr>
          <w:t>ny</w:t>
        </w:r>
        <w:r w:rsidDel="00FE0849">
          <w:rPr>
            <w:rFonts w:ascii="Open Sans" w:eastAsia="Open Sans" w:hAnsi="Open Sans" w:cs="Open Sans"/>
            <w:spacing w:val="-5"/>
            <w:position w:val="-1"/>
          </w:rPr>
          <w:t xml:space="preserve"> </w:t>
        </w:r>
        <w:r w:rsidDel="00FE0849">
          <w:rPr>
            <w:rFonts w:ascii="Open Sans" w:eastAsia="Open Sans" w:hAnsi="Open Sans" w:cs="Open Sans"/>
            <w:spacing w:val="2"/>
            <w:position w:val="-1"/>
          </w:rPr>
          <w:t>o</w:t>
        </w:r>
        <w:r w:rsidDel="00FE0849">
          <w:rPr>
            <w:rFonts w:ascii="Open Sans" w:eastAsia="Open Sans" w:hAnsi="Open Sans" w:cs="Open Sans"/>
            <w:spacing w:val="-3"/>
            <w:position w:val="-1"/>
          </w:rPr>
          <w:t>t</w:t>
        </w:r>
        <w:r w:rsidDel="00FE0849">
          <w:rPr>
            <w:rFonts w:ascii="Open Sans" w:eastAsia="Open Sans" w:hAnsi="Open Sans" w:cs="Open Sans"/>
            <w:position w:val="-1"/>
          </w:rPr>
          <w:t>h</w:t>
        </w:r>
        <w:r w:rsidDel="00FE0849">
          <w:rPr>
            <w:rFonts w:ascii="Open Sans" w:eastAsia="Open Sans" w:hAnsi="Open Sans" w:cs="Open Sans"/>
            <w:spacing w:val="-3"/>
            <w:position w:val="-1"/>
          </w:rPr>
          <w:t>e</w:t>
        </w:r>
        <w:r w:rsidDel="00FE0849">
          <w:rPr>
            <w:rFonts w:ascii="Open Sans" w:eastAsia="Open Sans" w:hAnsi="Open Sans" w:cs="Open Sans"/>
            <w:position w:val="-1"/>
          </w:rPr>
          <w:t>r</w:t>
        </w:r>
        <w:r w:rsidDel="00FE0849">
          <w:rPr>
            <w:rFonts w:ascii="Open Sans" w:eastAsia="Open Sans" w:hAnsi="Open Sans" w:cs="Open Sans"/>
            <w:spacing w:val="2"/>
            <w:position w:val="-1"/>
          </w:rPr>
          <w:t xml:space="preserve"> </w:t>
        </w:r>
        <w:r w:rsidDel="00FE0849">
          <w:rPr>
            <w:rFonts w:ascii="Open Sans" w:eastAsia="Open Sans" w:hAnsi="Open Sans" w:cs="Open Sans"/>
            <w:position w:val="-1"/>
          </w:rPr>
          <w:t>s</w:t>
        </w:r>
        <w:r w:rsidDel="00FE0849">
          <w:rPr>
            <w:rFonts w:ascii="Open Sans" w:eastAsia="Open Sans" w:hAnsi="Open Sans" w:cs="Open Sans"/>
            <w:spacing w:val="-3"/>
            <w:position w:val="-1"/>
          </w:rPr>
          <w:t>t</w:t>
        </w:r>
        <w:r w:rsidDel="00FE0849">
          <w:rPr>
            <w:rFonts w:ascii="Open Sans" w:eastAsia="Open Sans" w:hAnsi="Open Sans" w:cs="Open Sans"/>
            <w:spacing w:val="2"/>
            <w:position w:val="-1"/>
          </w:rPr>
          <w:t>o</w:t>
        </w:r>
        <w:r w:rsidDel="00FE0849">
          <w:rPr>
            <w:rFonts w:ascii="Open Sans" w:eastAsia="Open Sans" w:hAnsi="Open Sans" w:cs="Open Sans"/>
            <w:position w:val="-1"/>
          </w:rPr>
          <w:t>p</w:t>
        </w:r>
      </w:moveFrom>
    </w:p>
    <w:p w14:paraId="467987E8" w14:textId="72BE74CA" w:rsidR="00B56B69" w:rsidDel="00FE0849" w:rsidRDefault="00B56B69">
      <w:pPr>
        <w:spacing w:before="5" w:after="0" w:line="160" w:lineRule="exact"/>
        <w:rPr>
          <w:moveFrom w:id="36" w:author="Meital Waltman" w:date="2016-09-13T13:39:00Z"/>
          <w:sz w:val="16"/>
          <w:szCs w:val="16"/>
        </w:rPr>
      </w:pPr>
    </w:p>
    <w:p w14:paraId="3F5F9BA2" w14:textId="0F93605F" w:rsidR="00B56B69" w:rsidDel="00FE0849" w:rsidRDefault="00B56B69">
      <w:pPr>
        <w:spacing w:after="0" w:line="200" w:lineRule="exact"/>
        <w:rPr>
          <w:moveFrom w:id="37" w:author="Meital Waltman" w:date="2016-09-13T13:39:00Z"/>
          <w:sz w:val="20"/>
          <w:szCs w:val="20"/>
        </w:rPr>
      </w:pPr>
    </w:p>
    <w:p w14:paraId="51E27336" w14:textId="1AA52869" w:rsidR="00B56B69" w:rsidDel="00FE0849" w:rsidRDefault="001C3FC3">
      <w:pPr>
        <w:spacing w:after="0" w:line="297" w:lineRule="exact"/>
        <w:ind w:left="1270" w:right="-20"/>
        <w:rPr>
          <w:moveFrom w:id="38" w:author="Meital Waltman" w:date="2016-09-13T13:39:00Z"/>
          <w:rFonts w:ascii="Open Sans" w:eastAsia="Open Sans" w:hAnsi="Open Sans" w:cs="Open Sans"/>
        </w:rPr>
      </w:pPr>
      <w:moveFrom w:id="39" w:author="Meital Waltman" w:date="2016-09-13T13:39:00Z">
        <w:r w:rsidDel="00FE0849">
          <w:rPr>
            <w:rFonts w:ascii="Open Sans" w:eastAsia="Open Sans" w:hAnsi="Open Sans" w:cs="Open Sans"/>
            <w:spacing w:val="5"/>
            <w:position w:val="1"/>
          </w:rPr>
          <w:t>U</w:t>
        </w:r>
        <w:r w:rsidDel="00FE0849">
          <w:rPr>
            <w:rFonts w:ascii="Open Sans" w:eastAsia="Open Sans" w:hAnsi="Open Sans" w:cs="Open Sans"/>
            <w:position w:val="1"/>
          </w:rPr>
          <w:t>se</w:t>
        </w:r>
        <w:r w:rsidDel="00FE0849">
          <w:rPr>
            <w:rFonts w:ascii="Open Sans" w:eastAsia="Open Sans" w:hAnsi="Open Sans" w:cs="Open Sans"/>
            <w:spacing w:val="-1"/>
            <w:position w:val="1"/>
          </w:rPr>
          <w:t xml:space="preserve"> </w:t>
        </w:r>
        <w:r w:rsidDel="00FE0849">
          <w:rPr>
            <w:rFonts w:ascii="Open Sans" w:eastAsia="Open Sans" w:hAnsi="Open Sans" w:cs="Open Sans"/>
            <w:spacing w:val="-3"/>
            <w:position w:val="1"/>
          </w:rPr>
          <w:t>e</w:t>
        </w:r>
        <w:r w:rsidDel="00FE0849">
          <w:rPr>
            <w:rFonts w:ascii="Open Sans" w:eastAsia="Open Sans" w:hAnsi="Open Sans" w:cs="Open Sans"/>
            <w:spacing w:val="5"/>
            <w:position w:val="1"/>
          </w:rPr>
          <w:t>i</w:t>
        </w:r>
        <w:r w:rsidDel="00FE0849">
          <w:rPr>
            <w:rFonts w:ascii="Open Sans" w:eastAsia="Open Sans" w:hAnsi="Open Sans" w:cs="Open Sans"/>
            <w:spacing w:val="-3"/>
            <w:position w:val="1"/>
          </w:rPr>
          <w:t>t</w:t>
        </w:r>
        <w:r w:rsidDel="00FE0849">
          <w:rPr>
            <w:rFonts w:ascii="Open Sans" w:eastAsia="Open Sans" w:hAnsi="Open Sans" w:cs="Open Sans"/>
            <w:position w:val="1"/>
          </w:rPr>
          <w:t>h</w:t>
        </w:r>
        <w:r w:rsidDel="00FE0849">
          <w:rPr>
            <w:rFonts w:ascii="Open Sans" w:eastAsia="Open Sans" w:hAnsi="Open Sans" w:cs="Open Sans"/>
            <w:spacing w:val="-3"/>
            <w:position w:val="1"/>
          </w:rPr>
          <w:t>e</w:t>
        </w:r>
        <w:r w:rsidDel="00FE0849">
          <w:rPr>
            <w:rFonts w:ascii="Open Sans" w:eastAsia="Open Sans" w:hAnsi="Open Sans" w:cs="Open Sans"/>
            <w:position w:val="1"/>
          </w:rPr>
          <w:t>r</w:t>
        </w:r>
        <w:r w:rsidDel="00FE0849">
          <w:rPr>
            <w:rFonts w:ascii="Open Sans" w:eastAsia="Open Sans" w:hAnsi="Open Sans" w:cs="Open Sans"/>
            <w:spacing w:val="1"/>
            <w:position w:val="1"/>
          </w:rPr>
          <w:t xml:space="preserve"> </w:t>
        </w:r>
        <w:r w:rsidDel="00FE0849">
          <w:rPr>
            <w:rFonts w:ascii="Open Sans" w:eastAsia="Open Sans" w:hAnsi="Open Sans" w:cs="Open Sans"/>
            <w:b/>
            <w:bCs/>
            <w:spacing w:val="-3"/>
            <w:position w:val="1"/>
          </w:rPr>
          <w:t>P</w:t>
        </w:r>
        <w:r w:rsidDel="00FE0849">
          <w:rPr>
            <w:rFonts w:ascii="Open Sans" w:eastAsia="Open Sans" w:hAnsi="Open Sans" w:cs="Open Sans"/>
            <w:b/>
            <w:bCs/>
            <w:spacing w:val="2"/>
            <w:position w:val="1"/>
          </w:rPr>
          <w:t>a</w:t>
        </w:r>
        <w:r w:rsidDel="00FE0849">
          <w:rPr>
            <w:rFonts w:ascii="Open Sans" w:eastAsia="Open Sans" w:hAnsi="Open Sans" w:cs="Open Sans"/>
            <w:b/>
            <w:bCs/>
            <w:spacing w:val="5"/>
            <w:position w:val="1"/>
          </w:rPr>
          <w:t>r</w:t>
        </w:r>
        <w:r w:rsidDel="00FE0849">
          <w:rPr>
            <w:rFonts w:ascii="Open Sans" w:eastAsia="Open Sans" w:hAnsi="Open Sans" w:cs="Open Sans"/>
            <w:b/>
            <w:bCs/>
            <w:position w:val="1"/>
          </w:rPr>
          <w:t xml:space="preserve">k </w:t>
        </w:r>
        <w:r w:rsidDel="00FE0849">
          <w:rPr>
            <w:rFonts w:ascii="Open Sans" w:eastAsia="Open Sans" w:hAnsi="Open Sans" w:cs="Open Sans"/>
            <w:b/>
            <w:bCs/>
            <w:spacing w:val="7"/>
            <w:position w:val="1"/>
          </w:rPr>
          <w:t>c</w:t>
        </w:r>
        <w:r w:rsidDel="00FE0849">
          <w:rPr>
            <w:rFonts w:ascii="Open Sans" w:eastAsia="Open Sans" w:hAnsi="Open Sans" w:cs="Open Sans"/>
            <w:b/>
            <w:bCs/>
            <w:spacing w:val="-1"/>
            <w:position w:val="1"/>
          </w:rPr>
          <w:t>o</w:t>
        </w:r>
        <w:r w:rsidDel="00FE0849">
          <w:rPr>
            <w:rFonts w:ascii="Open Sans" w:eastAsia="Open Sans" w:hAnsi="Open Sans" w:cs="Open Sans"/>
            <w:b/>
            <w:bCs/>
            <w:spacing w:val="-4"/>
            <w:position w:val="1"/>
          </w:rPr>
          <w:t>s</w:t>
        </w:r>
        <w:r w:rsidDel="00FE0849">
          <w:rPr>
            <w:rFonts w:ascii="Open Sans" w:eastAsia="Open Sans" w:hAnsi="Open Sans" w:cs="Open Sans"/>
            <w:b/>
            <w:bCs/>
            <w:position w:val="1"/>
          </w:rPr>
          <w:t>t</w:t>
        </w:r>
        <w:r w:rsidDel="00FE0849">
          <w:rPr>
            <w:rFonts w:ascii="Open Sans" w:eastAsia="Open Sans" w:hAnsi="Open Sans" w:cs="Open Sans"/>
            <w:b/>
            <w:bCs/>
            <w:spacing w:val="-3"/>
            <w:position w:val="1"/>
          </w:rPr>
          <w:t xml:space="preserve"> </w:t>
        </w:r>
        <w:r w:rsidDel="00FE0849">
          <w:rPr>
            <w:rFonts w:ascii="Open Sans" w:eastAsia="Open Sans" w:hAnsi="Open Sans" w:cs="Open Sans"/>
            <w:spacing w:val="2"/>
            <w:position w:val="1"/>
          </w:rPr>
          <w:t>o</w:t>
        </w:r>
        <w:r w:rsidDel="00FE0849">
          <w:rPr>
            <w:rFonts w:ascii="Open Sans" w:eastAsia="Open Sans" w:hAnsi="Open Sans" w:cs="Open Sans"/>
            <w:position w:val="1"/>
          </w:rPr>
          <w:t>r</w:t>
        </w:r>
        <w:r w:rsidDel="00FE0849">
          <w:rPr>
            <w:rFonts w:ascii="Open Sans" w:eastAsia="Open Sans" w:hAnsi="Open Sans" w:cs="Open Sans"/>
            <w:spacing w:val="3"/>
            <w:position w:val="1"/>
          </w:rPr>
          <w:t xml:space="preserve"> </w:t>
        </w:r>
        <w:r w:rsidDel="00FE0849">
          <w:rPr>
            <w:rFonts w:ascii="Open Sans" w:eastAsia="Open Sans" w:hAnsi="Open Sans" w:cs="Open Sans"/>
            <w:b/>
            <w:bCs/>
            <w:spacing w:val="-3"/>
            <w:position w:val="1"/>
          </w:rPr>
          <w:t>P</w:t>
        </w:r>
        <w:r w:rsidDel="00FE0849">
          <w:rPr>
            <w:rFonts w:ascii="Open Sans" w:eastAsia="Open Sans" w:hAnsi="Open Sans" w:cs="Open Sans"/>
            <w:b/>
            <w:bCs/>
            <w:spacing w:val="5"/>
            <w:position w:val="1"/>
          </w:rPr>
          <w:t>en</w:t>
        </w:r>
        <w:r w:rsidDel="00FE0849">
          <w:rPr>
            <w:rFonts w:ascii="Open Sans" w:eastAsia="Open Sans" w:hAnsi="Open Sans" w:cs="Open Sans"/>
            <w:b/>
            <w:bCs/>
            <w:spacing w:val="2"/>
            <w:position w:val="1"/>
          </w:rPr>
          <w:t>a</w:t>
        </w:r>
        <w:r w:rsidDel="00FE0849">
          <w:rPr>
            <w:rFonts w:ascii="Open Sans" w:eastAsia="Open Sans" w:hAnsi="Open Sans" w:cs="Open Sans"/>
            <w:b/>
            <w:bCs/>
            <w:spacing w:val="-7"/>
            <w:position w:val="1"/>
          </w:rPr>
          <w:t>l</w:t>
        </w:r>
        <w:r w:rsidDel="00FE0849">
          <w:rPr>
            <w:rFonts w:ascii="Open Sans" w:eastAsia="Open Sans" w:hAnsi="Open Sans" w:cs="Open Sans"/>
            <w:b/>
            <w:bCs/>
            <w:spacing w:val="-5"/>
            <w:position w:val="1"/>
          </w:rPr>
          <w:t>t</w:t>
        </w:r>
        <w:r w:rsidDel="00FE0849">
          <w:rPr>
            <w:rFonts w:ascii="Open Sans" w:eastAsia="Open Sans" w:hAnsi="Open Sans" w:cs="Open Sans"/>
            <w:b/>
            <w:bCs/>
            <w:position w:val="1"/>
          </w:rPr>
          <w:t>y</w:t>
        </w:r>
        <w:r w:rsidDel="00FE0849">
          <w:rPr>
            <w:rFonts w:ascii="Open Sans" w:eastAsia="Open Sans" w:hAnsi="Open Sans" w:cs="Open Sans"/>
            <w:b/>
            <w:bCs/>
            <w:spacing w:val="-6"/>
            <w:position w:val="1"/>
          </w:rPr>
          <w:t xml:space="preserve"> </w:t>
        </w:r>
        <w:r w:rsidDel="00FE0849">
          <w:rPr>
            <w:rFonts w:ascii="Open Sans" w:eastAsia="Open Sans" w:hAnsi="Open Sans" w:cs="Open Sans"/>
            <w:position w:val="1"/>
          </w:rPr>
          <w:t>but</w:t>
        </w:r>
        <w:r w:rsidDel="00FE0849">
          <w:rPr>
            <w:rFonts w:ascii="Open Sans" w:eastAsia="Open Sans" w:hAnsi="Open Sans" w:cs="Open Sans"/>
            <w:spacing w:val="-3"/>
            <w:position w:val="1"/>
          </w:rPr>
          <w:t xml:space="preserve"> </w:t>
        </w:r>
        <w:r w:rsidDel="00FE0849">
          <w:rPr>
            <w:rFonts w:ascii="Open Sans" w:eastAsia="Open Sans" w:hAnsi="Open Sans" w:cs="Open Sans"/>
            <w:position w:val="1"/>
          </w:rPr>
          <w:t>n</w:t>
        </w:r>
        <w:r w:rsidDel="00FE0849">
          <w:rPr>
            <w:rFonts w:ascii="Open Sans" w:eastAsia="Open Sans" w:hAnsi="Open Sans" w:cs="Open Sans"/>
            <w:spacing w:val="2"/>
            <w:position w:val="1"/>
          </w:rPr>
          <w:t>o</w:t>
        </w:r>
        <w:r w:rsidDel="00FE0849">
          <w:rPr>
            <w:rFonts w:ascii="Open Sans" w:eastAsia="Open Sans" w:hAnsi="Open Sans" w:cs="Open Sans"/>
            <w:position w:val="1"/>
          </w:rPr>
          <w:t>t</w:t>
        </w:r>
        <w:r w:rsidDel="00FE0849">
          <w:rPr>
            <w:rFonts w:ascii="Open Sans" w:eastAsia="Open Sans" w:hAnsi="Open Sans" w:cs="Open Sans"/>
            <w:spacing w:val="-1"/>
            <w:position w:val="1"/>
          </w:rPr>
          <w:t xml:space="preserve"> </w:t>
        </w:r>
        <w:r w:rsidDel="00FE0849">
          <w:rPr>
            <w:rFonts w:ascii="Open Sans" w:eastAsia="Open Sans" w:hAnsi="Open Sans" w:cs="Open Sans"/>
            <w:position w:val="1"/>
          </w:rPr>
          <w:t>b</w:t>
        </w:r>
        <w:r w:rsidDel="00FE0849">
          <w:rPr>
            <w:rFonts w:ascii="Open Sans" w:eastAsia="Open Sans" w:hAnsi="Open Sans" w:cs="Open Sans"/>
            <w:spacing w:val="2"/>
            <w:position w:val="1"/>
          </w:rPr>
          <w:t>o</w:t>
        </w:r>
        <w:r w:rsidDel="00FE0849">
          <w:rPr>
            <w:rFonts w:ascii="Open Sans" w:eastAsia="Open Sans" w:hAnsi="Open Sans" w:cs="Open Sans"/>
            <w:spacing w:val="-3"/>
            <w:position w:val="1"/>
          </w:rPr>
          <w:t>t</w:t>
        </w:r>
        <w:r w:rsidDel="00FE0849">
          <w:rPr>
            <w:rFonts w:ascii="Open Sans" w:eastAsia="Open Sans" w:hAnsi="Open Sans" w:cs="Open Sans"/>
            <w:position w:val="1"/>
          </w:rPr>
          <w:t>h.</w:t>
        </w:r>
      </w:moveFrom>
    </w:p>
    <w:moveFromRangeEnd w:id="32"/>
    <w:p w14:paraId="776AC4E4" w14:textId="77777777" w:rsidR="00B56B69" w:rsidRDefault="00B56B69">
      <w:pPr>
        <w:spacing w:after="0"/>
        <w:sectPr w:rsidR="00B56B69">
          <w:pgSz w:w="11920" w:h="16840"/>
          <w:pgMar w:top="1560" w:right="1300" w:bottom="280" w:left="1280" w:header="720" w:footer="720" w:gutter="0"/>
          <w:cols w:space="720"/>
        </w:sectPr>
      </w:pPr>
    </w:p>
    <w:p w14:paraId="56105CB5" w14:textId="77777777" w:rsidR="00B56B69" w:rsidRDefault="00B56B69">
      <w:pPr>
        <w:spacing w:before="8" w:after="0" w:line="160" w:lineRule="exact"/>
        <w:rPr>
          <w:sz w:val="16"/>
          <w:szCs w:val="16"/>
        </w:rPr>
      </w:pPr>
    </w:p>
    <w:p w14:paraId="4CC16B96" w14:textId="77777777" w:rsidR="00B56B69" w:rsidRDefault="001C3FC3">
      <w:pPr>
        <w:spacing w:after="0" w:line="297" w:lineRule="exact"/>
        <w:ind w:left="355" w:right="-20"/>
        <w:rPr>
          <w:rFonts w:ascii="Open Sans" w:eastAsia="Open Sans" w:hAnsi="Open Sans" w:cs="Open Sans"/>
        </w:rPr>
      </w:pPr>
      <w:r>
        <w:pict w14:anchorId="37479021">
          <v:shape id="_x0000_s1028" type="#_x0000_t75" style="position:absolute;left:0;text-align:left;margin-left:72.75pt;margin-top:5.7pt;width:4.5pt;height:4.5pt;z-index:-25165363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  <w:position w:val="1"/>
        </w:rPr>
        <w:t>Re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>q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re</w:t>
      </w:r>
      <w:r>
        <w:rPr>
          <w:rFonts w:ascii="Open Sans" w:eastAsia="Open Sans" w:hAnsi="Open Sans" w:cs="Open Sans"/>
          <w:b/>
          <w:bCs/>
          <w:position w:val="1"/>
        </w:rPr>
        <w:t>s</w:t>
      </w:r>
      <w:r>
        <w:rPr>
          <w:rFonts w:ascii="Open Sans" w:eastAsia="Open Sans" w:hAnsi="Open Sans" w:cs="Open Sans"/>
          <w:b/>
          <w:bCs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spacing w:val="-1"/>
          <w:position w:val="1"/>
        </w:rPr>
        <w:t>k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position w:val="1"/>
        </w:rPr>
        <w:t>g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 xml:space="preserve"> d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spacing w:val="-6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 xml:space="preserve">: </w:t>
      </w:r>
      <w:r>
        <w:rPr>
          <w:rFonts w:ascii="Open Sans" w:eastAsia="Open Sans" w:hAnsi="Open Sans" w:cs="Open Sans"/>
          <w:spacing w:val="6"/>
          <w:position w:val="1"/>
        </w:rPr>
        <w:t>L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5"/>
          <w:position w:val="1"/>
        </w:rPr>
        <w:t>v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Ye</w:t>
      </w:r>
      <w:r>
        <w:rPr>
          <w:rFonts w:ascii="Open Sans" w:eastAsia="Open Sans" w:hAnsi="Open Sans" w:cs="Open Sans"/>
          <w:position w:val="1"/>
        </w:rPr>
        <w:t>s.</w:t>
      </w:r>
      <w:r>
        <w:rPr>
          <w:rFonts w:ascii="Open Sans" w:eastAsia="Open Sans" w:hAnsi="Open Sans" w:cs="Open Sans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A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5"/>
          <w:position w:val="1"/>
        </w:rPr>
        <w:t>ki</w:t>
      </w:r>
      <w:r>
        <w:rPr>
          <w:rFonts w:ascii="Open Sans" w:eastAsia="Open Sans" w:hAnsi="Open Sans" w:cs="Open Sans"/>
          <w:position w:val="1"/>
        </w:rPr>
        <w:t>ng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d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t</w:t>
      </w:r>
      <w:r>
        <w:rPr>
          <w:rFonts w:ascii="Open Sans" w:eastAsia="Open Sans" w:hAnsi="Open Sans" w:cs="Open Sans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position w:val="1"/>
        </w:rPr>
        <w:t>ust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5"/>
          <w:position w:val="1"/>
        </w:rPr>
        <w:t>v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</w:t>
      </w:r>
      <w:r>
        <w:rPr>
          <w:rFonts w:ascii="Open Sans" w:eastAsia="Open Sans" w:hAnsi="Open Sans" w:cs="Open Sans"/>
          <w:spacing w:val="-3"/>
          <w:position w:val="1"/>
        </w:rPr>
        <w:t>ee</w:t>
      </w:r>
      <w:r>
        <w:rPr>
          <w:rFonts w:ascii="Open Sans" w:eastAsia="Open Sans" w:hAnsi="Open Sans" w:cs="Open Sans"/>
          <w:position w:val="1"/>
        </w:rPr>
        <w:t>n d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1"/>
          <w:position w:val="1"/>
        </w:rPr>
        <w:t>f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d</w:t>
      </w:r>
    </w:p>
    <w:p w14:paraId="33493F8C" w14:textId="77777777" w:rsidR="00B56B69" w:rsidRDefault="001C3FC3">
      <w:pPr>
        <w:spacing w:after="0" w:line="240" w:lineRule="auto"/>
        <w:ind w:left="35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a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1"/>
        </w:rPr>
        <w:t>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.</w:t>
      </w:r>
    </w:p>
    <w:p w14:paraId="1C17A079" w14:textId="6BF02487" w:rsidR="00B56B69" w:rsidRDefault="001C3FC3" w:rsidP="001C3FC3">
      <w:pPr>
        <w:spacing w:after="0" w:line="240" w:lineRule="auto"/>
        <w:ind w:left="415" w:right="36"/>
        <w:rPr>
          <w:ins w:id="40" w:author="Meital Waltman" w:date="2016-09-13T13:42:00Z"/>
          <w:rFonts w:ascii="Open Sans" w:eastAsia="Open Sans" w:hAnsi="Open Sans" w:cs="Open Sans"/>
        </w:rPr>
        <w:pPrChange w:id="41" w:author="Meital Waltman" w:date="2016-09-13T13:48:00Z">
          <w:pPr>
            <w:spacing w:before="75" w:after="0" w:line="240" w:lineRule="auto"/>
            <w:ind w:left="355" w:right="51"/>
          </w:pPr>
        </w:pPrChange>
      </w:pPr>
      <w:r>
        <w:pict w14:anchorId="4F710AD1">
          <v:shape id="_x0000_s1027" type="#_x0000_t75" style="position:absolute;left:0;text-align:left;margin-left:72.75pt;margin-top:9.6pt;width:4.5pt;height:4.5pt;z-index:-25165260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3"/>
        </w:rPr>
        <w:t>M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</w:rPr>
        <w:t xml:space="preserve">k 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</w:rPr>
        <w:t>f</w:t>
      </w:r>
      <w:r>
        <w:rPr>
          <w:rFonts w:ascii="Open Sans" w:eastAsia="Open Sans" w:hAnsi="Open Sans" w:cs="Open Sans"/>
          <w:b/>
          <w:bCs/>
          <w:spacing w:val="8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4"/>
        </w:rPr>
        <w:t>ss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b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</w:rPr>
        <w:t xml:space="preserve">: </w:t>
      </w:r>
      <w:ins w:id="42" w:author="Meital Waltman" w:date="2016-09-13T13:48:00Z">
        <w:r w:rsidRPr="00541D3E">
          <w:rPr>
            <w:rFonts w:ascii="Open Sans" w:eastAsia="Open Sans" w:hAnsi="Open Sans" w:cs="Open Sans"/>
            <w:b/>
            <w:bCs/>
            <w:spacing w:val="-1"/>
          </w:rPr>
          <w:t xml:space="preserve">Should enforce a </w:t>
        </w:r>
        <w:proofErr w:type="spellStart"/>
        <w:r w:rsidRPr="00541D3E">
          <w:rPr>
            <w:rFonts w:ascii="Open Sans" w:eastAsia="Open Sans" w:hAnsi="Open Sans" w:cs="Open Sans"/>
            <w:b/>
            <w:bCs/>
            <w:spacing w:val="-1"/>
          </w:rPr>
          <w:t>mid day</w:t>
        </w:r>
        <w:proofErr w:type="spellEnd"/>
        <w:r w:rsidRPr="00541D3E">
          <w:rPr>
            <w:rFonts w:ascii="Open Sans" w:eastAsia="Open Sans" w:hAnsi="Open Sans" w:cs="Open Sans"/>
            <w:b/>
            <w:bCs/>
            <w:spacing w:val="-1"/>
          </w:rPr>
          <w:t xml:space="preserve"> park if it's possible to do so (i.e. the break is greater than the minimum required break and there is enough time at the depot</w:t>
        </w:r>
        <w:r>
          <w:rPr>
            <w:rFonts w:ascii="Open Sans" w:eastAsia="Open Sans" w:hAnsi="Open Sans" w:cs="Open Sans" w:hint="cs"/>
            <w:b/>
            <w:bCs/>
            <w:spacing w:val="-1"/>
            <w:rtl/>
            <w:lang w:bidi="he-IL"/>
          </w:rPr>
          <w:t xml:space="preserve">. </w:t>
        </w:r>
      </w:ins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Ye</w:t>
      </w:r>
      <w:r>
        <w:rPr>
          <w:rFonts w:ascii="Open Sans" w:eastAsia="Open Sans" w:hAnsi="Open Sans" w:cs="Open Sans"/>
        </w:rPr>
        <w:t>s</w:t>
      </w:r>
      <w:ins w:id="43" w:author="Meital Waltman" w:date="2016-09-13T13:48:00Z">
        <w:r>
          <w:rPr>
            <w:rFonts w:ascii="Open Sans" w:eastAsia="Open Sans" w:hAnsi="Open Sans" w:cs="Open Sans" w:hint="cs"/>
            <w:rtl/>
            <w:lang w:bidi="he-IL"/>
          </w:rPr>
          <w:t>.</w:t>
        </w:r>
      </w:ins>
      <w:r>
        <w:rPr>
          <w:rFonts w:ascii="Open Sans" w:eastAsia="Open Sans" w:hAnsi="Open Sans" w:cs="Open Sans"/>
          <w:spacing w:val="3"/>
        </w:rPr>
        <w:t xml:space="preserve"> </w:t>
      </w:r>
      <w:del w:id="44" w:author="Meital Waltman" w:date="2016-09-13T13:48:00Z">
        <w:r w:rsidDel="001C3FC3">
          <w:rPr>
            <w:rFonts w:ascii="Open Sans" w:eastAsia="Open Sans" w:hAnsi="Open Sans" w:cs="Open Sans"/>
            <w:spacing w:val="-2"/>
          </w:rPr>
          <w:delText>T</w:delText>
        </w:r>
        <w:r w:rsidDel="001C3FC3">
          <w:rPr>
            <w:rFonts w:ascii="Open Sans" w:eastAsia="Open Sans" w:hAnsi="Open Sans" w:cs="Open Sans"/>
          </w:rPr>
          <w:delText>h</w:delText>
        </w:r>
        <w:r w:rsidDel="001C3FC3">
          <w:rPr>
            <w:rFonts w:ascii="Open Sans" w:eastAsia="Open Sans" w:hAnsi="Open Sans" w:cs="Open Sans"/>
            <w:spacing w:val="5"/>
          </w:rPr>
          <w:delText>i</w:delText>
        </w:r>
        <w:r w:rsidDel="001C3FC3">
          <w:rPr>
            <w:rFonts w:ascii="Open Sans" w:eastAsia="Open Sans" w:hAnsi="Open Sans" w:cs="Open Sans"/>
          </w:rPr>
          <w:delText>s</w:delText>
        </w:r>
        <w:r w:rsidDel="001C3FC3">
          <w:rPr>
            <w:rFonts w:ascii="Open Sans" w:eastAsia="Open Sans" w:hAnsi="Open Sans" w:cs="Open Sans"/>
            <w:spacing w:val="1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-3"/>
          </w:rPr>
          <w:delText>e</w:delText>
        </w:r>
        <w:r w:rsidDel="001C3FC3">
          <w:rPr>
            <w:rFonts w:ascii="Open Sans" w:eastAsia="Open Sans" w:hAnsi="Open Sans" w:cs="Open Sans"/>
          </w:rPr>
          <w:delText>n</w:delText>
        </w:r>
        <w:r w:rsidDel="001C3FC3">
          <w:rPr>
            <w:rFonts w:ascii="Open Sans" w:eastAsia="Open Sans" w:hAnsi="Open Sans" w:cs="Open Sans"/>
            <w:spacing w:val="-2"/>
          </w:rPr>
          <w:delText>a</w:delText>
        </w:r>
        <w:r w:rsidDel="001C3FC3">
          <w:rPr>
            <w:rFonts w:ascii="Open Sans" w:eastAsia="Open Sans" w:hAnsi="Open Sans" w:cs="Open Sans"/>
          </w:rPr>
          <w:delText>b</w:delText>
        </w:r>
        <w:r w:rsidDel="001C3FC3">
          <w:rPr>
            <w:rFonts w:ascii="Open Sans" w:eastAsia="Open Sans" w:hAnsi="Open Sans" w:cs="Open Sans"/>
            <w:spacing w:val="5"/>
          </w:rPr>
          <w:delText>l</w:delText>
        </w:r>
        <w:r w:rsidDel="001C3FC3">
          <w:rPr>
            <w:rFonts w:ascii="Open Sans" w:eastAsia="Open Sans" w:hAnsi="Open Sans" w:cs="Open Sans"/>
            <w:spacing w:val="-3"/>
          </w:rPr>
          <w:delText>e</w:delText>
        </w:r>
        <w:r w:rsidDel="001C3FC3">
          <w:rPr>
            <w:rFonts w:ascii="Open Sans" w:eastAsia="Open Sans" w:hAnsi="Open Sans" w:cs="Open Sans"/>
          </w:rPr>
          <w:delText>s p</w:delText>
        </w:r>
        <w:r w:rsidDel="001C3FC3">
          <w:rPr>
            <w:rFonts w:ascii="Open Sans" w:eastAsia="Open Sans" w:hAnsi="Open Sans" w:cs="Open Sans"/>
            <w:spacing w:val="-2"/>
          </w:rPr>
          <w:delText>a</w:delText>
        </w:r>
        <w:r w:rsidDel="001C3FC3">
          <w:rPr>
            <w:rFonts w:ascii="Open Sans" w:eastAsia="Open Sans" w:hAnsi="Open Sans" w:cs="Open Sans"/>
          </w:rPr>
          <w:delText>r</w:delText>
        </w:r>
        <w:r w:rsidDel="001C3FC3">
          <w:rPr>
            <w:rFonts w:ascii="Open Sans" w:eastAsia="Open Sans" w:hAnsi="Open Sans" w:cs="Open Sans"/>
            <w:spacing w:val="5"/>
          </w:rPr>
          <w:delText>ki</w:delText>
        </w:r>
        <w:r w:rsidDel="001C3FC3">
          <w:rPr>
            <w:rFonts w:ascii="Open Sans" w:eastAsia="Open Sans" w:hAnsi="Open Sans" w:cs="Open Sans"/>
          </w:rPr>
          <w:delText>ng</w:delText>
        </w:r>
        <w:r w:rsidDel="001C3FC3">
          <w:rPr>
            <w:rFonts w:ascii="Open Sans" w:eastAsia="Open Sans" w:hAnsi="Open Sans" w:cs="Open Sans"/>
            <w:spacing w:val="-4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-2"/>
          </w:rPr>
          <w:delText>a</w:delText>
        </w:r>
        <w:r w:rsidDel="001C3FC3">
          <w:rPr>
            <w:rFonts w:ascii="Open Sans" w:eastAsia="Open Sans" w:hAnsi="Open Sans" w:cs="Open Sans"/>
          </w:rPr>
          <w:delText xml:space="preserve">t </w:delText>
        </w:r>
        <w:r w:rsidDel="001C3FC3">
          <w:rPr>
            <w:rFonts w:ascii="Open Sans" w:eastAsia="Open Sans" w:hAnsi="Open Sans" w:cs="Open Sans"/>
            <w:spacing w:val="-2"/>
          </w:rPr>
          <w:delText>a</w:delText>
        </w:r>
        <w:r w:rsidDel="001C3FC3">
          <w:rPr>
            <w:rFonts w:ascii="Open Sans" w:eastAsia="Open Sans" w:hAnsi="Open Sans" w:cs="Open Sans"/>
          </w:rPr>
          <w:delText>ny</w:delText>
        </w:r>
        <w:r w:rsidDel="001C3FC3">
          <w:rPr>
            <w:rFonts w:ascii="Open Sans" w:eastAsia="Open Sans" w:hAnsi="Open Sans" w:cs="Open Sans"/>
            <w:spacing w:val="-5"/>
          </w:rPr>
          <w:delText xml:space="preserve"> v</w:delText>
        </w:r>
        <w:r w:rsidDel="001C3FC3">
          <w:rPr>
            <w:rFonts w:ascii="Open Sans" w:eastAsia="Open Sans" w:hAnsi="Open Sans" w:cs="Open Sans"/>
            <w:spacing w:val="-2"/>
          </w:rPr>
          <w:delText>a</w:delText>
        </w:r>
        <w:r w:rsidDel="001C3FC3">
          <w:rPr>
            <w:rFonts w:ascii="Open Sans" w:eastAsia="Open Sans" w:hAnsi="Open Sans" w:cs="Open Sans"/>
            <w:spacing w:val="5"/>
          </w:rPr>
          <w:delText>li</w:delText>
        </w:r>
        <w:r w:rsidDel="001C3FC3">
          <w:rPr>
            <w:rFonts w:ascii="Open Sans" w:eastAsia="Open Sans" w:hAnsi="Open Sans" w:cs="Open Sans"/>
          </w:rPr>
          <w:delText>d</w:delText>
        </w:r>
        <w:r w:rsidDel="001C3FC3">
          <w:rPr>
            <w:rFonts w:ascii="Open Sans" w:eastAsia="Open Sans" w:hAnsi="Open Sans" w:cs="Open Sans"/>
            <w:spacing w:val="-1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5"/>
          </w:rPr>
          <w:delText>mi</w:delText>
        </w:r>
        <w:r w:rsidDel="001C3FC3">
          <w:rPr>
            <w:rFonts w:ascii="Open Sans" w:eastAsia="Open Sans" w:hAnsi="Open Sans" w:cs="Open Sans"/>
          </w:rPr>
          <w:delText>d d</w:delText>
        </w:r>
        <w:r w:rsidDel="001C3FC3">
          <w:rPr>
            <w:rFonts w:ascii="Open Sans" w:eastAsia="Open Sans" w:hAnsi="Open Sans" w:cs="Open Sans"/>
            <w:spacing w:val="-2"/>
          </w:rPr>
          <w:delText>a</w:delText>
        </w:r>
        <w:r w:rsidDel="001C3FC3">
          <w:rPr>
            <w:rFonts w:ascii="Open Sans" w:eastAsia="Open Sans" w:hAnsi="Open Sans" w:cs="Open Sans"/>
          </w:rPr>
          <w:delText>y</w:delText>
        </w:r>
        <w:r w:rsidDel="001C3FC3">
          <w:rPr>
            <w:rFonts w:ascii="Open Sans" w:eastAsia="Open Sans" w:hAnsi="Open Sans" w:cs="Open Sans"/>
            <w:spacing w:val="-5"/>
          </w:rPr>
          <w:delText xml:space="preserve"> </w:delText>
        </w:r>
        <w:r w:rsidDel="001C3FC3">
          <w:rPr>
            <w:rFonts w:ascii="Open Sans" w:eastAsia="Open Sans" w:hAnsi="Open Sans" w:cs="Open Sans"/>
          </w:rPr>
          <w:delText>p</w:delText>
        </w:r>
        <w:r w:rsidDel="001C3FC3">
          <w:rPr>
            <w:rFonts w:ascii="Open Sans" w:eastAsia="Open Sans" w:hAnsi="Open Sans" w:cs="Open Sans"/>
            <w:spacing w:val="-2"/>
          </w:rPr>
          <w:delText>a</w:delText>
        </w:r>
        <w:r w:rsidDel="001C3FC3">
          <w:rPr>
            <w:rFonts w:ascii="Open Sans" w:eastAsia="Open Sans" w:hAnsi="Open Sans" w:cs="Open Sans"/>
          </w:rPr>
          <w:delText>rk</w:delText>
        </w:r>
        <w:r w:rsidDel="001C3FC3">
          <w:rPr>
            <w:rFonts w:ascii="Open Sans" w:eastAsia="Open Sans" w:hAnsi="Open Sans" w:cs="Open Sans"/>
            <w:spacing w:val="4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5"/>
          </w:rPr>
          <w:delText>l</w:delText>
        </w:r>
        <w:r w:rsidDel="001C3FC3">
          <w:rPr>
            <w:rFonts w:ascii="Open Sans" w:eastAsia="Open Sans" w:hAnsi="Open Sans" w:cs="Open Sans"/>
            <w:spacing w:val="2"/>
          </w:rPr>
          <w:delText>o</w:delText>
        </w:r>
        <w:r w:rsidDel="001C3FC3">
          <w:rPr>
            <w:rFonts w:ascii="Open Sans" w:eastAsia="Open Sans" w:hAnsi="Open Sans" w:cs="Open Sans"/>
          </w:rPr>
          <w:delText>c</w:delText>
        </w:r>
        <w:r w:rsidDel="001C3FC3">
          <w:rPr>
            <w:rFonts w:ascii="Open Sans" w:eastAsia="Open Sans" w:hAnsi="Open Sans" w:cs="Open Sans"/>
            <w:spacing w:val="-2"/>
          </w:rPr>
          <w:delText>a</w:delText>
        </w:r>
        <w:r w:rsidDel="001C3FC3">
          <w:rPr>
            <w:rFonts w:ascii="Open Sans" w:eastAsia="Open Sans" w:hAnsi="Open Sans" w:cs="Open Sans"/>
            <w:spacing w:val="-3"/>
          </w:rPr>
          <w:delText>t</w:delText>
        </w:r>
        <w:r w:rsidDel="001C3FC3">
          <w:rPr>
            <w:rFonts w:ascii="Open Sans" w:eastAsia="Open Sans" w:hAnsi="Open Sans" w:cs="Open Sans"/>
            <w:spacing w:val="5"/>
          </w:rPr>
          <w:delText>i</w:delText>
        </w:r>
        <w:r w:rsidDel="001C3FC3">
          <w:rPr>
            <w:rFonts w:ascii="Open Sans" w:eastAsia="Open Sans" w:hAnsi="Open Sans" w:cs="Open Sans"/>
            <w:spacing w:val="2"/>
          </w:rPr>
          <w:delText>o</w:delText>
        </w:r>
        <w:r w:rsidDel="001C3FC3">
          <w:rPr>
            <w:rFonts w:ascii="Open Sans" w:eastAsia="Open Sans" w:hAnsi="Open Sans" w:cs="Open Sans"/>
          </w:rPr>
          <w:delText>n</w:delText>
        </w:r>
        <w:r w:rsidDel="001C3FC3">
          <w:rPr>
            <w:rFonts w:ascii="Open Sans" w:eastAsia="Open Sans" w:hAnsi="Open Sans" w:cs="Open Sans"/>
            <w:spacing w:val="1"/>
          </w:rPr>
          <w:delText xml:space="preserve"> </w:delText>
        </w:r>
        <w:r w:rsidDel="001C3FC3">
          <w:rPr>
            <w:rFonts w:ascii="Open Sans" w:eastAsia="Open Sans" w:hAnsi="Open Sans" w:cs="Open Sans"/>
            <w:spacing w:val="-5"/>
          </w:rPr>
          <w:delText>(</w:delText>
        </w:r>
        <w:r w:rsidDel="001C3FC3">
          <w:rPr>
            <w:rFonts w:ascii="Open Sans" w:eastAsia="Open Sans" w:hAnsi="Open Sans" w:cs="Open Sans"/>
            <w:spacing w:val="-3"/>
          </w:rPr>
          <w:delText>t</w:delText>
        </w:r>
        <w:r w:rsidDel="001C3FC3">
          <w:rPr>
            <w:rFonts w:ascii="Open Sans" w:eastAsia="Open Sans" w:hAnsi="Open Sans" w:cs="Open Sans"/>
          </w:rPr>
          <w:delText>o</w:delText>
        </w:r>
        <w:r w:rsidDel="001C3FC3">
          <w:rPr>
            <w:rFonts w:ascii="Open Sans" w:eastAsia="Open Sans" w:hAnsi="Open Sans" w:cs="Open Sans"/>
            <w:spacing w:val="4"/>
          </w:rPr>
          <w:delText xml:space="preserve"> </w:delText>
        </w:r>
        <w:r w:rsidDel="001C3FC3">
          <w:rPr>
            <w:rFonts w:ascii="Open Sans" w:eastAsia="Open Sans" w:hAnsi="Open Sans" w:cs="Open Sans"/>
          </w:rPr>
          <w:delText>s</w:delText>
        </w:r>
        <w:r w:rsidDel="001C3FC3">
          <w:rPr>
            <w:rFonts w:ascii="Open Sans" w:eastAsia="Open Sans" w:hAnsi="Open Sans" w:cs="Open Sans"/>
            <w:spacing w:val="-2"/>
          </w:rPr>
          <w:delText>a</w:delText>
        </w:r>
        <w:r w:rsidDel="001C3FC3">
          <w:rPr>
            <w:rFonts w:ascii="Open Sans" w:eastAsia="Open Sans" w:hAnsi="Open Sans" w:cs="Open Sans"/>
            <w:spacing w:val="-5"/>
          </w:rPr>
          <w:delText>v</w:delText>
        </w:r>
        <w:r w:rsidDel="001C3FC3">
          <w:rPr>
            <w:rFonts w:ascii="Open Sans" w:eastAsia="Open Sans" w:hAnsi="Open Sans" w:cs="Open Sans"/>
          </w:rPr>
          <w:delText>e</w:delText>
        </w:r>
        <w:r w:rsidDel="001C3FC3">
          <w:rPr>
            <w:rFonts w:ascii="Open Sans" w:eastAsia="Open Sans" w:hAnsi="Open Sans" w:cs="Open Sans"/>
            <w:spacing w:val="-2"/>
          </w:rPr>
          <w:delText xml:space="preserve"> </w:delText>
        </w:r>
        <w:r w:rsidDel="001C3FC3">
          <w:rPr>
            <w:rFonts w:ascii="Open Sans" w:eastAsia="Open Sans" w:hAnsi="Open Sans" w:cs="Open Sans"/>
          </w:rPr>
          <w:delText>c</w:delText>
        </w:r>
        <w:r w:rsidDel="001C3FC3">
          <w:rPr>
            <w:rFonts w:ascii="Open Sans" w:eastAsia="Open Sans" w:hAnsi="Open Sans" w:cs="Open Sans"/>
            <w:spacing w:val="2"/>
          </w:rPr>
          <w:delText>o</w:delText>
        </w:r>
        <w:r w:rsidDel="001C3FC3">
          <w:rPr>
            <w:rFonts w:ascii="Open Sans" w:eastAsia="Open Sans" w:hAnsi="Open Sans" w:cs="Open Sans"/>
          </w:rPr>
          <w:delText>s</w:delText>
        </w:r>
        <w:r w:rsidDel="001C3FC3">
          <w:rPr>
            <w:rFonts w:ascii="Open Sans" w:eastAsia="Open Sans" w:hAnsi="Open Sans" w:cs="Open Sans"/>
            <w:spacing w:val="-3"/>
          </w:rPr>
          <w:delText>t</w:delText>
        </w:r>
        <w:r w:rsidDel="001C3FC3">
          <w:rPr>
            <w:rFonts w:ascii="Open Sans" w:eastAsia="Open Sans" w:hAnsi="Open Sans" w:cs="Open Sans"/>
          </w:rPr>
          <w:delText>s)</w:delText>
        </w:r>
      </w:del>
    </w:p>
    <w:p w14:paraId="73690221" w14:textId="7B425121" w:rsidR="00FE0849" w:rsidRPr="001C3FC3" w:rsidDel="001C3FC3" w:rsidRDefault="00FE0849" w:rsidP="001C3FC3">
      <w:pPr>
        <w:spacing w:before="75" w:after="0" w:line="240" w:lineRule="auto"/>
        <w:ind w:left="415" w:right="-20"/>
        <w:rPr>
          <w:del w:id="45" w:author="Meital Waltman" w:date="2016-09-13T13:50:00Z"/>
          <w:moveTo w:id="46" w:author="Meital Waltman" w:date="2016-09-13T13:39:00Z"/>
          <w:rFonts w:ascii="Open Sans" w:eastAsia="Open Sans" w:hAnsi="Open Sans" w:cs="Open Sans"/>
          <w:b/>
          <w:bCs/>
          <w:spacing w:val="-1"/>
          <w:rPrChange w:id="47" w:author="Meital Waltman" w:date="2016-09-13T13:50:00Z">
            <w:rPr>
              <w:del w:id="48" w:author="Meital Waltman" w:date="2016-09-13T13:50:00Z"/>
              <w:moveTo w:id="49" w:author="Meital Waltman" w:date="2016-09-13T13:39:00Z"/>
              <w:rFonts w:ascii="Open Sans" w:eastAsia="Open Sans" w:hAnsi="Open Sans" w:cs="Open Sans"/>
            </w:rPr>
          </w:rPrChange>
        </w:rPr>
      </w:pPr>
      <w:moveToRangeStart w:id="50" w:author="Meital Waltman" w:date="2016-09-13T13:39:00Z" w:name="move461537287"/>
      <w:moveTo w:id="51" w:author="Meital Waltman" w:date="2016-09-13T13:39:00Z">
        <w:ins w:id="52" w:author="Meital Waltman" w:date="2016-09-13T13:39:00Z">
          <w:r>
            <w:rPr>
              <w:noProof/>
              <w:lang w:bidi="he-IL"/>
            </w:rPr>
            <w:drawing>
              <wp:anchor distT="0" distB="0" distL="114300" distR="114300" simplePos="0" relativeHeight="251673088" behindDoc="1" locked="0" layoutInCell="1" allowOverlap="1" wp14:anchorId="76623669" wp14:editId="60795DB6">
                <wp:simplePos x="0" y="0"/>
                <wp:positionH relativeFrom="page">
                  <wp:posOffset>923925</wp:posOffset>
                </wp:positionH>
                <wp:positionV relativeFrom="paragraph">
                  <wp:posOffset>121920</wp:posOffset>
                </wp:positionV>
                <wp:extent cx="57150" cy="57150"/>
                <wp:effectExtent l="0" t="0" r="0" b="0"/>
                <wp:wrapNone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" cy="57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ins>
        <w:r>
          <w:rPr>
            <w:rFonts w:ascii="Open Sans" w:eastAsia="Open Sans" w:hAnsi="Open Sans" w:cs="Open Sans"/>
            <w:b/>
            <w:bCs/>
            <w:spacing w:val="-3"/>
          </w:rPr>
          <w:t>P</w:t>
        </w:r>
        <w:r>
          <w:rPr>
            <w:rFonts w:ascii="Open Sans" w:eastAsia="Open Sans" w:hAnsi="Open Sans" w:cs="Open Sans"/>
            <w:b/>
            <w:bCs/>
            <w:spacing w:val="2"/>
          </w:rPr>
          <w:t>a</w:t>
        </w:r>
        <w:r>
          <w:rPr>
            <w:rFonts w:ascii="Open Sans" w:eastAsia="Open Sans" w:hAnsi="Open Sans" w:cs="Open Sans"/>
            <w:b/>
            <w:bCs/>
            <w:spacing w:val="5"/>
          </w:rPr>
          <w:t>r</w:t>
        </w:r>
        <w:r>
          <w:rPr>
            <w:rFonts w:ascii="Open Sans" w:eastAsia="Open Sans" w:hAnsi="Open Sans" w:cs="Open Sans"/>
            <w:b/>
            <w:bCs/>
          </w:rPr>
          <w:t xml:space="preserve">k </w:t>
        </w:r>
        <w:r>
          <w:rPr>
            <w:rFonts w:ascii="Open Sans" w:eastAsia="Open Sans" w:hAnsi="Open Sans" w:cs="Open Sans"/>
            <w:b/>
            <w:bCs/>
            <w:spacing w:val="7"/>
          </w:rPr>
          <w:t>c</w:t>
        </w:r>
        <w:r>
          <w:rPr>
            <w:rFonts w:ascii="Open Sans" w:eastAsia="Open Sans" w:hAnsi="Open Sans" w:cs="Open Sans"/>
            <w:b/>
            <w:bCs/>
            <w:spacing w:val="-1"/>
          </w:rPr>
          <w:t>o</w:t>
        </w:r>
        <w:r>
          <w:rPr>
            <w:rFonts w:ascii="Open Sans" w:eastAsia="Open Sans" w:hAnsi="Open Sans" w:cs="Open Sans"/>
            <w:b/>
            <w:bCs/>
            <w:spacing w:val="-4"/>
          </w:rPr>
          <w:t>s</w:t>
        </w:r>
        <w:r>
          <w:rPr>
            <w:rFonts w:ascii="Open Sans" w:eastAsia="Open Sans" w:hAnsi="Open Sans" w:cs="Open Sans"/>
            <w:b/>
            <w:bCs/>
            <w:spacing w:val="-5"/>
          </w:rPr>
          <w:t>t</w:t>
        </w:r>
        <w:r>
          <w:rPr>
            <w:rFonts w:ascii="Open Sans" w:eastAsia="Open Sans" w:hAnsi="Open Sans" w:cs="Open Sans"/>
            <w:b/>
            <w:bCs/>
          </w:rPr>
          <w:t xml:space="preserve">: </w:t>
        </w:r>
      </w:moveTo>
      <w:ins w:id="53" w:author="Meital Waltman" w:date="2016-09-13T13:50:00Z">
        <w:r w:rsidR="001C3FC3">
          <w:rPr>
            <w:rFonts w:ascii="Open Sans" w:eastAsia="Open Sans" w:hAnsi="Open Sans" w:cs="Open Sans"/>
            <w:b/>
            <w:bCs/>
            <w:spacing w:val="-1"/>
          </w:rPr>
          <w:t xml:space="preserve">Fixed cost for the </w:t>
        </w:r>
        <w:proofErr w:type="spellStart"/>
        <w:r w:rsidR="001C3FC3">
          <w:rPr>
            <w:rFonts w:ascii="Open Sans" w:eastAsia="Open Sans" w:hAnsi="Open Sans" w:cs="Open Sans"/>
            <w:b/>
            <w:bCs/>
            <w:spacing w:val="-1"/>
          </w:rPr>
          <w:t>mid day</w:t>
        </w:r>
        <w:proofErr w:type="spellEnd"/>
        <w:r w:rsidR="001C3FC3">
          <w:rPr>
            <w:rFonts w:ascii="Open Sans" w:eastAsia="Open Sans" w:hAnsi="Open Sans" w:cs="Open Sans"/>
            <w:b/>
            <w:bCs/>
            <w:spacing w:val="-1"/>
          </w:rPr>
          <w:t xml:space="preserve"> park</w:t>
        </w:r>
        <w:r w:rsidR="001C3FC3">
          <w:rPr>
            <w:rFonts w:ascii="Open Sans" w:eastAsia="Open Sans" w:hAnsi="Open Sans" w:cs="Open Sans"/>
            <w:b/>
            <w:bCs/>
            <w:spacing w:val="-1"/>
          </w:rPr>
          <w:t xml:space="preserve"> </w:t>
        </w:r>
      </w:ins>
      <w:moveTo w:id="54" w:author="Meital Waltman" w:date="2016-09-13T13:39:00Z">
        <w:del w:id="55" w:author="Meital Waltman" w:date="2016-09-13T13:50:00Z">
          <w:r w:rsidDel="001C3FC3">
            <w:rPr>
              <w:rFonts w:ascii="Open Sans" w:eastAsia="Open Sans" w:hAnsi="Open Sans" w:cs="Open Sans"/>
              <w:spacing w:val="6"/>
            </w:rPr>
            <w:delText>F</w:delText>
          </w:r>
          <w:r w:rsidDel="001C3FC3">
            <w:rPr>
              <w:rFonts w:ascii="Open Sans" w:eastAsia="Open Sans" w:hAnsi="Open Sans" w:cs="Open Sans"/>
              <w:spacing w:val="5"/>
            </w:rPr>
            <w:delText>ix</w:delText>
          </w:r>
          <w:r w:rsidDel="001C3FC3">
            <w:rPr>
              <w:rFonts w:ascii="Open Sans" w:eastAsia="Open Sans" w:hAnsi="Open Sans" w:cs="Open Sans"/>
              <w:spacing w:val="-3"/>
            </w:rPr>
            <w:delText>e</w:delText>
          </w:r>
          <w:r w:rsidDel="001C3FC3">
            <w:rPr>
              <w:rFonts w:ascii="Open Sans" w:eastAsia="Open Sans" w:hAnsi="Open Sans" w:cs="Open Sans"/>
            </w:rPr>
            <w:delText>d p</w:delText>
          </w:r>
          <w:r w:rsidDel="001C3FC3">
            <w:rPr>
              <w:rFonts w:ascii="Open Sans" w:eastAsia="Open Sans" w:hAnsi="Open Sans" w:cs="Open Sans"/>
              <w:spacing w:val="-3"/>
            </w:rPr>
            <w:delText>e</w:delText>
          </w:r>
          <w:r w:rsidDel="001C3FC3">
            <w:rPr>
              <w:rFonts w:ascii="Open Sans" w:eastAsia="Open Sans" w:hAnsi="Open Sans" w:cs="Open Sans"/>
            </w:rPr>
            <w:delText>n</w:delText>
          </w:r>
          <w:r w:rsidDel="001C3FC3">
            <w:rPr>
              <w:rFonts w:ascii="Open Sans" w:eastAsia="Open Sans" w:hAnsi="Open Sans" w:cs="Open Sans"/>
              <w:spacing w:val="-2"/>
            </w:rPr>
            <w:delText>a</w:delText>
          </w:r>
          <w:r w:rsidDel="001C3FC3">
            <w:rPr>
              <w:rFonts w:ascii="Open Sans" w:eastAsia="Open Sans" w:hAnsi="Open Sans" w:cs="Open Sans"/>
              <w:spacing w:val="5"/>
            </w:rPr>
            <w:delText>l</w:delText>
          </w:r>
          <w:r w:rsidDel="001C3FC3">
            <w:rPr>
              <w:rFonts w:ascii="Open Sans" w:eastAsia="Open Sans" w:hAnsi="Open Sans" w:cs="Open Sans"/>
              <w:spacing w:val="-3"/>
            </w:rPr>
            <w:delText>t</w:delText>
          </w:r>
          <w:r w:rsidDel="001C3FC3">
            <w:rPr>
              <w:rFonts w:ascii="Open Sans" w:eastAsia="Open Sans" w:hAnsi="Open Sans" w:cs="Open Sans"/>
            </w:rPr>
            <w:delText>y</w:delText>
          </w:r>
          <w:r w:rsidDel="001C3FC3">
            <w:rPr>
              <w:rFonts w:ascii="Open Sans" w:eastAsia="Open Sans" w:hAnsi="Open Sans" w:cs="Open Sans"/>
              <w:spacing w:val="-7"/>
            </w:rPr>
            <w:delText xml:space="preserve"> </w:delText>
          </w:r>
          <w:r w:rsidDel="001C3FC3">
            <w:rPr>
              <w:rFonts w:ascii="Open Sans" w:eastAsia="Open Sans" w:hAnsi="Open Sans" w:cs="Open Sans"/>
              <w:spacing w:val="1"/>
            </w:rPr>
            <w:delText>f</w:delText>
          </w:r>
          <w:r w:rsidDel="001C3FC3">
            <w:rPr>
              <w:rFonts w:ascii="Open Sans" w:eastAsia="Open Sans" w:hAnsi="Open Sans" w:cs="Open Sans"/>
              <w:spacing w:val="2"/>
            </w:rPr>
            <w:delText>o</w:delText>
          </w:r>
          <w:r w:rsidDel="001C3FC3">
            <w:rPr>
              <w:rFonts w:ascii="Open Sans" w:eastAsia="Open Sans" w:hAnsi="Open Sans" w:cs="Open Sans"/>
            </w:rPr>
            <w:delText>r</w:delText>
          </w:r>
          <w:r w:rsidDel="001C3FC3">
            <w:rPr>
              <w:rFonts w:ascii="Open Sans" w:eastAsia="Open Sans" w:hAnsi="Open Sans" w:cs="Open Sans"/>
              <w:spacing w:val="2"/>
            </w:rPr>
            <w:delText xml:space="preserve"> </w:delText>
          </w:r>
          <w:r w:rsidDel="001C3FC3">
            <w:rPr>
              <w:rFonts w:ascii="Open Sans" w:eastAsia="Open Sans" w:hAnsi="Open Sans" w:cs="Open Sans"/>
            </w:rPr>
            <w:delText xml:space="preserve">a </w:delText>
          </w:r>
          <w:r w:rsidDel="001C3FC3">
            <w:rPr>
              <w:rFonts w:ascii="Open Sans" w:eastAsia="Open Sans" w:hAnsi="Open Sans" w:cs="Open Sans"/>
              <w:spacing w:val="5"/>
            </w:rPr>
            <w:delText>mi</w:delText>
          </w:r>
          <w:r w:rsidDel="001C3FC3">
            <w:rPr>
              <w:rFonts w:ascii="Open Sans" w:eastAsia="Open Sans" w:hAnsi="Open Sans" w:cs="Open Sans"/>
            </w:rPr>
            <w:delText>d</w:delText>
          </w:r>
          <w:r w:rsidDel="001C3FC3">
            <w:rPr>
              <w:rFonts w:ascii="Open Sans" w:eastAsia="Open Sans" w:hAnsi="Open Sans" w:cs="Open Sans"/>
              <w:spacing w:val="1"/>
            </w:rPr>
            <w:delText xml:space="preserve"> </w:delText>
          </w:r>
          <w:r w:rsidDel="001C3FC3">
            <w:rPr>
              <w:rFonts w:ascii="Open Sans" w:eastAsia="Open Sans" w:hAnsi="Open Sans" w:cs="Open Sans"/>
            </w:rPr>
            <w:delText>d</w:delText>
          </w:r>
          <w:r w:rsidDel="001C3FC3">
            <w:rPr>
              <w:rFonts w:ascii="Open Sans" w:eastAsia="Open Sans" w:hAnsi="Open Sans" w:cs="Open Sans"/>
              <w:spacing w:val="-2"/>
            </w:rPr>
            <w:delText>a</w:delText>
          </w:r>
          <w:r w:rsidDel="001C3FC3">
            <w:rPr>
              <w:rFonts w:ascii="Open Sans" w:eastAsia="Open Sans" w:hAnsi="Open Sans" w:cs="Open Sans"/>
            </w:rPr>
            <w:delText>y</w:delText>
          </w:r>
          <w:r w:rsidDel="001C3FC3">
            <w:rPr>
              <w:rFonts w:ascii="Open Sans" w:eastAsia="Open Sans" w:hAnsi="Open Sans" w:cs="Open Sans"/>
              <w:spacing w:val="-5"/>
            </w:rPr>
            <w:delText xml:space="preserve"> </w:delText>
          </w:r>
          <w:r w:rsidDel="001C3FC3">
            <w:rPr>
              <w:rFonts w:ascii="Open Sans" w:eastAsia="Open Sans" w:hAnsi="Open Sans" w:cs="Open Sans"/>
            </w:rPr>
            <w:delText>p</w:delText>
          </w:r>
          <w:r w:rsidDel="001C3FC3">
            <w:rPr>
              <w:rFonts w:ascii="Open Sans" w:eastAsia="Open Sans" w:hAnsi="Open Sans" w:cs="Open Sans"/>
              <w:spacing w:val="-2"/>
            </w:rPr>
            <w:delText>a</w:delText>
          </w:r>
          <w:r w:rsidDel="001C3FC3">
            <w:rPr>
              <w:rFonts w:ascii="Open Sans" w:eastAsia="Open Sans" w:hAnsi="Open Sans" w:cs="Open Sans"/>
            </w:rPr>
            <w:delText>rk</w:delText>
          </w:r>
          <w:r w:rsidDel="001C3FC3">
            <w:rPr>
              <w:rFonts w:ascii="Open Sans" w:eastAsia="Open Sans" w:hAnsi="Open Sans" w:cs="Open Sans"/>
              <w:spacing w:val="4"/>
            </w:rPr>
            <w:delText xml:space="preserve"> </w:delText>
          </w:r>
          <w:r w:rsidDel="001C3FC3">
            <w:rPr>
              <w:rFonts w:ascii="Open Sans" w:eastAsia="Open Sans" w:hAnsi="Open Sans" w:cs="Open Sans"/>
              <w:spacing w:val="-2"/>
            </w:rPr>
            <w:delText>a</w:delText>
          </w:r>
          <w:r w:rsidDel="001C3FC3">
            <w:rPr>
              <w:rFonts w:ascii="Open Sans" w:eastAsia="Open Sans" w:hAnsi="Open Sans" w:cs="Open Sans"/>
            </w:rPr>
            <w:delText xml:space="preserve">t a </w:delText>
          </w:r>
          <w:r w:rsidDel="001C3FC3">
            <w:rPr>
              <w:rFonts w:ascii="Open Sans" w:eastAsia="Open Sans" w:hAnsi="Open Sans" w:cs="Open Sans"/>
              <w:spacing w:val="5"/>
            </w:rPr>
            <w:delText>mi</w:delText>
          </w:r>
          <w:r w:rsidDel="001C3FC3">
            <w:rPr>
              <w:rFonts w:ascii="Open Sans" w:eastAsia="Open Sans" w:hAnsi="Open Sans" w:cs="Open Sans"/>
            </w:rPr>
            <w:delText>d</w:delText>
          </w:r>
          <w:r w:rsidDel="001C3FC3">
            <w:rPr>
              <w:rFonts w:ascii="Open Sans" w:eastAsia="Open Sans" w:hAnsi="Open Sans" w:cs="Open Sans"/>
              <w:spacing w:val="1"/>
            </w:rPr>
            <w:delText xml:space="preserve"> </w:delText>
          </w:r>
          <w:r w:rsidDel="001C3FC3">
            <w:rPr>
              <w:rFonts w:ascii="Open Sans" w:eastAsia="Open Sans" w:hAnsi="Open Sans" w:cs="Open Sans"/>
            </w:rPr>
            <w:delText>d</w:delText>
          </w:r>
          <w:r w:rsidDel="001C3FC3">
            <w:rPr>
              <w:rFonts w:ascii="Open Sans" w:eastAsia="Open Sans" w:hAnsi="Open Sans" w:cs="Open Sans"/>
              <w:spacing w:val="-2"/>
            </w:rPr>
            <w:delText>a</w:delText>
          </w:r>
          <w:r w:rsidDel="001C3FC3">
            <w:rPr>
              <w:rFonts w:ascii="Open Sans" w:eastAsia="Open Sans" w:hAnsi="Open Sans" w:cs="Open Sans"/>
            </w:rPr>
            <w:delText>y</w:delText>
          </w:r>
          <w:r w:rsidDel="001C3FC3">
            <w:rPr>
              <w:rFonts w:ascii="Open Sans" w:eastAsia="Open Sans" w:hAnsi="Open Sans" w:cs="Open Sans"/>
              <w:spacing w:val="-5"/>
            </w:rPr>
            <w:delText xml:space="preserve"> </w:delText>
          </w:r>
          <w:r w:rsidDel="001C3FC3">
            <w:rPr>
              <w:rFonts w:ascii="Open Sans" w:eastAsia="Open Sans" w:hAnsi="Open Sans" w:cs="Open Sans"/>
            </w:rPr>
            <w:delText>p</w:delText>
          </w:r>
          <w:r w:rsidDel="001C3FC3">
            <w:rPr>
              <w:rFonts w:ascii="Open Sans" w:eastAsia="Open Sans" w:hAnsi="Open Sans" w:cs="Open Sans"/>
              <w:spacing w:val="-2"/>
            </w:rPr>
            <w:delText>a</w:delText>
          </w:r>
          <w:r w:rsidDel="001C3FC3">
            <w:rPr>
              <w:rFonts w:ascii="Open Sans" w:eastAsia="Open Sans" w:hAnsi="Open Sans" w:cs="Open Sans"/>
            </w:rPr>
            <w:delText>rk</w:delText>
          </w:r>
          <w:r w:rsidDel="001C3FC3">
            <w:rPr>
              <w:rFonts w:ascii="Open Sans" w:eastAsia="Open Sans" w:hAnsi="Open Sans" w:cs="Open Sans"/>
              <w:spacing w:val="4"/>
            </w:rPr>
            <w:delText xml:space="preserve"> </w:delText>
          </w:r>
          <w:r w:rsidDel="001C3FC3">
            <w:rPr>
              <w:rFonts w:ascii="Open Sans" w:eastAsia="Open Sans" w:hAnsi="Open Sans" w:cs="Open Sans"/>
            </w:rPr>
            <w:delText>d</w:delText>
          </w:r>
          <w:r w:rsidDel="001C3FC3">
            <w:rPr>
              <w:rFonts w:ascii="Open Sans" w:eastAsia="Open Sans" w:hAnsi="Open Sans" w:cs="Open Sans"/>
              <w:spacing w:val="-3"/>
            </w:rPr>
            <w:delText>e</w:delText>
          </w:r>
          <w:r w:rsidDel="001C3FC3">
            <w:rPr>
              <w:rFonts w:ascii="Open Sans" w:eastAsia="Open Sans" w:hAnsi="Open Sans" w:cs="Open Sans"/>
            </w:rPr>
            <w:delText>p</w:delText>
          </w:r>
          <w:r w:rsidDel="001C3FC3">
            <w:rPr>
              <w:rFonts w:ascii="Open Sans" w:eastAsia="Open Sans" w:hAnsi="Open Sans" w:cs="Open Sans"/>
              <w:spacing w:val="2"/>
            </w:rPr>
            <w:delText>o</w:delText>
          </w:r>
          <w:r w:rsidDel="001C3FC3">
            <w:rPr>
              <w:rFonts w:ascii="Open Sans" w:eastAsia="Open Sans" w:hAnsi="Open Sans" w:cs="Open Sans"/>
            </w:rPr>
            <w:delText>t</w:delText>
          </w:r>
        </w:del>
      </w:moveTo>
    </w:p>
    <w:p w14:paraId="1E839052" w14:textId="1811C2A2" w:rsidR="00FE0849" w:rsidDel="00FE0849" w:rsidRDefault="00FE0849" w:rsidP="001C3FC3">
      <w:pPr>
        <w:spacing w:before="75" w:after="0" w:line="240" w:lineRule="auto"/>
        <w:ind w:left="415" w:right="-20"/>
        <w:rPr>
          <w:del w:id="56" w:author="Meital Waltman" w:date="2016-09-13T13:39:00Z"/>
          <w:moveTo w:id="57" w:author="Meital Waltman" w:date="2016-09-13T13:39:00Z"/>
          <w:rFonts w:ascii="Open Sans" w:eastAsia="Open Sans" w:hAnsi="Open Sans" w:cs="Open Sans"/>
        </w:rPr>
      </w:pPr>
      <w:moveTo w:id="58" w:author="Meital Waltman" w:date="2016-09-13T13:39:00Z">
        <w:del w:id="59" w:author="Meital Waltman" w:date="2016-09-13T13:39:00Z">
          <w:r w:rsidDel="00FE0849">
            <w:pict w14:anchorId="737BE765">
              <v:group id="_x0000_s1061" style="position:absolute;left:0;text-align:left;margin-left:69.4pt;margin-top:24.95pt;width:456pt;height:45pt;z-index:-251629056;mso-position-horizontal-relative:page" coordorigin="1388,499" coordsize="9120,900">
                <v:shape id="_x0000_s1062" type="#_x0000_t75" style="position:absolute;left:1395;top:507;width:1080;height:810">
                  <v:imagedata r:id="rId10" o:title=""/>
                </v:shape>
                <v:group id="_x0000_s1063" style="position:absolute;left:1395;top:507;width:9082;height:885" coordorigin="1395,507" coordsize="9082,885">
                  <v:shape id="_x0000_s1064" style="position:absolute;left:1395;top:507;width:9082;height:885" coordorigin="1395,507" coordsize="9082,885" path="m10410,507r-8933,l1419,536r-24,61l1395,1310r29,58l1485,1392r8933,-1l10440,1387r20,-10l10476,1363r1,-1l1479,1362r-21,-7l1441,1342r-12,-18l1425,1302r,-711l1431,570r13,-17l1463,541r22,-4l10476,537r-5,-7l10453,518r-20,-8l10410,507e" fillcolor="#ebc55a" stroked="f">
                    <v:path arrowok="t"/>
                  </v:shape>
                </v:group>
                <v:group id="_x0000_s1065" style="position:absolute;left:1485;top:537;width:9015;height:825" coordorigin="1485,537" coordsize="9015,825">
                  <v:shape id="_x0000_s1066" style="position:absolute;left:1485;top:537;width:9015;height:825" coordorigin="1485,537" coordsize="9015,825" path="m10476,537r-8991,l10416,537r21,6l10454,556r12,19l10470,597r,710l10464,1329r-13,17l10432,1358r-22,4l10477,1362r12,-17l10497,1324r3,-22l10500,588r-5,-22l10485,547r-9,-10e" fillcolor="#ebc55a" stroked="f">
                    <v:path arrowok="t"/>
                  </v:shape>
                </v:group>
                <w10:wrap anchorx="page"/>
              </v:group>
            </w:pict>
          </w:r>
          <w:r w:rsidDel="00FE0849">
            <w:rPr>
              <w:rFonts w:ascii="Open Sans" w:eastAsia="Open Sans" w:hAnsi="Open Sans" w:cs="Open Sans"/>
              <w:b/>
              <w:bCs/>
              <w:spacing w:val="-3"/>
              <w:position w:val="-1"/>
            </w:rPr>
            <w:delText>P</w:delText>
          </w:r>
          <w:r w:rsidDel="00FE0849">
            <w:rPr>
              <w:rFonts w:ascii="Open Sans" w:eastAsia="Open Sans" w:hAnsi="Open Sans" w:cs="Open Sans"/>
              <w:b/>
              <w:bCs/>
              <w:spacing w:val="5"/>
              <w:position w:val="-1"/>
            </w:rPr>
            <w:delText>en</w:delText>
          </w:r>
          <w:r w:rsidDel="00FE0849">
            <w:rPr>
              <w:rFonts w:ascii="Open Sans" w:eastAsia="Open Sans" w:hAnsi="Open Sans" w:cs="Open Sans"/>
              <w:b/>
              <w:bCs/>
              <w:spacing w:val="2"/>
              <w:position w:val="-1"/>
            </w:rPr>
            <w:delText>a</w:delText>
          </w:r>
          <w:r w:rsidDel="00FE0849">
            <w:rPr>
              <w:rFonts w:ascii="Open Sans" w:eastAsia="Open Sans" w:hAnsi="Open Sans" w:cs="Open Sans"/>
              <w:b/>
              <w:bCs/>
              <w:spacing w:val="-7"/>
              <w:position w:val="-1"/>
            </w:rPr>
            <w:delText>l</w:delText>
          </w:r>
          <w:r w:rsidDel="00FE0849">
            <w:rPr>
              <w:rFonts w:ascii="Open Sans" w:eastAsia="Open Sans" w:hAnsi="Open Sans" w:cs="Open Sans"/>
              <w:b/>
              <w:bCs/>
              <w:spacing w:val="-5"/>
              <w:position w:val="-1"/>
            </w:rPr>
            <w:delText>ty</w:delText>
          </w:r>
          <w:r w:rsidDel="00FE0849">
            <w:rPr>
              <w:rFonts w:ascii="Open Sans" w:eastAsia="Open Sans" w:hAnsi="Open Sans" w:cs="Open Sans"/>
              <w:position w:val="-1"/>
            </w:rPr>
            <w:delText xml:space="preserve">: </w:delText>
          </w:r>
          <w:r w:rsidDel="00FE0849">
            <w:rPr>
              <w:rFonts w:ascii="Open Sans" w:eastAsia="Open Sans" w:hAnsi="Open Sans" w:cs="Open Sans"/>
              <w:spacing w:val="3"/>
              <w:position w:val="-1"/>
            </w:rPr>
            <w:delText>P</w:delText>
          </w:r>
          <w:r w:rsidDel="00FE0849">
            <w:rPr>
              <w:rFonts w:ascii="Open Sans" w:eastAsia="Open Sans" w:hAnsi="Open Sans" w:cs="Open Sans"/>
              <w:spacing w:val="-3"/>
              <w:position w:val="-1"/>
            </w:rPr>
            <w:delText>e</w:delText>
          </w:r>
          <w:r w:rsidDel="00FE0849">
            <w:rPr>
              <w:rFonts w:ascii="Open Sans" w:eastAsia="Open Sans" w:hAnsi="Open Sans" w:cs="Open Sans"/>
              <w:position w:val="-1"/>
            </w:rPr>
            <w:delText>n</w:delText>
          </w:r>
          <w:r w:rsidDel="00FE0849">
            <w:rPr>
              <w:rFonts w:ascii="Open Sans" w:eastAsia="Open Sans" w:hAnsi="Open Sans" w:cs="Open Sans"/>
              <w:spacing w:val="-2"/>
              <w:position w:val="-1"/>
            </w:rPr>
            <w:delText>a</w:delText>
          </w:r>
          <w:r w:rsidDel="00FE0849">
            <w:rPr>
              <w:rFonts w:ascii="Open Sans" w:eastAsia="Open Sans" w:hAnsi="Open Sans" w:cs="Open Sans"/>
              <w:spacing w:val="5"/>
              <w:position w:val="-1"/>
            </w:rPr>
            <w:delText>l</w:delText>
          </w:r>
          <w:r w:rsidDel="00FE0849">
            <w:rPr>
              <w:rFonts w:ascii="Open Sans" w:eastAsia="Open Sans" w:hAnsi="Open Sans" w:cs="Open Sans"/>
              <w:spacing w:val="-3"/>
              <w:position w:val="-1"/>
            </w:rPr>
            <w:delText>t</w:delText>
          </w:r>
          <w:r w:rsidDel="00FE0849">
            <w:rPr>
              <w:rFonts w:ascii="Open Sans" w:eastAsia="Open Sans" w:hAnsi="Open Sans" w:cs="Open Sans"/>
              <w:position w:val="-1"/>
            </w:rPr>
            <w:delText>y</w:delText>
          </w:r>
          <w:r w:rsidDel="00FE0849">
            <w:rPr>
              <w:rFonts w:ascii="Open Sans" w:eastAsia="Open Sans" w:hAnsi="Open Sans" w:cs="Open Sans"/>
              <w:spacing w:val="-6"/>
              <w:position w:val="-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spacing w:val="1"/>
              <w:position w:val="-1"/>
            </w:rPr>
            <w:delText>f</w:delText>
          </w:r>
          <w:r w:rsidDel="00FE0849">
            <w:rPr>
              <w:rFonts w:ascii="Open Sans" w:eastAsia="Open Sans" w:hAnsi="Open Sans" w:cs="Open Sans"/>
              <w:spacing w:val="2"/>
              <w:position w:val="-1"/>
            </w:rPr>
            <w:delText>o</w:delText>
          </w:r>
          <w:r w:rsidDel="00FE0849">
            <w:rPr>
              <w:rFonts w:ascii="Open Sans" w:eastAsia="Open Sans" w:hAnsi="Open Sans" w:cs="Open Sans"/>
              <w:position w:val="-1"/>
            </w:rPr>
            <w:delText>r</w:delText>
          </w:r>
          <w:r w:rsidDel="00FE0849">
            <w:rPr>
              <w:rFonts w:ascii="Open Sans" w:eastAsia="Open Sans" w:hAnsi="Open Sans" w:cs="Open Sans"/>
              <w:spacing w:val="2"/>
              <w:position w:val="-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position w:val="-1"/>
            </w:rPr>
            <w:delText xml:space="preserve">a </w:delText>
          </w:r>
          <w:r w:rsidDel="00FE0849">
            <w:rPr>
              <w:rFonts w:ascii="Open Sans" w:eastAsia="Open Sans" w:hAnsi="Open Sans" w:cs="Open Sans"/>
              <w:spacing w:val="5"/>
              <w:position w:val="-1"/>
            </w:rPr>
            <w:delText>mi</w:delText>
          </w:r>
          <w:r w:rsidDel="00FE0849">
            <w:rPr>
              <w:rFonts w:ascii="Open Sans" w:eastAsia="Open Sans" w:hAnsi="Open Sans" w:cs="Open Sans"/>
              <w:position w:val="-1"/>
            </w:rPr>
            <w:delText>d</w:delText>
          </w:r>
          <w:r w:rsidDel="00FE0849">
            <w:rPr>
              <w:rFonts w:ascii="Open Sans" w:eastAsia="Open Sans" w:hAnsi="Open Sans" w:cs="Open Sans"/>
              <w:spacing w:val="1"/>
              <w:position w:val="-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position w:val="-1"/>
            </w:rPr>
            <w:delText>d</w:delText>
          </w:r>
          <w:r w:rsidDel="00FE0849">
            <w:rPr>
              <w:rFonts w:ascii="Open Sans" w:eastAsia="Open Sans" w:hAnsi="Open Sans" w:cs="Open Sans"/>
              <w:spacing w:val="-2"/>
              <w:position w:val="-1"/>
            </w:rPr>
            <w:delText>a</w:delText>
          </w:r>
          <w:r w:rsidDel="00FE0849">
            <w:rPr>
              <w:rFonts w:ascii="Open Sans" w:eastAsia="Open Sans" w:hAnsi="Open Sans" w:cs="Open Sans"/>
              <w:position w:val="-1"/>
            </w:rPr>
            <w:delText>y</w:delText>
          </w:r>
          <w:r w:rsidDel="00FE0849">
            <w:rPr>
              <w:rFonts w:ascii="Open Sans" w:eastAsia="Open Sans" w:hAnsi="Open Sans" w:cs="Open Sans"/>
              <w:spacing w:val="-5"/>
              <w:position w:val="-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position w:val="-1"/>
            </w:rPr>
            <w:delText>p</w:delText>
          </w:r>
          <w:r w:rsidDel="00FE0849">
            <w:rPr>
              <w:rFonts w:ascii="Open Sans" w:eastAsia="Open Sans" w:hAnsi="Open Sans" w:cs="Open Sans"/>
              <w:spacing w:val="-2"/>
              <w:position w:val="-1"/>
            </w:rPr>
            <w:delText>a</w:delText>
          </w:r>
          <w:r w:rsidDel="00FE0849">
            <w:rPr>
              <w:rFonts w:ascii="Open Sans" w:eastAsia="Open Sans" w:hAnsi="Open Sans" w:cs="Open Sans"/>
              <w:position w:val="-1"/>
            </w:rPr>
            <w:delText>rk</w:delText>
          </w:r>
          <w:r w:rsidDel="00FE0849">
            <w:rPr>
              <w:rFonts w:ascii="Open Sans" w:eastAsia="Open Sans" w:hAnsi="Open Sans" w:cs="Open Sans"/>
              <w:spacing w:val="4"/>
              <w:position w:val="-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spacing w:val="-2"/>
              <w:position w:val="-1"/>
            </w:rPr>
            <w:delText>a</w:delText>
          </w:r>
          <w:r w:rsidDel="00FE0849">
            <w:rPr>
              <w:rFonts w:ascii="Open Sans" w:eastAsia="Open Sans" w:hAnsi="Open Sans" w:cs="Open Sans"/>
              <w:position w:val="-1"/>
            </w:rPr>
            <w:delText xml:space="preserve">t </w:delText>
          </w:r>
          <w:r w:rsidDel="00FE0849">
            <w:rPr>
              <w:rFonts w:ascii="Open Sans" w:eastAsia="Open Sans" w:hAnsi="Open Sans" w:cs="Open Sans"/>
              <w:spacing w:val="-2"/>
              <w:position w:val="-1"/>
            </w:rPr>
            <w:delText>a</w:delText>
          </w:r>
          <w:r w:rsidDel="00FE0849">
            <w:rPr>
              <w:rFonts w:ascii="Open Sans" w:eastAsia="Open Sans" w:hAnsi="Open Sans" w:cs="Open Sans"/>
              <w:position w:val="-1"/>
            </w:rPr>
            <w:delText>ny</w:delText>
          </w:r>
          <w:r w:rsidDel="00FE0849">
            <w:rPr>
              <w:rFonts w:ascii="Open Sans" w:eastAsia="Open Sans" w:hAnsi="Open Sans" w:cs="Open Sans"/>
              <w:spacing w:val="-5"/>
              <w:position w:val="-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spacing w:val="2"/>
              <w:position w:val="-1"/>
            </w:rPr>
            <w:delText>o</w:delText>
          </w:r>
          <w:r w:rsidDel="00FE0849">
            <w:rPr>
              <w:rFonts w:ascii="Open Sans" w:eastAsia="Open Sans" w:hAnsi="Open Sans" w:cs="Open Sans"/>
              <w:spacing w:val="-3"/>
              <w:position w:val="-1"/>
            </w:rPr>
            <w:delText>t</w:delText>
          </w:r>
          <w:r w:rsidDel="00FE0849">
            <w:rPr>
              <w:rFonts w:ascii="Open Sans" w:eastAsia="Open Sans" w:hAnsi="Open Sans" w:cs="Open Sans"/>
              <w:position w:val="-1"/>
            </w:rPr>
            <w:delText>h</w:delText>
          </w:r>
          <w:r w:rsidDel="00FE0849">
            <w:rPr>
              <w:rFonts w:ascii="Open Sans" w:eastAsia="Open Sans" w:hAnsi="Open Sans" w:cs="Open Sans"/>
              <w:spacing w:val="-3"/>
              <w:position w:val="-1"/>
            </w:rPr>
            <w:delText>e</w:delText>
          </w:r>
          <w:r w:rsidDel="00FE0849">
            <w:rPr>
              <w:rFonts w:ascii="Open Sans" w:eastAsia="Open Sans" w:hAnsi="Open Sans" w:cs="Open Sans"/>
              <w:position w:val="-1"/>
            </w:rPr>
            <w:delText>r</w:delText>
          </w:r>
          <w:r w:rsidDel="00FE0849">
            <w:rPr>
              <w:rFonts w:ascii="Open Sans" w:eastAsia="Open Sans" w:hAnsi="Open Sans" w:cs="Open Sans"/>
              <w:spacing w:val="2"/>
              <w:position w:val="-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position w:val="-1"/>
            </w:rPr>
            <w:delText>s</w:delText>
          </w:r>
          <w:r w:rsidDel="00FE0849">
            <w:rPr>
              <w:rFonts w:ascii="Open Sans" w:eastAsia="Open Sans" w:hAnsi="Open Sans" w:cs="Open Sans"/>
              <w:spacing w:val="-3"/>
              <w:position w:val="-1"/>
            </w:rPr>
            <w:delText>t</w:delText>
          </w:r>
          <w:r w:rsidDel="00FE0849">
            <w:rPr>
              <w:rFonts w:ascii="Open Sans" w:eastAsia="Open Sans" w:hAnsi="Open Sans" w:cs="Open Sans"/>
              <w:spacing w:val="2"/>
              <w:position w:val="-1"/>
            </w:rPr>
            <w:delText>o</w:delText>
          </w:r>
          <w:r w:rsidDel="00FE0849">
            <w:rPr>
              <w:rFonts w:ascii="Open Sans" w:eastAsia="Open Sans" w:hAnsi="Open Sans" w:cs="Open Sans"/>
              <w:position w:val="-1"/>
            </w:rPr>
            <w:delText>p</w:delText>
          </w:r>
        </w:del>
      </w:moveTo>
    </w:p>
    <w:p w14:paraId="384455A8" w14:textId="77777777" w:rsidR="00FE0849" w:rsidRDefault="00FE0849" w:rsidP="00FE0849">
      <w:pPr>
        <w:spacing w:before="5" w:after="0" w:line="160" w:lineRule="exact"/>
        <w:rPr>
          <w:moveTo w:id="60" w:author="Meital Waltman" w:date="2016-09-13T13:39:00Z"/>
          <w:sz w:val="16"/>
          <w:szCs w:val="16"/>
        </w:rPr>
      </w:pPr>
    </w:p>
    <w:p w14:paraId="3096ECE4" w14:textId="77777777" w:rsidR="00FE0849" w:rsidRDefault="00FE0849" w:rsidP="00FE0849">
      <w:pPr>
        <w:spacing w:after="0" w:line="200" w:lineRule="exact"/>
        <w:rPr>
          <w:moveTo w:id="61" w:author="Meital Waltman" w:date="2016-09-13T13:39:00Z"/>
          <w:sz w:val="20"/>
          <w:szCs w:val="20"/>
        </w:rPr>
      </w:pPr>
    </w:p>
    <w:p w14:paraId="290ABF05" w14:textId="53B212F4" w:rsidR="00FE0849" w:rsidDel="00FE0849" w:rsidRDefault="00FE0849" w:rsidP="00FE0849">
      <w:pPr>
        <w:spacing w:after="0" w:line="297" w:lineRule="exact"/>
        <w:ind w:left="1270" w:right="-20"/>
        <w:rPr>
          <w:del w:id="62" w:author="Meital Waltman" w:date="2016-09-13T13:39:00Z"/>
          <w:moveTo w:id="63" w:author="Meital Waltman" w:date="2016-09-13T13:39:00Z"/>
          <w:rFonts w:ascii="Open Sans" w:eastAsia="Open Sans" w:hAnsi="Open Sans" w:cs="Open Sans"/>
        </w:rPr>
      </w:pPr>
      <w:commentRangeStart w:id="64"/>
      <w:moveTo w:id="65" w:author="Meital Waltman" w:date="2016-09-13T13:39:00Z">
        <w:del w:id="66" w:author="Meital Waltman" w:date="2016-09-13T13:39:00Z">
          <w:r w:rsidDel="00FE0849">
            <w:rPr>
              <w:rFonts w:ascii="Open Sans" w:eastAsia="Open Sans" w:hAnsi="Open Sans" w:cs="Open Sans"/>
              <w:spacing w:val="5"/>
              <w:position w:val="1"/>
            </w:rPr>
            <w:delText>U</w:delText>
          </w:r>
          <w:r w:rsidDel="00FE0849">
            <w:rPr>
              <w:rFonts w:ascii="Open Sans" w:eastAsia="Open Sans" w:hAnsi="Open Sans" w:cs="Open Sans"/>
              <w:position w:val="1"/>
            </w:rPr>
            <w:delText>se</w:delText>
          </w:r>
          <w:r w:rsidDel="00FE0849">
            <w:rPr>
              <w:rFonts w:ascii="Open Sans" w:eastAsia="Open Sans" w:hAnsi="Open Sans" w:cs="Open Sans"/>
              <w:spacing w:val="-1"/>
              <w:position w:val="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spacing w:val="-3"/>
              <w:position w:val="1"/>
            </w:rPr>
            <w:delText>e</w:delText>
          </w:r>
          <w:r w:rsidDel="00FE0849">
            <w:rPr>
              <w:rFonts w:ascii="Open Sans" w:eastAsia="Open Sans" w:hAnsi="Open Sans" w:cs="Open Sans"/>
              <w:spacing w:val="5"/>
              <w:position w:val="1"/>
            </w:rPr>
            <w:delText>i</w:delText>
          </w:r>
          <w:r w:rsidDel="00FE0849">
            <w:rPr>
              <w:rFonts w:ascii="Open Sans" w:eastAsia="Open Sans" w:hAnsi="Open Sans" w:cs="Open Sans"/>
              <w:spacing w:val="-3"/>
              <w:position w:val="1"/>
            </w:rPr>
            <w:delText>t</w:delText>
          </w:r>
          <w:r w:rsidDel="00FE0849">
            <w:rPr>
              <w:rFonts w:ascii="Open Sans" w:eastAsia="Open Sans" w:hAnsi="Open Sans" w:cs="Open Sans"/>
              <w:position w:val="1"/>
            </w:rPr>
            <w:delText>h</w:delText>
          </w:r>
          <w:r w:rsidDel="00FE0849">
            <w:rPr>
              <w:rFonts w:ascii="Open Sans" w:eastAsia="Open Sans" w:hAnsi="Open Sans" w:cs="Open Sans"/>
              <w:spacing w:val="-3"/>
              <w:position w:val="1"/>
            </w:rPr>
            <w:delText>e</w:delText>
          </w:r>
          <w:r w:rsidDel="00FE0849">
            <w:rPr>
              <w:rFonts w:ascii="Open Sans" w:eastAsia="Open Sans" w:hAnsi="Open Sans" w:cs="Open Sans"/>
              <w:position w:val="1"/>
            </w:rPr>
            <w:delText>r</w:delText>
          </w:r>
          <w:r w:rsidDel="00FE0849">
            <w:rPr>
              <w:rFonts w:ascii="Open Sans" w:eastAsia="Open Sans" w:hAnsi="Open Sans" w:cs="Open Sans"/>
              <w:spacing w:val="1"/>
              <w:position w:val="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b/>
              <w:bCs/>
              <w:spacing w:val="-3"/>
              <w:position w:val="1"/>
            </w:rPr>
            <w:delText>P</w:delText>
          </w:r>
          <w:r w:rsidDel="00FE0849">
            <w:rPr>
              <w:rFonts w:ascii="Open Sans" w:eastAsia="Open Sans" w:hAnsi="Open Sans" w:cs="Open Sans"/>
              <w:b/>
              <w:bCs/>
              <w:spacing w:val="2"/>
              <w:position w:val="1"/>
            </w:rPr>
            <w:delText>a</w:delText>
          </w:r>
          <w:r w:rsidDel="00FE0849">
            <w:rPr>
              <w:rFonts w:ascii="Open Sans" w:eastAsia="Open Sans" w:hAnsi="Open Sans" w:cs="Open Sans"/>
              <w:b/>
              <w:bCs/>
              <w:spacing w:val="5"/>
              <w:position w:val="1"/>
            </w:rPr>
            <w:delText>r</w:delText>
          </w:r>
          <w:r w:rsidDel="00FE0849">
            <w:rPr>
              <w:rFonts w:ascii="Open Sans" w:eastAsia="Open Sans" w:hAnsi="Open Sans" w:cs="Open Sans"/>
              <w:b/>
              <w:bCs/>
              <w:position w:val="1"/>
            </w:rPr>
            <w:delText xml:space="preserve">k </w:delText>
          </w:r>
          <w:r w:rsidDel="00FE0849">
            <w:rPr>
              <w:rFonts w:ascii="Open Sans" w:eastAsia="Open Sans" w:hAnsi="Open Sans" w:cs="Open Sans"/>
              <w:b/>
              <w:bCs/>
              <w:spacing w:val="7"/>
              <w:position w:val="1"/>
            </w:rPr>
            <w:delText>c</w:delText>
          </w:r>
          <w:r w:rsidDel="00FE0849">
            <w:rPr>
              <w:rFonts w:ascii="Open Sans" w:eastAsia="Open Sans" w:hAnsi="Open Sans" w:cs="Open Sans"/>
              <w:b/>
              <w:bCs/>
              <w:spacing w:val="-1"/>
              <w:position w:val="1"/>
            </w:rPr>
            <w:delText>o</w:delText>
          </w:r>
          <w:r w:rsidDel="00FE0849">
            <w:rPr>
              <w:rFonts w:ascii="Open Sans" w:eastAsia="Open Sans" w:hAnsi="Open Sans" w:cs="Open Sans"/>
              <w:b/>
              <w:bCs/>
              <w:spacing w:val="-4"/>
              <w:position w:val="1"/>
            </w:rPr>
            <w:delText>s</w:delText>
          </w:r>
          <w:r w:rsidDel="00FE0849">
            <w:rPr>
              <w:rFonts w:ascii="Open Sans" w:eastAsia="Open Sans" w:hAnsi="Open Sans" w:cs="Open Sans"/>
              <w:b/>
              <w:bCs/>
              <w:position w:val="1"/>
            </w:rPr>
            <w:delText>t</w:delText>
          </w:r>
          <w:r w:rsidDel="00FE0849">
            <w:rPr>
              <w:rFonts w:ascii="Open Sans" w:eastAsia="Open Sans" w:hAnsi="Open Sans" w:cs="Open Sans"/>
              <w:b/>
              <w:bCs/>
              <w:spacing w:val="-3"/>
              <w:position w:val="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spacing w:val="2"/>
              <w:position w:val="1"/>
            </w:rPr>
            <w:delText>o</w:delText>
          </w:r>
          <w:r w:rsidDel="00FE0849">
            <w:rPr>
              <w:rFonts w:ascii="Open Sans" w:eastAsia="Open Sans" w:hAnsi="Open Sans" w:cs="Open Sans"/>
              <w:position w:val="1"/>
            </w:rPr>
            <w:delText>r</w:delText>
          </w:r>
          <w:r w:rsidDel="00FE0849">
            <w:rPr>
              <w:rFonts w:ascii="Open Sans" w:eastAsia="Open Sans" w:hAnsi="Open Sans" w:cs="Open Sans"/>
              <w:spacing w:val="3"/>
              <w:position w:val="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b/>
              <w:bCs/>
              <w:spacing w:val="-3"/>
              <w:position w:val="1"/>
            </w:rPr>
            <w:delText>P</w:delText>
          </w:r>
          <w:r w:rsidDel="00FE0849">
            <w:rPr>
              <w:rFonts w:ascii="Open Sans" w:eastAsia="Open Sans" w:hAnsi="Open Sans" w:cs="Open Sans"/>
              <w:b/>
              <w:bCs/>
              <w:spacing w:val="5"/>
              <w:position w:val="1"/>
            </w:rPr>
            <w:delText>en</w:delText>
          </w:r>
          <w:r w:rsidDel="00FE0849">
            <w:rPr>
              <w:rFonts w:ascii="Open Sans" w:eastAsia="Open Sans" w:hAnsi="Open Sans" w:cs="Open Sans"/>
              <w:b/>
              <w:bCs/>
              <w:spacing w:val="2"/>
              <w:position w:val="1"/>
            </w:rPr>
            <w:delText>a</w:delText>
          </w:r>
          <w:r w:rsidDel="00FE0849">
            <w:rPr>
              <w:rFonts w:ascii="Open Sans" w:eastAsia="Open Sans" w:hAnsi="Open Sans" w:cs="Open Sans"/>
              <w:b/>
              <w:bCs/>
              <w:spacing w:val="-7"/>
              <w:position w:val="1"/>
            </w:rPr>
            <w:delText>l</w:delText>
          </w:r>
          <w:r w:rsidDel="00FE0849">
            <w:rPr>
              <w:rFonts w:ascii="Open Sans" w:eastAsia="Open Sans" w:hAnsi="Open Sans" w:cs="Open Sans"/>
              <w:b/>
              <w:bCs/>
              <w:spacing w:val="-5"/>
              <w:position w:val="1"/>
            </w:rPr>
            <w:delText>t</w:delText>
          </w:r>
          <w:r w:rsidDel="00FE0849">
            <w:rPr>
              <w:rFonts w:ascii="Open Sans" w:eastAsia="Open Sans" w:hAnsi="Open Sans" w:cs="Open Sans"/>
              <w:b/>
              <w:bCs/>
              <w:position w:val="1"/>
            </w:rPr>
            <w:delText>y</w:delText>
          </w:r>
          <w:r w:rsidDel="00FE0849">
            <w:rPr>
              <w:rFonts w:ascii="Open Sans" w:eastAsia="Open Sans" w:hAnsi="Open Sans" w:cs="Open Sans"/>
              <w:b/>
              <w:bCs/>
              <w:spacing w:val="-6"/>
              <w:position w:val="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position w:val="1"/>
            </w:rPr>
            <w:delText>but</w:delText>
          </w:r>
          <w:r w:rsidDel="00FE0849">
            <w:rPr>
              <w:rFonts w:ascii="Open Sans" w:eastAsia="Open Sans" w:hAnsi="Open Sans" w:cs="Open Sans"/>
              <w:spacing w:val="-3"/>
              <w:position w:val="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position w:val="1"/>
            </w:rPr>
            <w:delText>n</w:delText>
          </w:r>
          <w:r w:rsidDel="00FE0849">
            <w:rPr>
              <w:rFonts w:ascii="Open Sans" w:eastAsia="Open Sans" w:hAnsi="Open Sans" w:cs="Open Sans"/>
              <w:spacing w:val="2"/>
              <w:position w:val="1"/>
            </w:rPr>
            <w:delText>o</w:delText>
          </w:r>
          <w:r w:rsidDel="00FE0849">
            <w:rPr>
              <w:rFonts w:ascii="Open Sans" w:eastAsia="Open Sans" w:hAnsi="Open Sans" w:cs="Open Sans"/>
              <w:position w:val="1"/>
            </w:rPr>
            <w:delText>t</w:delText>
          </w:r>
          <w:r w:rsidDel="00FE0849">
            <w:rPr>
              <w:rFonts w:ascii="Open Sans" w:eastAsia="Open Sans" w:hAnsi="Open Sans" w:cs="Open Sans"/>
              <w:spacing w:val="-1"/>
              <w:position w:val="1"/>
            </w:rPr>
            <w:delText xml:space="preserve"> </w:delText>
          </w:r>
          <w:r w:rsidDel="00FE0849">
            <w:rPr>
              <w:rFonts w:ascii="Open Sans" w:eastAsia="Open Sans" w:hAnsi="Open Sans" w:cs="Open Sans"/>
              <w:position w:val="1"/>
            </w:rPr>
            <w:delText>b</w:delText>
          </w:r>
          <w:r w:rsidDel="00FE0849">
            <w:rPr>
              <w:rFonts w:ascii="Open Sans" w:eastAsia="Open Sans" w:hAnsi="Open Sans" w:cs="Open Sans"/>
              <w:spacing w:val="2"/>
              <w:position w:val="1"/>
            </w:rPr>
            <w:delText>o</w:delText>
          </w:r>
          <w:r w:rsidDel="00FE0849">
            <w:rPr>
              <w:rFonts w:ascii="Open Sans" w:eastAsia="Open Sans" w:hAnsi="Open Sans" w:cs="Open Sans"/>
              <w:spacing w:val="-3"/>
              <w:position w:val="1"/>
            </w:rPr>
            <w:delText>t</w:delText>
          </w:r>
          <w:r w:rsidDel="00FE0849">
            <w:rPr>
              <w:rFonts w:ascii="Open Sans" w:eastAsia="Open Sans" w:hAnsi="Open Sans" w:cs="Open Sans"/>
              <w:position w:val="1"/>
            </w:rPr>
            <w:delText>h.</w:delText>
          </w:r>
        </w:del>
      </w:moveTo>
    </w:p>
    <w:moveToRangeEnd w:id="50"/>
    <w:commentRangeEnd w:id="64"/>
    <w:p w14:paraId="6229BDC6" w14:textId="77777777" w:rsidR="00FE0849" w:rsidRDefault="001C3FC3">
      <w:pPr>
        <w:spacing w:before="75" w:after="0" w:line="240" w:lineRule="auto"/>
        <w:ind w:left="355" w:right="51"/>
        <w:rPr>
          <w:rFonts w:ascii="Open Sans" w:eastAsia="Open Sans" w:hAnsi="Open Sans" w:cs="Open Sans"/>
        </w:rPr>
      </w:pPr>
      <w:r>
        <w:rPr>
          <w:rStyle w:val="CommentReference"/>
          <w:rtl/>
        </w:rPr>
        <w:commentReference w:id="64"/>
      </w:r>
    </w:p>
    <w:p w14:paraId="704630FE" w14:textId="01681981" w:rsidR="00FE0849" w:rsidRDefault="001C3FC3">
      <w:pPr>
        <w:spacing w:before="75" w:after="0" w:line="240" w:lineRule="auto"/>
        <w:ind w:left="355" w:right="280"/>
        <w:rPr>
          <w:ins w:id="67" w:author="Meital Waltman" w:date="2016-09-13T13:37:00Z"/>
          <w:rFonts w:ascii="Open Sans" w:eastAsia="Open Sans" w:hAnsi="Open Sans" w:cs="Open Sans"/>
        </w:rPr>
      </w:pPr>
      <w:moveFromRangeStart w:id="68" w:author="Meital Waltman" w:date="2016-09-13T13:41:00Z" w:name="move461537444"/>
      <w:moveFrom w:id="69" w:author="Meital Waltman" w:date="2016-09-13T13:41:00Z">
        <w:r w:rsidDel="001C3FC3">
          <w:pict w14:anchorId="3EB8E30B">
            <v:shape id="_x0000_s1026" type="#_x0000_t75" style="position:absolute;left:0;text-align:left;margin-left:72.75pt;margin-top:9.6pt;width:4.5pt;height:4.5pt;z-index:-251651584;mso-position-horizontal-relative:page">
              <v:imagedata r:id="rId4" o:title=""/>
              <w10:wrap anchorx="page"/>
            </v:shape>
          </w:pict>
        </w:r>
        <w:r w:rsidDel="001C3FC3">
          <w:rPr>
            <w:rFonts w:ascii="Open Sans" w:eastAsia="Open Sans" w:hAnsi="Open Sans" w:cs="Open Sans"/>
            <w:b/>
            <w:bCs/>
            <w:spacing w:val="3"/>
          </w:rPr>
          <w:t>M</w:t>
        </w:r>
        <w:r w:rsidDel="001C3FC3">
          <w:rPr>
            <w:rFonts w:ascii="Open Sans" w:eastAsia="Open Sans" w:hAnsi="Open Sans" w:cs="Open Sans"/>
            <w:b/>
            <w:bCs/>
            <w:spacing w:val="-7"/>
          </w:rPr>
          <w:t>i</w:t>
        </w:r>
        <w:r w:rsidDel="001C3FC3">
          <w:rPr>
            <w:rFonts w:ascii="Open Sans" w:eastAsia="Open Sans" w:hAnsi="Open Sans" w:cs="Open Sans"/>
            <w:b/>
            <w:bCs/>
            <w:spacing w:val="5"/>
          </w:rPr>
          <w:t>n</w:t>
        </w:r>
        <w:r w:rsidDel="001C3FC3">
          <w:rPr>
            <w:rFonts w:ascii="Open Sans" w:eastAsia="Open Sans" w:hAnsi="Open Sans" w:cs="Open Sans"/>
            <w:b/>
            <w:bCs/>
            <w:spacing w:val="-7"/>
          </w:rPr>
          <w:t>i</w:t>
        </w:r>
        <w:r w:rsidDel="001C3FC3">
          <w:rPr>
            <w:rFonts w:ascii="Open Sans" w:eastAsia="Open Sans" w:hAnsi="Open Sans" w:cs="Open Sans"/>
            <w:b/>
            <w:bCs/>
            <w:spacing w:val="-6"/>
          </w:rPr>
          <w:t>m</w:t>
        </w:r>
        <w:r w:rsidDel="001C3FC3">
          <w:rPr>
            <w:rFonts w:ascii="Open Sans" w:eastAsia="Open Sans" w:hAnsi="Open Sans" w:cs="Open Sans"/>
            <w:b/>
            <w:bCs/>
            <w:spacing w:val="5"/>
          </w:rPr>
          <w:t>u</w:t>
        </w:r>
        <w:r w:rsidDel="001C3FC3">
          <w:rPr>
            <w:rFonts w:ascii="Open Sans" w:eastAsia="Open Sans" w:hAnsi="Open Sans" w:cs="Open Sans"/>
            <w:b/>
            <w:bCs/>
          </w:rPr>
          <w:t>m</w:t>
        </w:r>
        <w:r w:rsidDel="001C3FC3">
          <w:rPr>
            <w:rFonts w:ascii="Open Sans" w:eastAsia="Open Sans" w:hAnsi="Open Sans" w:cs="Open Sans"/>
            <w:b/>
            <w:bCs/>
            <w:spacing w:val="-9"/>
          </w:rPr>
          <w:t xml:space="preserve"> </w:t>
        </w:r>
        <w:r w:rsidDel="001C3FC3">
          <w:rPr>
            <w:rFonts w:ascii="Open Sans" w:eastAsia="Open Sans" w:hAnsi="Open Sans" w:cs="Open Sans"/>
            <w:b/>
            <w:bCs/>
            <w:spacing w:val="-4"/>
          </w:rPr>
          <w:t>p</w:t>
        </w:r>
        <w:r w:rsidDel="001C3FC3">
          <w:rPr>
            <w:rFonts w:ascii="Open Sans" w:eastAsia="Open Sans" w:hAnsi="Open Sans" w:cs="Open Sans"/>
            <w:b/>
            <w:bCs/>
            <w:spacing w:val="2"/>
          </w:rPr>
          <w:t>a</w:t>
        </w:r>
        <w:r w:rsidDel="001C3FC3">
          <w:rPr>
            <w:rFonts w:ascii="Open Sans" w:eastAsia="Open Sans" w:hAnsi="Open Sans" w:cs="Open Sans"/>
            <w:b/>
            <w:bCs/>
            <w:spacing w:val="5"/>
          </w:rPr>
          <w:t>r</w:t>
        </w:r>
        <w:r w:rsidDel="001C3FC3">
          <w:rPr>
            <w:rFonts w:ascii="Open Sans" w:eastAsia="Open Sans" w:hAnsi="Open Sans" w:cs="Open Sans"/>
            <w:b/>
            <w:bCs/>
          </w:rPr>
          <w:t xml:space="preserve">k </w:t>
        </w:r>
        <w:r w:rsidDel="001C3FC3">
          <w:rPr>
            <w:rFonts w:ascii="Open Sans" w:eastAsia="Open Sans" w:hAnsi="Open Sans" w:cs="Open Sans"/>
            <w:b/>
            <w:bCs/>
            <w:spacing w:val="-5"/>
          </w:rPr>
          <w:t>t</w:t>
        </w:r>
        <w:r w:rsidDel="001C3FC3">
          <w:rPr>
            <w:rFonts w:ascii="Open Sans" w:eastAsia="Open Sans" w:hAnsi="Open Sans" w:cs="Open Sans"/>
            <w:b/>
            <w:bCs/>
            <w:spacing w:val="-7"/>
          </w:rPr>
          <w:t>i</w:t>
        </w:r>
        <w:r w:rsidDel="001C3FC3">
          <w:rPr>
            <w:rFonts w:ascii="Open Sans" w:eastAsia="Open Sans" w:hAnsi="Open Sans" w:cs="Open Sans"/>
            <w:b/>
            <w:bCs/>
            <w:spacing w:val="-6"/>
          </w:rPr>
          <w:t>m</w:t>
        </w:r>
        <w:r w:rsidDel="001C3FC3">
          <w:rPr>
            <w:rFonts w:ascii="Open Sans" w:eastAsia="Open Sans" w:hAnsi="Open Sans" w:cs="Open Sans"/>
            <w:b/>
            <w:bCs/>
            <w:spacing w:val="5"/>
          </w:rPr>
          <w:t>e</w:t>
        </w:r>
        <w:r w:rsidDel="001C3FC3">
          <w:rPr>
            <w:rFonts w:ascii="Open Sans" w:eastAsia="Open Sans" w:hAnsi="Open Sans" w:cs="Open Sans"/>
          </w:rPr>
          <w:t>:</w:t>
        </w:r>
        <w:r w:rsidDel="001C3FC3">
          <w:rPr>
            <w:rFonts w:ascii="Open Sans" w:eastAsia="Open Sans" w:hAnsi="Open Sans" w:cs="Open Sans"/>
            <w:spacing w:val="1"/>
          </w:rPr>
          <w:t xml:space="preserve"> </w:t>
        </w:r>
        <w:r w:rsidDel="001C3FC3">
          <w:rPr>
            <w:rFonts w:ascii="Open Sans" w:eastAsia="Open Sans" w:hAnsi="Open Sans" w:cs="Open Sans"/>
            <w:spacing w:val="-2"/>
          </w:rPr>
          <w:t>T</w:t>
        </w:r>
        <w:r w:rsidDel="001C3FC3">
          <w:rPr>
            <w:rFonts w:ascii="Open Sans" w:eastAsia="Open Sans" w:hAnsi="Open Sans" w:cs="Open Sans"/>
          </w:rPr>
          <w:t>he</w:t>
        </w:r>
        <w:r w:rsidDel="001C3FC3">
          <w:rPr>
            <w:rFonts w:ascii="Open Sans" w:eastAsia="Open Sans" w:hAnsi="Open Sans" w:cs="Open Sans"/>
            <w:spacing w:val="-2"/>
          </w:rPr>
          <w:t xml:space="preserve"> </w:t>
        </w:r>
        <w:r w:rsidDel="001C3FC3">
          <w:rPr>
            <w:rFonts w:ascii="Open Sans" w:eastAsia="Open Sans" w:hAnsi="Open Sans" w:cs="Open Sans"/>
            <w:spacing w:val="5"/>
          </w:rPr>
          <w:t>mi</w:t>
        </w:r>
        <w:r w:rsidDel="001C3FC3">
          <w:rPr>
            <w:rFonts w:ascii="Open Sans" w:eastAsia="Open Sans" w:hAnsi="Open Sans" w:cs="Open Sans"/>
          </w:rPr>
          <w:t>n</w:t>
        </w:r>
        <w:r w:rsidDel="001C3FC3">
          <w:rPr>
            <w:rFonts w:ascii="Open Sans" w:eastAsia="Open Sans" w:hAnsi="Open Sans" w:cs="Open Sans"/>
            <w:spacing w:val="5"/>
          </w:rPr>
          <w:t>im</w:t>
        </w:r>
        <w:r w:rsidDel="001C3FC3">
          <w:rPr>
            <w:rFonts w:ascii="Open Sans" w:eastAsia="Open Sans" w:hAnsi="Open Sans" w:cs="Open Sans"/>
          </w:rPr>
          <w:t>um</w:t>
        </w:r>
        <w:r w:rsidDel="001C3FC3">
          <w:rPr>
            <w:rFonts w:ascii="Open Sans" w:eastAsia="Open Sans" w:hAnsi="Open Sans" w:cs="Open Sans"/>
            <w:spacing w:val="4"/>
          </w:rPr>
          <w:t xml:space="preserve"> </w:t>
        </w:r>
        <w:r w:rsidDel="001C3FC3">
          <w:rPr>
            <w:rFonts w:ascii="Open Sans" w:eastAsia="Open Sans" w:hAnsi="Open Sans" w:cs="Open Sans"/>
          </w:rPr>
          <w:t>p</w:t>
        </w:r>
        <w:r w:rsidDel="001C3FC3">
          <w:rPr>
            <w:rFonts w:ascii="Open Sans" w:eastAsia="Open Sans" w:hAnsi="Open Sans" w:cs="Open Sans"/>
            <w:spacing w:val="-2"/>
          </w:rPr>
          <w:t>a</w:t>
        </w:r>
        <w:r w:rsidDel="001C3FC3">
          <w:rPr>
            <w:rFonts w:ascii="Open Sans" w:eastAsia="Open Sans" w:hAnsi="Open Sans" w:cs="Open Sans"/>
          </w:rPr>
          <w:t>rk</w:t>
        </w:r>
        <w:r w:rsidDel="001C3FC3">
          <w:rPr>
            <w:rFonts w:ascii="Open Sans" w:eastAsia="Open Sans" w:hAnsi="Open Sans" w:cs="Open Sans"/>
            <w:spacing w:val="4"/>
          </w:rPr>
          <w:t xml:space="preserve"> </w:t>
        </w:r>
        <w:r w:rsidDel="001C3FC3">
          <w:rPr>
            <w:rFonts w:ascii="Open Sans" w:eastAsia="Open Sans" w:hAnsi="Open Sans" w:cs="Open Sans"/>
            <w:spacing w:val="-3"/>
          </w:rPr>
          <w:t>t</w:t>
        </w:r>
        <w:r w:rsidDel="001C3FC3">
          <w:rPr>
            <w:rFonts w:ascii="Open Sans" w:eastAsia="Open Sans" w:hAnsi="Open Sans" w:cs="Open Sans"/>
            <w:spacing w:val="5"/>
          </w:rPr>
          <w:t>im</w:t>
        </w:r>
        <w:r w:rsidDel="001C3FC3">
          <w:rPr>
            <w:rFonts w:ascii="Open Sans" w:eastAsia="Open Sans" w:hAnsi="Open Sans" w:cs="Open Sans"/>
          </w:rPr>
          <w:t>e</w:t>
        </w:r>
        <w:r w:rsidDel="001C3FC3">
          <w:rPr>
            <w:rFonts w:ascii="Open Sans" w:eastAsia="Open Sans" w:hAnsi="Open Sans" w:cs="Open Sans"/>
            <w:spacing w:val="-2"/>
          </w:rPr>
          <w:t xml:space="preserve"> a</w:t>
        </w:r>
        <w:r w:rsidDel="001C3FC3">
          <w:rPr>
            <w:rFonts w:ascii="Open Sans" w:eastAsia="Open Sans" w:hAnsi="Open Sans" w:cs="Open Sans"/>
          </w:rPr>
          <w:t>t a d</w:t>
        </w:r>
        <w:r w:rsidDel="001C3FC3">
          <w:rPr>
            <w:rFonts w:ascii="Open Sans" w:eastAsia="Open Sans" w:hAnsi="Open Sans" w:cs="Open Sans"/>
            <w:spacing w:val="-3"/>
          </w:rPr>
          <w:t>e</w:t>
        </w:r>
        <w:r w:rsidDel="001C3FC3">
          <w:rPr>
            <w:rFonts w:ascii="Open Sans" w:eastAsia="Open Sans" w:hAnsi="Open Sans" w:cs="Open Sans"/>
          </w:rPr>
          <w:t>p</w:t>
        </w:r>
        <w:r w:rsidDel="001C3FC3">
          <w:rPr>
            <w:rFonts w:ascii="Open Sans" w:eastAsia="Open Sans" w:hAnsi="Open Sans" w:cs="Open Sans"/>
            <w:spacing w:val="2"/>
          </w:rPr>
          <w:t>o</w:t>
        </w:r>
        <w:r w:rsidDel="001C3FC3">
          <w:rPr>
            <w:rFonts w:ascii="Open Sans" w:eastAsia="Open Sans" w:hAnsi="Open Sans" w:cs="Open Sans"/>
          </w:rPr>
          <w:t>t</w:t>
        </w:r>
        <w:r w:rsidDel="001C3FC3">
          <w:rPr>
            <w:rFonts w:ascii="Open Sans" w:eastAsia="Open Sans" w:hAnsi="Open Sans" w:cs="Open Sans"/>
            <w:spacing w:val="-3"/>
          </w:rPr>
          <w:t xml:space="preserve"> e</w:t>
        </w:r>
        <w:r w:rsidDel="001C3FC3">
          <w:rPr>
            <w:rFonts w:ascii="Open Sans" w:eastAsia="Open Sans" w:hAnsi="Open Sans" w:cs="Open Sans"/>
            <w:spacing w:val="5"/>
          </w:rPr>
          <w:t>x</w:t>
        </w:r>
        <w:r w:rsidDel="001C3FC3">
          <w:rPr>
            <w:rFonts w:ascii="Open Sans" w:eastAsia="Open Sans" w:hAnsi="Open Sans" w:cs="Open Sans"/>
          </w:rPr>
          <w:t>c</w:t>
        </w:r>
        <w:r w:rsidDel="001C3FC3">
          <w:rPr>
            <w:rFonts w:ascii="Open Sans" w:eastAsia="Open Sans" w:hAnsi="Open Sans" w:cs="Open Sans"/>
            <w:spacing w:val="5"/>
          </w:rPr>
          <w:t>l</w:t>
        </w:r>
        <w:r w:rsidDel="001C3FC3">
          <w:rPr>
            <w:rFonts w:ascii="Open Sans" w:eastAsia="Open Sans" w:hAnsi="Open Sans" w:cs="Open Sans"/>
          </w:rPr>
          <w:t>ud</w:t>
        </w:r>
        <w:r w:rsidDel="001C3FC3">
          <w:rPr>
            <w:rFonts w:ascii="Open Sans" w:eastAsia="Open Sans" w:hAnsi="Open Sans" w:cs="Open Sans"/>
            <w:spacing w:val="5"/>
          </w:rPr>
          <w:t>i</w:t>
        </w:r>
        <w:r w:rsidDel="001C3FC3">
          <w:rPr>
            <w:rFonts w:ascii="Open Sans" w:eastAsia="Open Sans" w:hAnsi="Open Sans" w:cs="Open Sans"/>
          </w:rPr>
          <w:t>ng</w:t>
        </w:r>
        <w:r w:rsidDel="001C3FC3">
          <w:rPr>
            <w:rFonts w:ascii="Open Sans" w:eastAsia="Open Sans" w:hAnsi="Open Sans" w:cs="Open Sans"/>
            <w:spacing w:val="-6"/>
          </w:rPr>
          <w:t xml:space="preserve"> </w:t>
        </w:r>
        <w:r w:rsidDel="001C3FC3">
          <w:rPr>
            <w:rFonts w:ascii="Open Sans" w:eastAsia="Open Sans" w:hAnsi="Open Sans" w:cs="Open Sans"/>
            <w:spacing w:val="3"/>
          </w:rPr>
          <w:t>P</w:t>
        </w:r>
        <w:r w:rsidDel="001C3FC3">
          <w:rPr>
            <w:rFonts w:ascii="Open Sans" w:eastAsia="Open Sans" w:hAnsi="Open Sans" w:cs="Open Sans"/>
          </w:rPr>
          <w:t>u</w:t>
        </w:r>
        <w:r w:rsidDel="001C3FC3">
          <w:rPr>
            <w:rFonts w:ascii="Open Sans" w:eastAsia="Open Sans" w:hAnsi="Open Sans" w:cs="Open Sans"/>
            <w:spacing w:val="5"/>
          </w:rPr>
          <w:t>l</w:t>
        </w:r>
        <w:r w:rsidDel="001C3FC3">
          <w:rPr>
            <w:rFonts w:ascii="Open Sans" w:eastAsia="Open Sans" w:hAnsi="Open Sans" w:cs="Open Sans"/>
          </w:rPr>
          <w:t>l</w:t>
        </w:r>
        <w:r w:rsidDel="001C3FC3">
          <w:rPr>
            <w:rFonts w:ascii="Open Sans" w:eastAsia="Open Sans" w:hAnsi="Open Sans" w:cs="Open Sans"/>
            <w:spacing w:val="5"/>
          </w:rPr>
          <w:t xml:space="preserve"> i</w:t>
        </w:r>
        <w:r w:rsidDel="001C3FC3">
          <w:rPr>
            <w:rFonts w:ascii="Open Sans" w:eastAsia="Open Sans" w:hAnsi="Open Sans" w:cs="Open Sans"/>
          </w:rPr>
          <w:t>n</w:t>
        </w:r>
        <w:r w:rsidDel="001C3FC3">
          <w:rPr>
            <w:rFonts w:ascii="Open Sans" w:eastAsia="Open Sans" w:hAnsi="Open Sans" w:cs="Open Sans"/>
            <w:spacing w:val="1"/>
          </w:rPr>
          <w:t xml:space="preserve"> </w:t>
        </w:r>
        <w:r w:rsidDel="001C3FC3">
          <w:rPr>
            <w:rFonts w:ascii="Open Sans" w:eastAsia="Open Sans" w:hAnsi="Open Sans" w:cs="Open Sans"/>
            <w:spacing w:val="-2"/>
          </w:rPr>
          <w:t>a</w:t>
        </w:r>
        <w:r w:rsidDel="001C3FC3">
          <w:rPr>
            <w:rFonts w:ascii="Open Sans" w:eastAsia="Open Sans" w:hAnsi="Open Sans" w:cs="Open Sans"/>
          </w:rPr>
          <w:t xml:space="preserve">nd </w:t>
        </w:r>
        <w:r w:rsidDel="001C3FC3">
          <w:rPr>
            <w:rFonts w:ascii="Open Sans" w:eastAsia="Open Sans" w:hAnsi="Open Sans" w:cs="Open Sans"/>
            <w:spacing w:val="3"/>
          </w:rPr>
          <w:t>P</w:t>
        </w:r>
        <w:r w:rsidDel="001C3FC3">
          <w:rPr>
            <w:rFonts w:ascii="Open Sans" w:eastAsia="Open Sans" w:hAnsi="Open Sans" w:cs="Open Sans"/>
          </w:rPr>
          <w:t>u</w:t>
        </w:r>
        <w:r w:rsidDel="001C3FC3">
          <w:rPr>
            <w:rFonts w:ascii="Open Sans" w:eastAsia="Open Sans" w:hAnsi="Open Sans" w:cs="Open Sans"/>
            <w:spacing w:val="5"/>
          </w:rPr>
          <w:t>l</w:t>
        </w:r>
        <w:r w:rsidDel="001C3FC3">
          <w:rPr>
            <w:rFonts w:ascii="Open Sans" w:eastAsia="Open Sans" w:hAnsi="Open Sans" w:cs="Open Sans"/>
          </w:rPr>
          <w:t xml:space="preserve">l </w:t>
        </w:r>
        <w:r w:rsidDel="001C3FC3">
          <w:rPr>
            <w:rFonts w:ascii="Open Sans" w:eastAsia="Open Sans" w:hAnsi="Open Sans" w:cs="Open Sans"/>
            <w:spacing w:val="2"/>
          </w:rPr>
          <w:t>o</w:t>
        </w:r>
        <w:r w:rsidDel="001C3FC3">
          <w:rPr>
            <w:rFonts w:ascii="Open Sans" w:eastAsia="Open Sans" w:hAnsi="Open Sans" w:cs="Open Sans"/>
          </w:rPr>
          <w:t>ut</w:t>
        </w:r>
        <w:r w:rsidDel="001C3FC3">
          <w:rPr>
            <w:rFonts w:ascii="Open Sans" w:eastAsia="Open Sans" w:hAnsi="Open Sans" w:cs="Open Sans"/>
            <w:spacing w:val="-1"/>
          </w:rPr>
          <w:t xml:space="preserve"> </w:t>
        </w:r>
        <w:r w:rsidDel="001C3FC3">
          <w:rPr>
            <w:rFonts w:ascii="Open Sans" w:eastAsia="Open Sans" w:hAnsi="Open Sans" w:cs="Open Sans"/>
            <w:spacing w:val="-3"/>
          </w:rPr>
          <w:t>t</w:t>
        </w:r>
        <w:r w:rsidDel="001C3FC3">
          <w:rPr>
            <w:rFonts w:ascii="Open Sans" w:eastAsia="Open Sans" w:hAnsi="Open Sans" w:cs="Open Sans"/>
            <w:spacing w:val="5"/>
          </w:rPr>
          <w:t>im</w:t>
        </w:r>
        <w:r w:rsidDel="001C3FC3">
          <w:rPr>
            <w:rFonts w:ascii="Open Sans" w:eastAsia="Open Sans" w:hAnsi="Open Sans" w:cs="Open Sans"/>
          </w:rPr>
          <w:t>e</w:t>
        </w:r>
        <w:r w:rsidDel="001C3FC3">
          <w:rPr>
            <w:rFonts w:ascii="Open Sans" w:eastAsia="Open Sans" w:hAnsi="Open Sans" w:cs="Open Sans"/>
            <w:spacing w:val="-2"/>
          </w:rPr>
          <w:t xml:space="preserve"> </w:t>
        </w:r>
        <w:r w:rsidDel="001C3FC3">
          <w:rPr>
            <w:rFonts w:ascii="Open Sans" w:eastAsia="Open Sans" w:hAnsi="Open Sans" w:cs="Open Sans"/>
            <w:spacing w:val="1"/>
          </w:rPr>
          <w:t>f</w:t>
        </w:r>
        <w:r w:rsidDel="001C3FC3">
          <w:rPr>
            <w:rFonts w:ascii="Open Sans" w:eastAsia="Open Sans" w:hAnsi="Open Sans" w:cs="Open Sans"/>
            <w:spacing w:val="2"/>
          </w:rPr>
          <w:t>o</w:t>
        </w:r>
        <w:r w:rsidDel="001C3FC3">
          <w:rPr>
            <w:rFonts w:ascii="Open Sans" w:eastAsia="Open Sans" w:hAnsi="Open Sans" w:cs="Open Sans"/>
          </w:rPr>
          <w:t>r</w:t>
        </w:r>
        <w:r w:rsidDel="001C3FC3">
          <w:rPr>
            <w:rFonts w:ascii="Open Sans" w:eastAsia="Open Sans" w:hAnsi="Open Sans" w:cs="Open Sans"/>
            <w:spacing w:val="2"/>
          </w:rPr>
          <w:t xml:space="preserve"> </w:t>
        </w:r>
        <w:r w:rsidDel="001C3FC3">
          <w:rPr>
            <w:rFonts w:ascii="Open Sans" w:eastAsia="Open Sans" w:hAnsi="Open Sans" w:cs="Open Sans"/>
            <w:spacing w:val="-6"/>
          </w:rPr>
          <w:t>w</w:t>
        </w:r>
        <w:r w:rsidDel="001C3FC3">
          <w:rPr>
            <w:rFonts w:ascii="Open Sans" w:eastAsia="Open Sans" w:hAnsi="Open Sans" w:cs="Open Sans"/>
          </w:rPr>
          <w:t>h</w:t>
        </w:r>
        <w:r w:rsidDel="001C3FC3">
          <w:rPr>
            <w:rFonts w:ascii="Open Sans" w:eastAsia="Open Sans" w:hAnsi="Open Sans" w:cs="Open Sans"/>
            <w:spacing w:val="5"/>
          </w:rPr>
          <w:t>i</w:t>
        </w:r>
        <w:r w:rsidDel="001C3FC3">
          <w:rPr>
            <w:rFonts w:ascii="Open Sans" w:eastAsia="Open Sans" w:hAnsi="Open Sans" w:cs="Open Sans"/>
          </w:rPr>
          <w:t>ch</w:t>
        </w:r>
        <w:r w:rsidDel="001C3FC3">
          <w:rPr>
            <w:rFonts w:ascii="Open Sans" w:eastAsia="Open Sans" w:hAnsi="Open Sans" w:cs="Open Sans"/>
            <w:spacing w:val="-2"/>
          </w:rPr>
          <w:t xml:space="preserve"> </w:t>
        </w:r>
        <w:r w:rsidDel="001C3FC3">
          <w:rPr>
            <w:rFonts w:ascii="Open Sans" w:eastAsia="Open Sans" w:hAnsi="Open Sans" w:cs="Open Sans"/>
          </w:rPr>
          <w:t xml:space="preserve">a </w:t>
        </w:r>
        <w:r w:rsidDel="001C3FC3">
          <w:rPr>
            <w:rFonts w:ascii="Open Sans" w:eastAsia="Open Sans" w:hAnsi="Open Sans" w:cs="Open Sans"/>
            <w:spacing w:val="5"/>
          </w:rPr>
          <w:t>mi</w:t>
        </w:r>
        <w:r w:rsidDel="001C3FC3">
          <w:rPr>
            <w:rFonts w:ascii="Open Sans" w:eastAsia="Open Sans" w:hAnsi="Open Sans" w:cs="Open Sans"/>
          </w:rPr>
          <w:t>d</w:t>
        </w:r>
        <w:r w:rsidDel="001C3FC3">
          <w:rPr>
            <w:rFonts w:ascii="Open Sans" w:eastAsia="Open Sans" w:hAnsi="Open Sans" w:cs="Open Sans"/>
            <w:spacing w:val="1"/>
          </w:rPr>
          <w:t xml:space="preserve"> </w:t>
        </w:r>
        <w:r w:rsidDel="001C3FC3">
          <w:rPr>
            <w:rFonts w:ascii="Open Sans" w:eastAsia="Open Sans" w:hAnsi="Open Sans" w:cs="Open Sans"/>
          </w:rPr>
          <w:t>d</w:t>
        </w:r>
        <w:r w:rsidDel="001C3FC3">
          <w:rPr>
            <w:rFonts w:ascii="Open Sans" w:eastAsia="Open Sans" w:hAnsi="Open Sans" w:cs="Open Sans"/>
            <w:spacing w:val="-2"/>
          </w:rPr>
          <w:t>a</w:t>
        </w:r>
        <w:r w:rsidDel="001C3FC3">
          <w:rPr>
            <w:rFonts w:ascii="Open Sans" w:eastAsia="Open Sans" w:hAnsi="Open Sans" w:cs="Open Sans"/>
          </w:rPr>
          <w:t>y</w:t>
        </w:r>
        <w:r w:rsidDel="001C3FC3">
          <w:rPr>
            <w:rFonts w:ascii="Open Sans" w:eastAsia="Open Sans" w:hAnsi="Open Sans" w:cs="Open Sans"/>
            <w:spacing w:val="-5"/>
          </w:rPr>
          <w:t xml:space="preserve"> </w:t>
        </w:r>
        <w:r w:rsidDel="001C3FC3">
          <w:rPr>
            <w:rFonts w:ascii="Open Sans" w:eastAsia="Open Sans" w:hAnsi="Open Sans" w:cs="Open Sans"/>
          </w:rPr>
          <w:t>p</w:t>
        </w:r>
        <w:r w:rsidDel="001C3FC3">
          <w:rPr>
            <w:rFonts w:ascii="Open Sans" w:eastAsia="Open Sans" w:hAnsi="Open Sans" w:cs="Open Sans"/>
            <w:spacing w:val="-2"/>
          </w:rPr>
          <w:t>a</w:t>
        </w:r>
        <w:r w:rsidDel="001C3FC3">
          <w:rPr>
            <w:rFonts w:ascii="Open Sans" w:eastAsia="Open Sans" w:hAnsi="Open Sans" w:cs="Open Sans"/>
          </w:rPr>
          <w:t>rk</w:t>
        </w:r>
        <w:r w:rsidDel="001C3FC3">
          <w:rPr>
            <w:rFonts w:ascii="Open Sans" w:eastAsia="Open Sans" w:hAnsi="Open Sans" w:cs="Open Sans"/>
            <w:spacing w:val="4"/>
          </w:rPr>
          <w:t xml:space="preserve"> </w:t>
        </w:r>
        <w:r w:rsidDel="001C3FC3">
          <w:rPr>
            <w:rFonts w:ascii="Open Sans" w:eastAsia="Open Sans" w:hAnsi="Open Sans" w:cs="Open Sans"/>
            <w:spacing w:val="5"/>
          </w:rPr>
          <w:t>i</w:t>
        </w:r>
        <w:r w:rsidDel="001C3FC3">
          <w:rPr>
            <w:rFonts w:ascii="Open Sans" w:eastAsia="Open Sans" w:hAnsi="Open Sans" w:cs="Open Sans"/>
          </w:rPr>
          <w:t>s</w:t>
        </w:r>
        <w:r w:rsidDel="001C3FC3">
          <w:rPr>
            <w:rFonts w:ascii="Open Sans" w:eastAsia="Open Sans" w:hAnsi="Open Sans" w:cs="Open Sans"/>
            <w:spacing w:val="2"/>
          </w:rPr>
          <w:t xml:space="preserve"> </w:t>
        </w:r>
        <w:r w:rsidDel="001C3FC3">
          <w:rPr>
            <w:rFonts w:ascii="Open Sans" w:eastAsia="Open Sans" w:hAnsi="Open Sans" w:cs="Open Sans"/>
            <w:spacing w:val="5"/>
          </w:rPr>
          <w:t>j</w:t>
        </w:r>
        <w:r w:rsidDel="001C3FC3">
          <w:rPr>
            <w:rFonts w:ascii="Open Sans" w:eastAsia="Open Sans" w:hAnsi="Open Sans" w:cs="Open Sans"/>
          </w:rPr>
          <w:t>us</w:t>
        </w:r>
        <w:r w:rsidDel="001C3FC3">
          <w:rPr>
            <w:rFonts w:ascii="Open Sans" w:eastAsia="Open Sans" w:hAnsi="Open Sans" w:cs="Open Sans"/>
            <w:spacing w:val="-3"/>
          </w:rPr>
          <w:t>t</w:t>
        </w:r>
        <w:r w:rsidDel="001C3FC3">
          <w:rPr>
            <w:rFonts w:ascii="Open Sans" w:eastAsia="Open Sans" w:hAnsi="Open Sans" w:cs="Open Sans"/>
            <w:spacing w:val="5"/>
          </w:rPr>
          <w:t>i</w:t>
        </w:r>
        <w:r w:rsidDel="001C3FC3">
          <w:rPr>
            <w:rFonts w:ascii="Open Sans" w:eastAsia="Open Sans" w:hAnsi="Open Sans" w:cs="Open Sans"/>
            <w:spacing w:val="1"/>
          </w:rPr>
          <w:t>f</w:t>
        </w:r>
        <w:r w:rsidDel="001C3FC3">
          <w:rPr>
            <w:rFonts w:ascii="Open Sans" w:eastAsia="Open Sans" w:hAnsi="Open Sans" w:cs="Open Sans"/>
            <w:spacing w:val="5"/>
          </w:rPr>
          <w:t>i</w:t>
        </w:r>
        <w:r w:rsidDel="001C3FC3">
          <w:rPr>
            <w:rFonts w:ascii="Open Sans" w:eastAsia="Open Sans" w:hAnsi="Open Sans" w:cs="Open Sans"/>
            <w:spacing w:val="-3"/>
          </w:rPr>
          <w:t>e</w:t>
        </w:r>
        <w:r w:rsidDel="001C3FC3">
          <w:rPr>
            <w:rFonts w:ascii="Open Sans" w:eastAsia="Open Sans" w:hAnsi="Open Sans" w:cs="Open Sans"/>
          </w:rPr>
          <w:t>d.</w:t>
        </w:r>
        <w:r w:rsidDel="001C3FC3">
          <w:rPr>
            <w:rFonts w:ascii="Open Sans" w:eastAsia="Open Sans" w:hAnsi="Open Sans" w:cs="Open Sans"/>
            <w:spacing w:val="-1"/>
          </w:rPr>
          <w:t xml:space="preserve"> </w:t>
        </w:r>
        <w:r w:rsidDel="001C3FC3">
          <w:rPr>
            <w:rFonts w:ascii="Open Sans" w:eastAsia="Open Sans" w:hAnsi="Open Sans" w:cs="Open Sans"/>
            <w:spacing w:val="-2"/>
          </w:rPr>
          <w:t>T</w:t>
        </w:r>
        <w:r w:rsidDel="001C3FC3">
          <w:rPr>
            <w:rFonts w:ascii="Open Sans" w:eastAsia="Open Sans" w:hAnsi="Open Sans" w:cs="Open Sans"/>
          </w:rPr>
          <w:t>o</w:t>
        </w:r>
        <w:r w:rsidDel="001C3FC3">
          <w:rPr>
            <w:rFonts w:ascii="Open Sans" w:eastAsia="Open Sans" w:hAnsi="Open Sans" w:cs="Open Sans"/>
            <w:spacing w:val="5"/>
          </w:rPr>
          <w:t xml:space="preserve"> m</w:t>
        </w:r>
        <w:r w:rsidDel="001C3FC3">
          <w:rPr>
            <w:rFonts w:ascii="Open Sans" w:eastAsia="Open Sans" w:hAnsi="Open Sans" w:cs="Open Sans"/>
            <w:spacing w:val="-2"/>
          </w:rPr>
          <w:t>a</w:t>
        </w:r>
        <w:r w:rsidDel="001C3FC3">
          <w:rPr>
            <w:rFonts w:ascii="Open Sans" w:eastAsia="Open Sans" w:hAnsi="Open Sans" w:cs="Open Sans"/>
            <w:spacing w:val="5"/>
          </w:rPr>
          <w:t>k</w:t>
        </w:r>
        <w:r w:rsidDel="001C3FC3">
          <w:rPr>
            <w:rFonts w:ascii="Open Sans" w:eastAsia="Open Sans" w:hAnsi="Open Sans" w:cs="Open Sans"/>
          </w:rPr>
          <w:t>e</w:t>
        </w:r>
        <w:r w:rsidDel="001C3FC3">
          <w:rPr>
            <w:rFonts w:ascii="Open Sans" w:eastAsia="Open Sans" w:hAnsi="Open Sans" w:cs="Open Sans"/>
            <w:spacing w:val="-2"/>
          </w:rPr>
          <w:t xml:space="preserve"> </w:t>
        </w:r>
        <w:r w:rsidDel="001C3FC3">
          <w:rPr>
            <w:rFonts w:ascii="Open Sans" w:eastAsia="Open Sans" w:hAnsi="Open Sans" w:cs="Open Sans"/>
          </w:rPr>
          <w:t>s</w:t>
        </w:r>
        <w:r w:rsidDel="001C3FC3">
          <w:rPr>
            <w:rFonts w:ascii="Open Sans" w:eastAsia="Open Sans" w:hAnsi="Open Sans" w:cs="Open Sans"/>
            <w:spacing w:val="-3"/>
          </w:rPr>
          <w:t>e</w:t>
        </w:r>
        <w:r w:rsidDel="001C3FC3">
          <w:rPr>
            <w:rFonts w:ascii="Open Sans" w:eastAsia="Open Sans" w:hAnsi="Open Sans" w:cs="Open Sans"/>
          </w:rPr>
          <w:t>ns</w:t>
        </w:r>
        <w:r w:rsidDel="001C3FC3">
          <w:rPr>
            <w:rFonts w:ascii="Open Sans" w:eastAsia="Open Sans" w:hAnsi="Open Sans" w:cs="Open Sans"/>
            <w:spacing w:val="-3"/>
          </w:rPr>
          <w:t>e</w:t>
        </w:r>
        <w:r w:rsidDel="001C3FC3">
          <w:rPr>
            <w:rFonts w:ascii="Open Sans" w:eastAsia="Open Sans" w:hAnsi="Open Sans" w:cs="Open Sans"/>
          </w:rPr>
          <w:t>,</w:t>
        </w:r>
        <w:r w:rsidDel="001C3FC3">
          <w:rPr>
            <w:rFonts w:ascii="Open Sans" w:eastAsia="Open Sans" w:hAnsi="Open Sans" w:cs="Open Sans"/>
            <w:spacing w:val="8"/>
          </w:rPr>
          <w:t xml:space="preserve"> </w:t>
        </w:r>
        <w:r w:rsidDel="001C3FC3">
          <w:rPr>
            <w:rFonts w:ascii="Open Sans" w:eastAsia="Open Sans" w:hAnsi="Open Sans" w:cs="Open Sans"/>
            <w:spacing w:val="-3"/>
          </w:rPr>
          <w:t>e</w:t>
        </w:r>
        <w:r w:rsidDel="001C3FC3">
          <w:rPr>
            <w:rFonts w:ascii="Open Sans" w:eastAsia="Open Sans" w:hAnsi="Open Sans" w:cs="Open Sans"/>
          </w:rPr>
          <w:t>nsure</w:t>
        </w:r>
        <w:r w:rsidDel="001C3FC3">
          <w:rPr>
            <w:rFonts w:ascii="Open Sans" w:eastAsia="Open Sans" w:hAnsi="Open Sans" w:cs="Open Sans"/>
            <w:spacing w:val="-4"/>
          </w:rPr>
          <w:t xml:space="preserve"> </w:t>
        </w:r>
        <w:r w:rsidDel="001C3FC3">
          <w:rPr>
            <w:rFonts w:ascii="Open Sans" w:eastAsia="Open Sans" w:hAnsi="Open Sans" w:cs="Open Sans"/>
            <w:spacing w:val="-3"/>
          </w:rPr>
          <w:t>t</w:t>
        </w:r>
        <w:r w:rsidDel="001C3FC3">
          <w:rPr>
            <w:rFonts w:ascii="Open Sans" w:eastAsia="Open Sans" w:hAnsi="Open Sans" w:cs="Open Sans"/>
          </w:rPr>
          <w:t>h</w:t>
        </w:r>
        <w:r w:rsidDel="001C3FC3">
          <w:rPr>
            <w:rFonts w:ascii="Open Sans" w:eastAsia="Open Sans" w:hAnsi="Open Sans" w:cs="Open Sans"/>
            <w:spacing w:val="-2"/>
          </w:rPr>
          <w:t>a</w:t>
        </w:r>
        <w:r w:rsidDel="001C3FC3">
          <w:rPr>
            <w:rFonts w:ascii="Open Sans" w:eastAsia="Open Sans" w:hAnsi="Open Sans" w:cs="Open Sans"/>
          </w:rPr>
          <w:t>t</w:t>
        </w:r>
        <w:r w:rsidDel="001C3FC3">
          <w:rPr>
            <w:rFonts w:ascii="Open Sans" w:eastAsia="Open Sans" w:hAnsi="Open Sans" w:cs="Open Sans"/>
            <w:spacing w:val="-1"/>
          </w:rPr>
          <w:t xml:space="preserve"> </w:t>
        </w:r>
        <w:r w:rsidDel="001C3FC3">
          <w:rPr>
            <w:rFonts w:ascii="Open Sans" w:eastAsia="Open Sans" w:hAnsi="Open Sans" w:cs="Open Sans"/>
            <w:spacing w:val="5"/>
          </w:rPr>
          <w:t>i</w:t>
        </w:r>
        <w:r w:rsidDel="001C3FC3">
          <w:rPr>
            <w:rFonts w:ascii="Open Sans" w:eastAsia="Open Sans" w:hAnsi="Open Sans" w:cs="Open Sans"/>
          </w:rPr>
          <w:t>t</w:t>
        </w:r>
        <w:r w:rsidDel="001C3FC3">
          <w:rPr>
            <w:rFonts w:ascii="Open Sans" w:eastAsia="Open Sans" w:hAnsi="Open Sans" w:cs="Open Sans"/>
            <w:spacing w:val="-1"/>
          </w:rPr>
          <w:t xml:space="preserve"> </w:t>
        </w:r>
        <w:r w:rsidDel="001C3FC3">
          <w:rPr>
            <w:rFonts w:ascii="Open Sans" w:eastAsia="Open Sans" w:hAnsi="Open Sans" w:cs="Open Sans"/>
            <w:spacing w:val="5"/>
          </w:rPr>
          <w:t>i</w:t>
        </w:r>
        <w:r w:rsidDel="001C3FC3">
          <w:rPr>
            <w:rFonts w:ascii="Open Sans" w:eastAsia="Open Sans" w:hAnsi="Open Sans" w:cs="Open Sans"/>
          </w:rPr>
          <w:t>s</w:t>
        </w:r>
        <w:r w:rsidDel="001C3FC3">
          <w:rPr>
            <w:rFonts w:ascii="Open Sans" w:eastAsia="Open Sans" w:hAnsi="Open Sans" w:cs="Open Sans"/>
            <w:spacing w:val="2"/>
          </w:rPr>
          <w:t xml:space="preserve"> </w:t>
        </w:r>
        <w:r w:rsidDel="001C3FC3">
          <w:rPr>
            <w:rFonts w:ascii="Open Sans" w:eastAsia="Open Sans" w:hAnsi="Open Sans" w:cs="Open Sans"/>
            <w:spacing w:val="5"/>
          </w:rPr>
          <w:t>l</w:t>
        </w:r>
        <w:r w:rsidDel="001C3FC3">
          <w:rPr>
            <w:rFonts w:ascii="Open Sans" w:eastAsia="Open Sans" w:hAnsi="Open Sans" w:cs="Open Sans"/>
            <w:spacing w:val="-3"/>
          </w:rPr>
          <w:t>e</w:t>
        </w:r>
        <w:r w:rsidDel="001C3FC3">
          <w:rPr>
            <w:rFonts w:ascii="Open Sans" w:eastAsia="Open Sans" w:hAnsi="Open Sans" w:cs="Open Sans"/>
          </w:rPr>
          <w:t xml:space="preserve">ss </w:t>
        </w:r>
        <w:r w:rsidDel="001C3FC3">
          <w:rPr>
            <w:rFonts w:ascii="Open Sans" w:eastAsia="Open Sans" w:hAnsi="Open Sans" w:cs="Open Sans"/>
            <w:spacing w:val="-3"/>
          </w:rPr>
          <w:t>t</w:t>
        </w:r>
        <w:r w:rsidDel="001C3FC3">
          <w:rPr>
            <w:rFonts w:ascii="Open Sans" w:eastAsia="Open Sans" w:hAnsi="Open Sans" w:cs="Open Sans"/>
          </w:rPr>
          <w:t>h</w:t>
        </w:r>
        <w:r w:rsidDel="001C3FC3">
          <w:rPr>
            <w:rFonts w:ascii="Open Sans" w:eastAsia="Open Sans" w:hAnsi="Open Sans" w:cs="Open Sans"/>
            <w:spacing w:val="-2"/>
          </w:rPr>
          <w:t>a</w:t>
        </w:r>
        <w:r w:rsidDel="001C3FC3">
          <w:rPr>
            <w:rFonts w:ascii="Open Sans" w:eastAsia="Open Sans" w:hAnsi="Open Sans" w:cs="Open Sans"/>
          </w:rPr>
          <w:t xml:space="preserve">n </w:t>
        </w:r>
        <w:r w:rsidDel="001C3FC3">
          <w:rPr>
            <w:rFonts w:ascii="Open Sans" w:eastAsia="Open Sans" w:hAnsi="Open Sans" w:cs="Open Sans"/>
            <w:b/>
            <w:bCs/>
            <w:spacing w:val="3"/>
          </w:rPr>
          <w:t>M</w:t>
        </w:r>
        <w:r w:rsidDel="001C3FC3">
          <w:rPr>
            <w:rFonts w:ascii="Open Sans" w:eastAsia="Open Sans" w:hAnsi="Open Sans" w:cs="Open Sans"/>
            <w:b/>
            <w:bCs/>
            <w:spacing w:val="-7"/>
          </w:rPr>
          <w:t>i</w:t>
        </w:r>
        <w:r w:rsidDel="001C3FC3">
          <w:rPr>
            <w:rFonts w:ascii="Open Sans" w:eastAsia="Open Sans" w:hAnsi="Open Sans" w:cs="Open Sans"/>
            <w:b/>
            <w:bCs/>
            <w:spacing w:val="5"/>
          </w:rPr>
          <w:t>n</w:t>
        </w:r>
        <w:r w:rsidDel="001C3FC3">
          <w:rPr>
            <w:rFonts w:ascii="Open Sans" w:eastAsia="Open Sans" w:hAnsi="Open Sans" w:cs="Open Sans"/>
            <w:b/>
            <w:bCs/>
            <w:spacing w:val="-7"/>
          </w:rPr>
          <w:t>i</w:t>
        </w:r>
        <w:r w:rsidDel="001C3FC3">
          <w:rPr>
            <w:rFonts w:ascii="Open Sans" w:eastAsia="Open Sans" w:hAnsi="Open Sans" w:cs="Open Sans"/>
            <w:b/>
            <w:bCs/>
            <w:spacing w:val="-6"/>
          </w:rPr>
          <w:t>m</w:t>
        </w:r>
        <w:r w:rsidDel="001C3FC3">
          <w:rPr>
            <w:rFonts w:ascii="Open Sans" w:eastAsia="Open Sans" w:hAnsi="Open Sans" w:cs="Open Sans"/>
            <w:b/>
            <w:bCs/>
            <w:spacing w:val="5"/>
          </w:rPr>
          <w:t>u</w:t>
        </w:r>
        <w:r w:rsidDel="001C3FC3">
          <w:rPr>
            <w:rFonts w:ascii="Open Sans" w:eastAsia="Open Sans" w:hAnsi="Open Sans" w:cs="Open Sans"/>
            <w:b/>
            <w:bCs/>
          </w:rPr>
          <w:t>m</w:t>
        </w:r>
        <w:r w:rsidDel="001C3FC3">
          <w:rPr>
            <w:rFonts w:ascii="Open Sans" w:eastAsia="Open Sans" w:hAnsi="Open Sans" w:cs="Open Sans"/>
            <w:b/>
            <w:bCs/>
            <w:spacing w:val="-9"/>
          </w:rPr>
          <w:t xml:space="preserve"> </w:t>
        </w:r>
        <w:r w:rsidDel="001C3FC3">
          <w:rPr>
            <w:rFonts w:ascii="Open Sans" w:eastAsia="Open Sans" w:hAnsi="Open Sans" w:cs="Open Sans"/>
            <w:b/>
            <w:bCs/>
            <w:spacing w:val="-4"/>
          </w:rPr>
          <w:t>b</w:t>
        </w:r>
        <w:r w:rsidDel="001C3FC3">
          <w:rPr>
            <w:rFonts w:ascii="Open Sans" w:eastAsia="Open Sans" w:hAnsi="Open Sans" w:cs="Open Sans"/>
            <w:b/>
            <w:bCs/>
            <w:spacing w:val="5"/>
          </w:rPr>
          <w:t>re</w:t>
        </w:r>
        <w:r w:rsidDel="001C3FC3">
          <w:rPr>
            <w:rFonts w:ascii="Open Sans" w:eastAsia="Open Sans" w:hAnsi="Open Sans" w:cs="Open Sans"/>
            <w:b/>
            <w:bCs/>
            <w:spacing w:val="2"/>
          </w:rPr>
          <w:t>a</w:t>
        </w:r>
        <w:r w:rsidDel="001C3FC3">
          <w:rPr>
            <w:rFonts w:ascii="Open Sans" w:eastAsia="Open Sans" w:hAnsi="Open Sans" w:cs="Open Sans"/>
            <w:b/>
            <w:bCs/>
          </w:rPr>
          <w:t>k</w:t>
        </w:r>
        <w:r w:rsidDel="001C3FC3">
          <w:rPr>
            <w:rFonts w:ascii="Open Sans" w:eastAsia="Open Sans" w:hAnsi="Open Sans" w:cs="Open Sans"/>
            <w:b/>
            <w:bCs/>
            <w:spacing w:val="-2"/>
          </w:rPr>
          <w:t xml:space="preserve"> </w:t>
        </w:r>
        <w:r w:rsidDel="001C3FC3">
          <w:rPr>
            <w:rFonts w:ascii="Open Sans" w:eastAsia="Open Sans" w:hAnsi="Open Sans" w:cs="Open Sans"/>
            <w:b/>
            <w:bCs/>
            <w:spacing w:val="-7"/>
          </w:rPr>
          <w:t>l</w:t>
        </w:r>
        <w:r w:rsidDel="001C3FC3">
          <w:rPr>
            <w:rFonts w:ascii="Open Sans" w:eastAsia="Open Sans" w:hAnsi="Open Sans" w:cs="Open Sans"/>
            <w:b/>
            <w:bCs/>
            <w:spacing w:val="5"/>
          </w:rPr>
          <w:t>en</w:t>
        </w:r>
        <w:r w:rsidDel="001C3FC3">
          <w:rPr>
            <w:rFonts w:ascii="Open Sans" w:eastAsia="Open Sans" w:hAnsi="Open Sans" w:cs="Open Sans"/>
            <w:b/>
            <w:bCs/>
            <w:spacing w:val="-4"/>
          </w:rPr>
          <w:t>g</w:t>
        </w:r>
        <w:r w:rsidDel="001C3FC3">
          <w:rPr>
            <w:rFonts w:ascii="Open Sans" w:eastAsia="Open Sans" w:hAnsi="Open Sans" w:cs="Open Sans"/>
            <w:b/>
            <w:bCs/>
            <w:spacing w:val="-5"/>
          </w:rPr>
          <w:t>t</w:t>
        </w:r>
        <w:r w:rsidDel="001C3FC3">
          <w:rPr>
            <w:rFonts w:ascii="Open Sans" w:eastAsia="Open Sans" w:hAnsi="Open Sans" w:cs="Open Sans"/>
            <w:b/>
            <w:bCs/>
            <w:spacing w:val="5"/>
          </w:rPr>
          <w:t>h</w:t>
        </w:r>
        <w:r w:rsidDel="001C3FC3">
          <w:rPr>
            <w:rFonts w:ascii="Open Sans" w:eastAsia="Open Sans" w:hAnsi="Open Sans" w:cs="Open Sans"/>
          </w:rPr>
          <w:t>.</w:t>
        </w:r>
      </w:moveFrom>
      <w:moveFromRangeEnd w:id="68"/>
    </w:p>
    <w:p w14:paraId="567E3DC3" w14:textId="441434B6" w:rsidR="00FE0849" w:rsidRDefault="00FE0849">
      <w:pPr>
        <w:spacing w:before="75" w:after="0" w:line="240" w:lineRule="auto"/>
        <w:ind w:left="355" w:right="280"/>
        <w:rPr>
          <w:ins w:id="70" w:author="Meital Waltman" w:date="2016-09-13T13:37:00Z"/>
          <w:rFonts w:ascii="Open Sans" w:eastAsia="Open Sans" w:hAnsi="Open Sans" w:cs="Open Sans"/>
        </w:rPr>
      </w:pPr>
    </w:p>
    <w:p w14:paraId="5636FFE9" w14:textId="77777777" w:rsidR="00FE0849" w:rsidRDefault="00FE0849" w:rsidP="001C3FC3">
      <w:pPr>
        <w:spacing w:before="75" w:after="0" w:line="240" w:lineRule="auto"/>
        <w:ind w:left="355" w:right="280"/>
        <w:rPr>
          <w:rFonts w:ascii="Open Sans" w:eastAsia="Open Sans" w:hAnsi="Open Sans" w:cs="Open Sans"/>
        </w:rPr>
      </w:pPr>
    </w:p>
    <w:sectPr w:rsidR="00FE0849">
      <w:pgSz w:w="11920" w:h="16840"/>
      <w:pgMar w:top="156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eital Waltman" w:date="2016-09-13T13:51:00Z" w:initials="MW">
    <w:p w14:paraId="2477599F" w14:textId="70662221" w:rsidR="001C3FC3" w:rsidRDefault="001C3FC3" w:rsidP="001C3FC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There’s no opening dialog for </w:t>
      </w:r>
      <w:proofErr w:type="spellStart"/>
      <w:r>
        <w:t>Mid day</w:t>
      </w:r>
      <w:proofErr w:type="spellEnd"/>
      <w:r>
        <w:t xml:space="preserve"> park – it is a template, you can remove this </w:t>
      </w:r>
      <w:r>
        <w:t>part</w:t>
      </w:r>
    </w:p>
  </w:comment>
  <w:comment w:id="28" w:author="Meital Waltman" w:date="2016-09-13T13:50:00Z" w:initials="MW">
    <w:p w14:paraId="4126F1F8" w14:textId="024985F3" w:rsidR="001C3FC3" w:rsidRDefault="001C3FC3">
      <w:pPr>
        <w:pStyle w:val="CommentText"/>
      </w:pPr>
      <w:r>
        <w:rPr>
          <w:rStyle w:val="CommentReference"/>
        </w:rPr>
        <w:annotationRef/>
      </w:r>
      <w:r>
        <w:t>I just changed the order of the preferences</w:t>
      </w:r>
    </w:p>
  </w:comment>
  <w:comment w:id="64" w:author="Meital Waltman" w:date="2016-09-13T13:49:00Z" w:initials="MW">
    <w:p w14:paraId="76B62CC6" w14:textId="1614CDA9" w:rsidR="001C3FC3" w:rsidRDefault="001C3FC3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r>
        <w:rPr>
          <w:rFonts w:hint="cs"/>
        </w:rPr>
        <w:t>W</w:t>
      </w:r>
      <w:r>
        <w:rPr>
          <w:lang w:bidi="he-IL"/>
        </w:rPr>
        <w:t>e will just use Park cost in the template instead of both.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77599F" w15:done="0"/>
  <w15:commentEx w15:paraId="4126F1F8" w15:done="0"/>
  <w15:commentEx w15:paraId="76B62C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56B69"/>
    <w:rsid w:val="001C3FC3"/>
    <w:rsid w:val="002665DB"/>
    <w:rsid w:val="00541D3E"/>
    <w:rsid w:val="005F4231"/>
    <w:rsid w:val="00812EE6"/>
    <w:rsid w:val="008762CD"/>
    <w:rsid w:val="00B56B69"/>
    <w:rsid w:val="00F57506"/>
    <w:rsid w:val="00F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65A9DB21"/>
  <w15:docId w15:val="{73A3BEBF-1BAF-424E-B14F-A840B197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E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E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E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9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3</cp:revision>
  <dcterms:created xsi:type="dcterms:W3CDTF">2016-09-05T17:59:00Z</dcterms:created>
  <dcterms:modified xsi:type="dcterms:W3CDTF">2016-09-13T10:51:00Z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2016-08-23T00:00:00Z</vt:filetime>
  </property>
  <property fmtid="{D5CDD505-2E9C-101B-9397-08002B2CF9AE}" pid="3" name="LastSaved">
    <vt:filetime>2016-09-05T00:00:00Z</vt:filetime>
  </property>
</Properties>
</file>