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F6" w:rsidRDefault="00377AF6">
      <w:pPr>
        <w:spacing w:after="0" w:line="200" w:lineRule="exact"/>
        <w:rPr>
          <w:rFonts w:hint="cs"/>
          <w:sz w:val="20"/>
          <w:szCs w:val="20"/>
          <w:rtl/>
          <w:lang w:bidi="he-IL"/>
        </w:rPr>
      </w:pPr>
    </w:p>
    <w:p w:rsidR="00377AF6" w:rsidRDefault="00377AF6">
      <w:pPr>
        <w:spacing w:before="8" w:after="0" w:line="280" w:lineRule="exact"/>
        <w:rPr>
          <w:sz w:val="28"/>
          <w:szCs w:val="28"/>
        </w:rPr>
      </w:pPr>
    </w:p>
    <w:p w:rsidR="00377AF6" w:rsidRDefault="00EA0D51">
      <w:pPr>
        <w:spacing w:after="0" w:line="448" w:lineRule="exact"/>
        <w:ind w:left="115" w:right="-20"/>
        <w:rPr>
          <w:rFonts w:ascii="Open Sans" w:eastAsia="Open Sans" w:hAnsi="Open Sans" w:cs="Open Sans"/>
          <w:sz w:val="36"/>
          <w:szCs w:val="36"/>
        </w:rPr>
      </w:pPr>
      <w:proofErr w:type="spellStart"/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36"/>
          <w:szCs w:val="36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36"/>
          <w:szCs w:val="36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c</w:t>
      </w:r>
      <w:proofErr w:type="spellEnd"/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36"/>
          <w:szCs w:val="36"/>
        </w:rPr>
        <w:t>V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icl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36"/>
          <w:szCs w:val="36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36"/>
          <w:szCs w:val="36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e</w:t>
      </w:r>
    </w:p>
    <w:p w:rsidR="00377AF6" w:rsidRDefault="00377AF6">
      <w:pPr>
        <w:spacing w:before="2" w:after="0" w:line="220" w:lineRule="exact"/>
      </w:pPr>
    </w:p>
    <w:p w:rsidR="00377AF6" w:rsidRDefault="00EA0D51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2"/>
          <w:sz w:val="30"/>
          <w:szCs w:val="30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k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2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U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s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og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c</w:t>
      </w:r>
      <w:proofErr w:type="spellEnd"/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V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du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</w:p>
    <w:p w:rsidR="00377AF6" w:rsidRDefault="00377AF6">
      <w:pPr>
        <w:spacing w:before="3" w:after="0" w:line="100" w:lineRule="exact"/>
        <w:rPr>
          <w:sz w:val="10"/>
          <w:szCs w:val="10"/>
        </w:rPr>
      </w:pPr>
    </w:p>
    <w:p w:rsidR="00377AF6" w:rsidRDefault="00EA0D51">
      <w:pPr>
        <w:spacing w:after="0" w:line="240" w:lineRule="auto"/>
        <w:ind w:left="415" w:right="4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72.75pt;margin-top:5.85pt;width:4.5pt;height:4.5pt;z-index:-25168281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 a 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proofErr w:type="spellStart"/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proofErr w:type="spellEnd"/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d- </w:t>
      </w:r>
      <w:proofErr w:type="spellStart"/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97" type="#_x0000_t75" style="position:absolute;left:0;text-align:left;margin-left:72.75pt;margin-top:9.6pt;width:4.5pt;height:4.5pt;z-index:-25168179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96" type="#_x0000_t75" style="position:absolute;left:0;text-align:left;margin-left:72.75pt;margin-top:9.6pt;width:4.5pt;height:4.5pt;z-index:-25168076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ins w:id="0" w:author="Tal" w:date="2016-09-18T11:59:00Z">
        <w:r w:rsidR="00F354D1">
          <w:rPr>
            <w:rFonts w:ascii="Open Sans" w:eastAsia="Open Sans" w:hAnsi="Open Sans" w:cs="Open Sans"/>
            <w:b/>
            <w:bCs/>
          </w:rPr>
          <w:t xml:space="preserve"> to</w:t>
        </w:r>
      </w:ins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5"/>
        </w:rPr>
        <w:t xml:space="preserve"> 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95" type="#_x0000_t75" style="position:absolute;left:0;text-align:left;margin-left:72.75pt;margin-top:9.6pt;width:4.5pt;height:4.5pt;z-index:-25167974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377AF6" w:rsidRDefault="00377AF6">
      <w:pPr>
        <w:spacing w:before="12" w:after="0" w:line="260" w:lineRule="exact"/>
        <w:rPr>
          <w:sz w:val="26"/>
          <w:szCs w:val="26"/>
        </w:rPr>
      </w:pPr>
    </w:p>
    <w:p w:rsidR="00377AF6" w:rsidRDefault="00EA0D51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w</w:t>
      </w:r>
    </w:p>
    <w:p w:rsidR="00377AF6" w:rsidRDefault="00377AF6">
      <w:pPr>
        <w:spacing w:before="3" w:after="0" w:line="100" w:lineRule="exact"/>
        <w:rPr>
          <w:sz w:val="10"/>
          <w:szCs w:val="10"/>
        </w:rPr>
      </w:pPr>
    </w:p>
    <w:p w:rsidR="00377AF6" w:rsidRDefault="00EA0D51">
      <w:pPr>
        <w:spacing w:after="0" w:line="240" w:lineRule="auto"/>
        <w:ind w:left="115" w:right="38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- gr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10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proofErr w:type="spellEnd"/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proofErr w:type="spellEnd"/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proofErr w:type="spellEnd"/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dd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2" w:after="0" w:line="260" w:lineRule="exact"/>
        <w:rPr>
          <w:sz w:val="26"/>
          <w:szCs w:val="26"/>
        </w:rPr>
      </w:pPr>
    </w:p>
    <w:p w:rsidR="00377AF6" w:rsidRDefault="00EA0D51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d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d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g</w:t>
      </w:r>
    </w:p>
    <w:p w:rsidR="00377AF6" w:rsidRDefault="00377AF6">
      <w:pPr>
        <w:spacing w:before="3" w:after="0" w:line="100" w:lineRule="exact"/>
        <w:rPr>
          <w:sz w:val="10"/>
          <w:szCs w:val="10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47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proofErr w:type="spellEnd"/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94" type="#_x0000_t75" style="position:absolute;left:0;text-align:left;margin-left:72.75pt;margin-top:5.85pt;width:4.5pt;height:4.5pt;z-index:-25167872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pp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ust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93" type="#_x0000_t75" style="position:absolute;left:0;text-align:left;margin-left:72.75pt;margin-top:9.6pt;width:4.5pt;height:4.5pt;z-index:-25167769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gr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ups.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M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s,</w:t>
      </w: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000000"/>
        </w:rPr>
        <w:t>.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after="0"/>
        <w:sectPr w:rsidR="00377AF6">
          <w:type w:val="continuous"/>
          <w:pgSz w:w="11920" w:h="16840"/>
          <w:pgMar w:top="1560" w:right="1260" w:bottom="280" w:left="1280" w:header="720" w:footer="720" w:gutter="0"/>
          <w:cols w:space="720"/>
        </w:sectPr>
      </w:pPr>
    </w:p>
    <w:p w:rsidR="00377AF6" w:rsidRDefault="00377AF6">
      <w:pPr>
        <w:spacing w:before="7" w:after="0" w:line="170" w:lineRule="exact"/>
        <w:rPr>
          <w:sz w:val="17"/>
          <w:szCs w:val="17"/>
        </w:rPr>
      </w:pPr>
    </w:p>
    <w:p w:rsidR="00377AF6" w:rsidRDefault="00F354D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31.25pt;height:251.25pt;mso-position-horizontal-relative:char;mso-position-vertical-relative:line">
            <v:imagedata r:id="rId8" o:title=""/>
          </v:shape>
        </w:pict>
      </w:r>
    </w:p>
    <w:p w:rsidR="00377AF6" w:rsidRDefault="00377AF6">
      <w:pPr>
        <w:spacing w:before="5" w:after="0" w:line="140" w:lineRule="exact"/>
        <w:rPr>
          <w:sz w:val="14"/>
          <w:szCs w:val="14"/>
        </w:rPr>
      </w:pPr>
    </w:p>
    <w:p w:rsidR="00377AF6" w:rsidRDefault="00EA0D51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  <w:position w:val="1"/>
        </w:rPr>
        <w:t>F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-5"/>
          <w:position w:val="1"/>
        </w:rPr>
        <w:t>g</w:t>
      </w:r>
      <w:r>
        <w:rPr>
          <w:rFonts w:ascii="Open Sans" w:eastAsia="Open Sans" w:hAnsi="Open Sans" w:cs="Open Sans"/>
          <w:i/>
          <w:spacing w:val="-7"/>
          <w:position w:val="1"/>
        </w:rPr>
        <w:t>u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spacing w:val="6"/>
          <w:position w:val="1"/>
        </w:rPr>
        <w:t>-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position w:val="1"/>
        </w:rPr>
        <w:t>:</w:t>
      </w:r>
      <w:r>
        <w:rPr>
          <w:rFonts w:ascii="Open Sans" w:eastAsia="Open Sans" w:hAnsi="Open Sans" w:cs="Open Sans"/>
          <w:i/>
          <w:spacing w:val="4"/>
          <w:position w:val="1"/>
        </w:rPr>
        <w:t xml:space="preserve"> </w:t>
      </w:r>
      <w:proofErr w:type="spellStart"/>
      <w:r>
        <w:rPr>
          <w:rFonts w:ascii="Open Sans" w:eastAsia="Open Sans" w:hAnsi="Open Sans" w:cs="Open Sans"/>
          <w:i/>
          <w:spacing w:val="1"/>
          <w:position w:val="1"/>
        </w:rPr>
        <w:t>H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spacing w:val="3"/>
          <w:position w:val="1"/>
        </w:rPr>
        <w:t>m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spacing w:val="-5"/>
          <w:position w:val="1"/>
        </w:rPr>
        <w:t>g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n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position w:val="1"/>
        </w:rPr>
        <w:t>c</w:t>
      </w:r>
      <w:proofErr w:type="spellEnd"/>
      <w:r>
        <w:rPr>
          <w:rFonts w:ascii="Open Sans" w:eastAsia="Open Sans" w:hAnsi="Open Sans" w:cs="Open Sans"/>
          <w:i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i/>
          <w:position w:val="1"/>
        </w:rPr>
        <w:t>V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h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6"/>
          <w:position w:val="1"/>
        </w:rPr>
        <w:t>c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5"/>
          <w:position w:val="1"/>
        </w:rPr>
        <w:t>S</w:t>
      </w:r>
      <w:r>
        <w:rPr>
          <w:rFonts w:ascii="Open Sans" w:eastAsia="Open Sans" w:hAnsi="Open Sans" w:cs="Open Sans"/>
          <w:i/>
          <w:spacing w:val="6"/>
          <w:position w:val="1"/>
        </w:rPr>
        <w:t>c</w:t>
      </w:r>
      <w:r>
        <w:rPr>
          <w:rFonts w:ascii="Open Sans" w:eastAsia="Open Sans" w:hAnsi="Open Sans" w:cs="Open Sans"/>
          <w:i/>
          <w:spacing w:val="-7"/>
          <w:position w:val="1"/>
        </w:rPr>
        <w:t>h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du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i/>
          <w:position w:val="1"/>
        </w:rPr>
        <w:t>-</w:t>
      </w:r>
      <w:r>
        <w:rPr>
          <w:rFonts w:ascii="Open Sans" w:eastAsia="Open Sans" w:hAnsi="Open Sans" w:cs="Open Sans"/>
          <w:i/>
          <w:spacing w:val="9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</w:rPr>
        <w:t>B</w:t>
      </w:r>
      <w:r>
        <w:rPr>
          <w:rFonts w:ascii="Open Sans" w:eastAsia="Open Sans" w:hAnsi="Open Sans" w:cs="Open Sans"/>
          <w:i/>
          <w:spacing w:val="-4"/>
          <w:position w:val="1"/>
        </w:rPr>
        <w:t>as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position w:val="1"/>
        </w:rPr>
        <w:t>c</w:t>
      </w:r>
      <w:r>
        <w:rPr>
          <w:rFonts w:ascii="Open Sans" w:eastAsia="Open Sans" w:hAnsi="Open Sans" w:cs="Open Sans"/>
          <w:i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7"/>
          <w:position w:val="1"/>
        </w:rPr>
        <w:t>d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-4"/>
          <w:position w:val="1"/>
        </w:rPr>
        <w:t>a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position w:val="1"/>
        </w:rPr>
        <w:t>g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91" type="#_x0000_t75" style="position:absolute;left:0;text-align:left;margin-left:72.75pt;margin-top:5.85pt;width:4.5pt;height:4.5pt;z-index:-25167667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ns a p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:</w:t>
      </w:r>
    </w:p>
    <w:p w:rsidR="00377AF6" w:rsidRDefault="00F354D1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25.75pt;height:88.5pt;mso-position-horizontal-relative:char;mso-position-vertical-relative:line">
            <v:imagedata r:id="rId9" o:title=""/>
          </v:shape>
        </w:pict>
      </w:r>
    </w:p>
    <w:p w:rsidR="00377AF6" w:rsidRDefault="00377AF6">
      <w:pPr>
        <w:spacing w:before="3" w:after="0" w:line="140" w:lineRule="exact"/>
        <w:rPr>
          <w:sz w:val="14"/>
          <w:szCs w:val="14"/>
        </w:rPr>
      </w:pPr>
    </w:p>
    <w:p w:rsidR="00377AF6" w:rsidRDefault="00EA0D51">
      <w:pPr>
        <w:spacing w:after="0" w:line="240" w:lineRule="auto"/>
        <w:ind w:left="26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2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7"/>
        </w:rPr>
        <w:t>C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it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n</w:t>
      </w:r>
      <w:r>
        <w:rPr>
          <w:rFonts w:ascii="Open Sans" w:eastAsia="Open Sans" w:hAnsi="Open Sans" w:cs="Open Sans"/>
          <w:i/>
          <w:spacing w:val="-8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6"/>
        </w:rPr>
        <w:t>c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n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89" type="#_x0000_t75" style="position:absolute;left:0;text-align:left;margin-left:72.75pt;margin-top:5.85pt;width:4.5pt;height:4.5pt;z-index:-25167564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88" type="#_x0000_t75" style="position:absolute;left:0;text-align:left;margin-left:72.75pt;margin-top:9.6pt;width:4.5pt;height:4.5pt;z-index:-25167462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</w:rPr>
        <w:t>F</w:t>
      </w:r>
      <w:r>
        <w:rPr>
          <w:rFonts w:ascii="Open Sans" w:eastAsia="Open Sans" w:hAnsi="Open Sans" w:cs="Open Sans"/>
          <w:b/>
          <w:bCs/>
          <w:spacing w:val="-7"/>
        </w:rPr>
        <w:t>il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proofErr w:type="spellEnd"/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87" type="#_x0000_t75" style="position:absolute;left:0;text-align:left;margin-left:72.75pt;margin-top:9.6pt;width:4.5pt;height:4.5pt;z-index:-25167360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</w:rPr>
        <w:t>F</w:t>
      </w:r>
      <w:r>
        <w:rPr>
          <w:rFonts w:ascii="Open Sans" w:eastAsia="Open Sans" w:hAnsi="Open Sans" w:cs="Open Sans"/>
          <w:b/>
          <w:bCs/>
          <w:spacing w:val="-7"/>
        </w:rPr>
        <w:t>il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86" type="#_x0000_t75" style="position:absolute;left:0;text-align:left;margin-left:72.75pt;margin-top:9.6pt;width:4.5pt;height:4.5pt;z-index:-25167257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referen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5"/>
        </w:rPr>
        <w:t xml:space="preserve"> </w:t>
      </w:r>
      <w:proofErr w:type="spellStart"/>
      <w:r>
        <w:rPr>
          <w:rFonts w:ascii="Open Sans" w:eastAsia="Open Sans" w:hAnsi="Open Sans" w:cs="Open Sans"/>
          <w:spacing w:val="3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proofErr w:type="spellEnd"/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85" type="#_x0000_t75" style="position:absolute;left:0;text-align:left;margin-left:72.75pt;margin-top:9.6pt;width:4.5pt;height:4.5pt;z-index:-25167155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3"/>
        </w:rPr>
        <w:t xml:space="preserve"> 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use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spacing w:val="-6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bus</w:t>
      </w:r>
      <w:proofErr w:type="spellEnd"/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a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1</w:t>
      </w:r>
      <w:r>
        <w:rPr>
          <w:rFonts w:ascii="Open Sans" w:eastAsia="Open Sans" w:hAnsi="Open Sans" w:cs="Open Sans"/>
          <w:b/>
          <w:bCs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S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</w:rPr>
        <w:t>n</w:t>
      </w: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a</w:t>
      </w:r>
      <w:r>
        <w:rPr>
          <w:rFonts w:ascii="Open Sans" w:eastAsia="Open Sans" w:hAnsi="Open Sans" w:cs="Open Sans"/>
          <w:b/>
          <w:bCs/>
          <w:i/>
          <w:color w:val="3F3F3F"/>
          <w:spacing w:val="-2"/>
        </w:rPr>
        <w:t>r</w:t>
      </w:r>
      <w:r>
        <w:rPr>
          <w:rFonts w:ascii="Open Sans" w:eastAsia="Open Sans" w:hAnsi="Open Sans" w:cs="Open Sans"/>
          <w:b/>
          <w:bCs/>
          <w:i/>
          <w:color w:val="3F3F3F"/>
          <w:spacing w:val="-5"/>
        </w:rPr>
        <w:t>i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3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s.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he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proofErr w:type="gramEnd"/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s.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rg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rst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1"/>
        </w:rPr>
        <w:t>.</w:t>
      </w:r>
      <w:r>
        <w:rPr>
          <w:rFonts w:ascii="Open Sans" w:eastAsia="Open Sans" w:hAnsi="Open Sans" w:cs="Open Sans"/>
          <w:color w:val="3F3F3F"/>
        </w:rPr>
        <w:t>)</w:t>
      </w:r>
    </w:p>
    <w:p w:rsidR="00377AF6" w:rsidRDefault="00377AF6">
      <w:pPr>
        <w:spacing w:after="0"/>
        <w:sectPr w:rsidR="00377AF6">
          <w:pgSz w:w="11920" w:h="16840"/>
          <w:pgMar w:top="1560" w:right="1360" w:bottom="280" w:left="1280" w:header="720" w:footer="720" w:gutter="0"/>
          <w:cols w:space="720"/>
        </w:sectPr>
      </w:pPr>
    </w:p>
    <w:p w:rsidR="00377AF6" w:rsidRDefault="00377AF6">
      <w:pPr>
        <w:spacing w:before="7" w:after="0" w:line="170" w:lineRule="exact"/>
        <w:rPr>
          <w:sz w:val="17"/>
          <w:szCs w:val="17"/>
        </w:rPr>
      </w:pPr>
    </w:p>
    <w:p w:rsidR="00377AF6" w:rsidRDefault="00F354D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56pt;height:212.25pt;mso-position-horizontal-relative:char;mso-position-vertical-relative:line">
            <v:imagedata r:id="rId10" o:title=""/>
          </v:shape>
        </w:pict>
      </w:r>
    </w:p>
    <w:p w:rsidR="00377AF6" w:rsidRDefault="00377AF6">
      <w:pPr>
        <w:spacing w:before="7" w:after="0" w:line="190" w:lineRule="exact"/>
        <w:rPr>
          <w:sz w:val="19"/>
          <w:szCs w:val="19"/>
        </w:rPr>
      </w:pPr>
    </w:p>
    <w:p w:rsidR="00377AF6" w:rsidRDefault="00EA0D51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pr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nc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,</w:t>
      </w:r>
      <w:r>
        <w:rPr>
          <w:rFonts w:ascii="Open Sans" w:eastAsia="Open Sans" w:hAnsi="Open Sans" w:cs="Open Sans"/>
          <w:color w:val="3F3F3F"/>
          <w:spacing w:val="6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ch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oo</w:t>
      </w:r>
      <w:r>
        <w:rPr>
          <w:rFonts w:ascii="Open Sans" w:eastAsia="Open Sans" w:hAnsi="Open Sans" w:cs="Open Sans"/>
          <w:color w:val="3F3F3F"/>
          <w:position w:val="1"/>
        </w:rPr>
        <w:t>se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gn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 ch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oo</w:t>
      </w:r>
      <w:r>
        <w:rPr>
          <w:rFonts w:ascii="Open Sans" w:eastAsia="Open Sans" w:hAnsi="Open Sans" w:cs="Open Sans"/>
          <w:color w:val="3F3F3F"/>
          <w:position w:val="1"/>
        </w:rPr>
        <w:t>se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color w:val="3F3F3F"/>
          <w:position w:val="1"/>
        </w:rPr>
        <w:t>rb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proofErr w:type="gramEnd"/>
      <w:r>
        <w:rPr>
          <w:rFonts w:ascii="Open Sans" w:eastAsia="Open Sans" w:hAnsi="Open Sans" w:cs="Open Sans"/>
          <w:color w:val="3F3F3F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c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6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te</w:t>
      </w:r>
      <w:r>
        <w:rPr>
          <w:rFonts w:ascii="Open Sans" w:eastAsia="Open Sans" w:hAnsi="Open Sans" w:cs="Open Sans"/>
          <w:color w:val="3F3F3F"/>
          <w:position w:val="1"/>
        </w:rPr>
        <w:t>r.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nd</w:t>
      </w: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proofErr w:type="gramEnd"/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</w:rPr>
        <w:t>u</w:t>
      </w:r>
      <w:r>
        <w:rPr>
          <w:rFonts w:ascii="Open Sans" w:eastAsia="Open Sans" w:hAnsi="Open Sans" w:cs="Open Sans"/>
          <w:b/>
          <w:bCs/>
          <w:i/>
          <w:color w:val="3F3F3F"/>
        </w:rPr>
        <w:t>t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-4"/>
        </w:rPr>
        <w:t>m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del w:id="1" w:author="Tal" w:date="2016-09-18T12:02:00Z">
        <w:r w:rsidDel="00F354D1">
          <w:rPr>
            <w:rFonts w:ascii="Open Sans" w:eastAsia="Open Sans" w:hAnsi="Open Sans" w:cs="Open Sans"/>
            <w:color w:val="3F3F3F"/>
          </w:rPr>
          <w:delText>i</w:delText>
        </w:r>
        <w:r w:rsidDel="00F354D1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</w:del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56pt;height:212.25pt;mso-position-horizontal-relative:char;mso-position-vertical-relative:line">
            <v:imagedata r:id="rId11" o:title=""/>
          </v:shape>
        </w:pict>
      </w:r>
    </w:p>
    <w:p w:rsidR="00377AF6" w:rsidRDefault="00EA0D51">
      <w:pPr>
        <w:spacing w:before="74" w:after="0" w:line="420" w:lineRule="atLeast"/>
        <w:ind w:left="115" w:right="14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: </w:t>
      </w: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proofErr w:type="gramEnd"/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us.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4</w:t>
      </w:r>
      <w:ins w:id="2" w:author="Tal" w:date="2016-09-18T12:14:00Z">
        <w:r w:rsidR="0031545E">
          <w:rPr>
            <w:rFonts w:ascii="Open Sans" w:eastAsia="Open Sans" w:hAnsi="Open Sans" w:cs="Open Sans"/>
            <w:color w:val="3F3F3F"/>
          </w:rPr>
          <w:t>,</w:t>
        </w:r>
      </w:ins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proofErr w:type="gramEnd"/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2</w:t>
      </w:r>
      <w:r>
        <w:rPr>
          <w:rFonts w:ascii="Open Sans" w:eastAsia="Open Sans" w:hAnsi="Open Sans" w:cs="Open Sans"/>
          <w:b/>
          <w:bCs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S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</w:rPr>
        <w:t>n</w:t>
      </w: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a</w:t>
      </w:r>
      <w:r>
        <w:rPr>
          <w:rFonts w:ascii="Open Sans" w:eastAsia="Open Sans" w:hAnsi="Open Sans" w:cs="Open Sans"/>
          <w:b/>
          <w:bCs/>
          <w:i/>
          <w:color w:val="3F3F3F"/>
          <w:spacing w:val="-2"/>
        </w:rPr>
        <w:t>r</w:t>
      </w:r>
      <w:r>
        <w:rPr>
          <w:rFonts w:ascii="Open Sans" w:eastAsia="Open Sans" w:hAnsi="Open Sans" w:cs="Open Sans"/>
          <w:b/>
          <w:bCs/>
          <w:i/>
          <w:color w:val="3F3F3F"/>
          <w:spacing w:val="-5"/>
        </w:rPr>
        <w:t>i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t 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20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/>
        <w:sectPr w:rsidR="00377AF6">
          <w:pgSz w:w="11920" w:h="16840"/>
          <w:pgMar w:top="1560" w:right="1260" w:bottom="280" w:left="1280" w:header="720" w:footer="720" w:gutter="0"/>
          <w:cols w:space="720"/>
        </w:sectPr>
      </w:pPr>
    </w:p>
    <w:p w:rsidR="00377AF6" w:rsidRDefault="00377AF6">
      <w:pPr>
        <w:spacing w:before="8" w:after="0" w:line="160" w:lineRule="exact"/>
        <w:rPr>
          <w:sz w:val="16"/>
          <w:szCs w:val="16"/>
        </w:rPr>
      </w:pPr>
    </w:p>
    <w:p w:rsidR="00377AF6" w:rsidRDefault="00EA0D51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5"/>
          <w:position w:val="1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  <w:position w:val="1"/>
        </w:rPr>
        <w:t>u</w:t>
      </w:r>
      <w:r>
        <w:rPr>
          <w:rFonts w:ascii="Open Sans" w:eastAsia="Open Sans" w:hAnsi="Open Sans" w:cs="Open Sans"/>
          <w:b/>
          <w:bCs/>
          <w:i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  <w:position w:val="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  <w:position w:val="1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-4"/>
          <w:position w:val="1"/>
        </w:rPr>
        <w:t>m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  <w:position w:val="1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455.25pt;height:213.75pt;mso-position-horizontal-relative:char;mso-position-vertical-relative:line">
            <v:imagedata r:id="rId12" o:title=""/>
          </v:shape>
        </w:pict>
      </w:r>
    </w:p>
    <w:p w:rsidR="00377AF6" w:rsidRDefault="00377AF6">
      <w:pPr>
        <w:spacing w:before="3" w:after="0" w:line="200" w:lineRule="exact"/>
        <w:rPr>
          <w:sz w:val="20"/>
          <w:szCs w:val="20"/>
        </w:rPr>
      </w:pPr>
    </w:p>
    <w:p w:rsidR="00377AF6" w:rsidRDefault="00EA0D51">
      <w:pPr>
        <w:spacing w:after="0" w:line="240" w:lineRule="auto"/>
        <w:ind w:left="115" w:right="53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proofErr w:type="gramEnd"/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gns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34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sugg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 sugg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</w:p>
    <w:p w:rsidR="00377AF6" w:rsidRDefault="00EA0D51">
      <w:pPr>
        <w:spacing w:after="0" w:line="240" w:lineRule="auto"/>
        <w:ind w:left="115" w:right="27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6"/>
        </w:rPr>
        <w:t>50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2"/>
        </w:rPr>
        <w:t xml:space="preserve"> 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se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2" w:after="0" w:line="260" w:lineRule="exact"/>
        <w:rPr>
          <w:sz w:val="26"/>
          <w:szCs w:val="26"/>
        </w:rPr>
      </w:pPr>
    </w:p>
    <w:p w:rsidR="00377AF6" w:rsidRDefault="00EA0D51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s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va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b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bu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s</w:t>
      </w:r>
      <w:proofErr w:type="spellEnd"/>
    </w:p>
    <w:p w:rsidR="00377AF6" w:rsidRDefault="00EA0D51">
      <w:pPr>
        <w:spacing w:after="0" w:line="322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:rsidR="00377AF6" w:rsidRDefault="00377AF6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377AF6">
        <w:trPr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</w:tr>
      <w:tr w:rsidR="00377AF6">
        <w:trPr>
          <w:trHeight w:hRule="exact" w:val="17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60" w:right="13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m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59" w:right="17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59" w:right="27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m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377AF6">
        <w:trPr>
          <w:trHeight w:hRule="exact" w:val="1725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2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6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in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</w:tbl>
    <w:p w:rsidR="00377AF6" w:rsidRDefault="00377AF6">
      <w:pPr>
        <w:spacing w:after="0"/>
        <w:sectPr w:rsidR="00377AF6">
          <w:pgSz w:w="11920" w:h="16840"/>
          <w:pgMar w:top="1560" w:right="1260" w:bottom="280" w:left="1280" w:header="720" w:footer="720" w:gutter="0"/>
          <w:cols w:space="720"/>
        </w:sectPr>
      </w:pP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377AF6">
        <w:trPr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</w:tr>
      <w:tr w:rsidR="00377AF6">
        <w:trPr>
          <w:trHeight w:hRule="exact" w:val="17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60" w:right="2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59" w:right="14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>- 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59" w:right="1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377AF6">
        <w:trPr>
          <w:trHeight w:hRule="exact" w:val="11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79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und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\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0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y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215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\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g 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377AF6">
        <w:trPr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-5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9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g</w:t>
            </w:r>
            <w:proofErr w:type="spellEnd"/>
          </w:p>
        </w:tc>
      </w:tr>
      <w:tr w:rsidR="00377AF6">
        <w:trPr>
          <w:trHeight w:hRule="exact" w:val="8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60" w:right="41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59" w:right="8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59" w:right="61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377AF6">
        <w:trPr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-4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1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a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g</w:t>
            </w:r>
            <w:proofErr w:type="spellEnd"/>
          </w:p>
        </w:tc>
      </w:tr>
      <w:tr w:rsidR="00377AF6">
        <w:trPr>
          <w:trHeight w:hRule="exact" w:val="23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20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ic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6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ill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ill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w w:val="99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 xml:space="preserve">d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 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 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0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42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 xml:space="preserve"> 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c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377AF6">
        <w:trPr>
          <w:trHeight w:hRule="exact" w:val="11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-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3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h</w:t>
            </w:r>
            <w:proofErr w:type="gram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(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1"/>
                <w:sz w:val="18"/>
                <w:szCs w:val="18"/>
              </w:rPr>
              <w:t>f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ce</w:t>
            </w:r>
            <w:proofErr w:type="spellEnd"/>
            <w:r>
              <w:rPr>
                <w:rFonts w:ascii="Open Sans" w:eastAsia="Open Sans" w:hAnsi="Open Sans" w:cs="Open Sans"/>
                <w:color w:val="000000"/>
                <w:spacing w:val="7"/>
                <w:sz w:val="18"/>
                <w:szCs w:val="18"/>
              </w:rPr>
              <w:t>)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59" w:right="14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377AF6">
        <w:trPr>
          <w:trHeight w:hRule="exact" w:val="17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93" w:lineRule="auto"/>
              <w:ind w:left="60" w:right="9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5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color w:val="000000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6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- v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ld</w:t>
            </w:r>
            <w:r>
              <w:rPr>
                <w:rFonts w:ascii="Open Sans" w:eastAsia="Open Sans" w:hAnsi="Open Sans" w:cs="Open Sans"/>
                <w:color w:val="000000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color w:val="000000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ir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3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ot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color w:val="000000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color w:val="000000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color w:val="000000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color w:val="000000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color w:val="000000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color w:val="000000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color w:val="000000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77AF6" w:rsidRDefault="00EA0D51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a</w:t>
            </w:r>
          </w:p>
        </w:tc>
      </w:tr>
      <w:tr w:rsidR="00377AF6">
        <w:trPr>
          <w:trHeight w:hRule="exact" w:val="11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60" w:right="118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60" w:right="3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7AF6" w:rsidRDefault="00377AF6">
            <w:pPr>
              <w:spacing w:after="0" w:line="120" w:lineRule="exact"/>
              <w:rPr>
                <w:sz w:val="12"/>
                <w:szCs w:val="12"/>
              </w:rPr>
            </w:pPr>
          </w:p>
          <w:p w:rsidR="00377AF6" w:rsidRDefault="00EA0D51">
            <w:pPr>
              <w:spacing w:after="0" w:line="293" w:lineRule="auto"/>
              <w:ind w:left="60" w:right="24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l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</w:tbl>
    <w:p w:rsidR="00377AF6" w:rsidRDefault="00377AF6">
      <w:pPr>
        <w:spacing w:after="0"/>
        <w:sectPr w:rsidR="00377AF6">
          <w:pgSz w:w="11920" w:h="16840"/>
          <w:pgMar w:top="1560" w:right="1300" w:bottom="280" w:left="1300" w:header="720" w:footer="720" w:gutter="0"/>
          <w:cols w:space="720"/>
        </w:sectPr>
      </w:pPr>
    </w:p>
    <w:p w:rsidR="00377AF6" w:rsidRDefault="00377AF6">
      <w:pPr>
        <w:spacing w:before="6" w:after="0" w:line="140" w:lineRule="exact"/>
        <w:rPr>
          <w:sz w:val="14"/>
          <w:szCs w:val="14"/>
        </w:rPr>
      </w:pPr>
    </w:p>
    <w:p w:rsidR="00377AF6" w:rsidRDefault="00EA0D51">
      <w:pPr>
        <w:spacing w:after="0" w:line="320" w:lineRule="exact"/>
        <w:ind w:left="115" w:right="-20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-1"/>
          <w:sz w:val="26"/>
          <w:szCs w:val="26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7"/>
          <w:position w:val="-1"/>
          <w:sz w:val="26"/>
          <w:szCs w:val="26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-1"/>
          <w:sz w:val="26"/>
          <w:szCs w:val="26"/>
        </w:rPr>
        <w:t>ra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-1"/>
          <w:sz w:val="26"/>
          <w:szCs w:val="26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ot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9"/>
          <w:position w:val="-1"/>
          <w:sz w:val="26"/>
          <w:szCs w:val="26"/>
        </w:rPr>
        <w:t xml:space="preserve"> </w:t>
      </w:r>
      <w:proofErr w:type="gramStart"/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-1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-1"/>
          <w:sz w:val="26"/>
          <w:szCs w:val="26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7"/>
          <w:position w:val="-1"/>
          <w:sz w:val="26"/>
          <w:szCs w:val="26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t</w:t>
      </w:r>
      <w:proofErr w:type="gramEnd"/>
      <w:r>
        <w:rPr>
          <w:rFonts w:ascii="Open Sans" w:eastAsia="Open Sans" w:hAnsi="Open Sans" w:cs="Open Sans"/>
          <w:b/>
          <w:bCs/>
          <w:i/>
          <w:color w:val="8A2BE1"/>
          <w:spacing w:val="3"/>
          <w:position w:val="-1"/>
          <w:sz w:val="26"/>
          <w:szCs w:val="26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Ho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-1"/>
          <w:sz w:val="26"/>
          <w:szCs w:val="26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7"/>
          <w:position w:val="-1"/>
          <w:sz w:val="26"/>
          <w:szCs w:val="26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c</w:t>
      </w:r>
      <w:proofErr w:type="spellEnd"/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3"/>
          <w:position w:val="-1"/>
          <w:sz w:val="26"/>
          <w:szCs w:val="26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em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-1"/>
          <w:sz w:val="26"/>
          <w:szCs w:val="26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-1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s</w:t>
      </w:r>
    </w:p>
    <w:p w:rsidR="00377AF6" w:rsidRDefault="00377AF6">
      <w:pPr>
        <w:spacing w:before="2" w:after="0" w:line="180" w:lineRule="exact"/>
        <w:rPr>
          <w:sz w:val="18"/>
          <w:szCs w:val="18"/>
        </w:rPr>
      </w:pPr>
    </w:p>
    <w:p w:rsidR="00377AF6" w:rsidRDefault="00EA0D51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>
          <v:shape id="_x0000_s1081" type="#_x0000_t75" style="position:absolute;left:0;text-align:left;margin-left:72.75pt;margin-top:5.7pt;width:4.5pt;height:4.5pt;z-index:-25167052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sh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a c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>mm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2"/>
          <w:position w:val="1"/>
        </w:rPr>
        <w:t xml:space="preserve"> "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d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ng"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t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2"/>
          <w:position w:val="1"/>
        </w:rPr>
        <w:t>oo</w:t>
      </w:r>
      <w:r>
        <w:rPr>
          <w:rFonts w:ascii="Open Sans" w:eastAsia="Open Sans" w:hAnsi="Open Sans" w:cs="Open Sans"/>
          <w:spacing w:val="5"/>
          <w:position w:val="1"/>
        </w:rPr>
        <w:t>k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lik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3"/>
          <w:position w:val="1"/>
        </w:rPr>
        <w:t xml:space="preserve"> 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s:</w:t>
      </w:r>
    </w:p>
    <w:p w:rsidR="00377AF6" w:rsidRDefault="00EA0D51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458.25pt;height:124.5pt;mso-position-horizontal-relative:char;mso-position-vertical-relative:line">
            <v:imagedata r:id="rId13" o:title=""/>
          </v:shape>
        </w:pict>
      </w:r>
    </w:p>
    <w:p w:rsidR="00377AF6" w:rsidRDefault="00377AF6">
      <w:pPr>
        <w:spacing w:before="3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79" type="#_x0000_t75" style="position:absolute;left:0;text-align:left;margin-left:72.75pt;margin-top:5.85pt;width:4.5pt;height:4.5pt;z-index:-25166950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pp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</w:rPr>
        <w:t>y</w:t>
      </w:r>
      <w:r>
        <w:rPr>
          <w:rFonts w:ascii="Open Sans" w:eastAsia="Open Sans" w:hAnsi="Open Sans" w:cs="Open Sans"/>
          <w:b/>
          <w:bCs/>
          <w:spacing w:val="-8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ds.</w:t>
      </w:r>
    </w:p>
    <w:p w:rsidR="00377AF6" w:rsidRDefault="00EA0D51">
      <w:pPr>
        <w:spacing w:before="75" w:after="0" w:line="300" w:lineRule="auto"/>
        <w:ind w:left="415" w:right="502"/>
        <w:rPr>
          <w:rFonts w:ascii="Open Sans" w:eastAsia="Open Sans" w:hAnsi="Open Sans" w:cs="Open Sans"/>
        </w:rPr>
      </w:pPr>
      <w:r>
        <w:pict>
          <v:shape id="_x0000_s1078" type="#_x0000_t75" style="position:absolute;left:0;text-align:left;margin-left:72.75pt;margin-top:9.6pt;width:4.5pt;height:4.5pt;z-index:-251668480;mso-position-horizontal-relative:page">
            <v:imagedata r:id="rId7" o:title=""/>
            <w10:wrap anchorx="page"/>
          </v:shape>
        </w:pict>
      </w:r>
      <w:r>
        <w:pict>
          <v:shape id="_x0000_s1077" type="#_x0000_t75" style="position:absolute;left:0;text-align:left;margin-left:72.75pt;margin-top:28.35pt;width:4.5pt;height:4.5pt;z-index:-25166745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y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s.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:rsidR="00377AF6" w:rsidRDefault="00377AF6">
      <w:pPr>
        <w:spacing w:after="0"/>
        <w:sectPr w:rsidR="00377AF6">
          <w:pgSz w:w="11920" w:h="16840"/>
          <w:pgMar w:top="1560" w:right="960" w:bottom="280" w:left="1280" w:header="720" w:footer="72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10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ng.</w:t>
      </w:r>
    </w:p>
    <w:p w:rsidR="00377AF6" w:rsidRDefault="00EA0D51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457.5pt;height:241.5pt;mso-position-horizontal-relative:char;mso-position-vertical-relative:line">
            <v:imagedata r:id="rId14" o:title=""/>
          </v:shape>
        </w:pict>
      </w:r>
    </w:p>
    <w:p w:rsidR="00377AF6" w:rsidRDefault="00377AF6">
      <w:pPr>
        <w:spacing w:after="0" w:line="200" w:lineRule="exact"/>
        <w:rPr>
          <w:sz w:val="20"/>
          <w:szCs w:val="20"/>
        </w:rPr>
      </w:pPr>
    </w:p>
    <w:p w:rsidR="00377AF6" w:rsidRDefault="00377AF6">
      <w:pPr>
        <w:spacing w:after="0" w:line="200" w:lineRule="exact"/>
        <w:rPr>
          <w:sz w:val="20"/>
          <w:szCs w:val="20"/>
        </w:rPr>
      </w:pPr>
    </w:p>
    <w:p w:rsidR="00377AF6" w:rsidRDefault="00377AF6">
      <w:pPr>
        <w:spacing w:before="5" w:after="0" w:line="200" w:lineRule="exact"/>
        <w:rPr>
          <w:sz w:val="20"/>
          <w:szCs w:val="20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75" type="#_x0000_t75" style="position:absolute;left:0;text-align:left;margin-left:72.75pt;margin-top:5.85pt;width:4.5pt;height:4.5pt;z-index:-25166643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ur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5"/>
        </w:rPr>
        <w:t xml:space="preserve"> 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s.</w:t>
      </w:r>
    </w:p>
    <w:p w:rsidR="00377AF6" w:rsidRDefault="00EA0D51">
      <w:pPr>
        <w:spacing w:before="75" w:after="0" w:line="240" w:lineRule="auto"/>
        <w:ind w:left="415" w:right="475"/>
        <w:rPr>
          <w:rFonts w:ascii="Open Sans" w:eastAsia="Open Sans" w:hAnsi="Open Sans" w:cs="Open Sans"/>
        </w:rPr>
      </w:pPr>
      <w:r>
        <w:pict>
          <v:shape id="_x0000_s1074" type="#_x0000_t75" style="position:absolute;left:0;text-align:left;margin-left:72.75pt;margin-top:9.6pt;width:4.5pt;height:4.5pt;z-index:-25166540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4"/>
        </w:rPr>
        <w:t>i</w:t>
      </w:r>
      <w:proofErr w:type="spellEnd"/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proofErr w:type="spellEnd"/>
      <w:r>
        <w:rPr>
          <w:rFonts w:ascii="Open Sans" w:eastAsia="Open Sans" w:hAnsi="Open Sans" w:cs="Open Sans"/>
          <w:spacing w:val="5"/>
        </w:rPr>
        <w:t xml:space="preserve"> 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73" type="#_x0000_t75" style="position:absolute;left:0;text-align:left;margin-left:72.75pt;margin-top:9.6pt;width:4.5pt;height:4.5pt;z-index:-25166438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72" type="#_x0000_t75" style="position:absolute;left:0;text-align:left;margin-left:72.75pt;margin-top:9.6pt;width:4.5pt;height:4.5pt;z-index:-25166336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</w:t>
      </w:r>
    </w:p>
    <w:p w:rsidR="00377AF6" w:rsidRDefault="00377AF6">
      <w:pPr>
        <w:spacing w:after="0"/>
        <w:sectPr w:rsidR="00377AF6">
          <w:headerReference w:type="default" r:id="rId15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12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r"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he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4"/>
        </w:rPr>
        <w:t>l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ng.</w:t>
      </w:r>
    </w:p>
    <w:p w:rsidR="00377AF6" w:rsidRDefault="00EA0D51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2" type="#_x0000_t75" style="width:457.5pt;height:226.5pt;mso-position-horizontal-relative:char;mso-position-vertical-relative:line">
            <v:imagedata r:id="rId16" o:title=""/>
          </v:shape>
        </w:pict>
      </w:r>
    </w:p>
    <w:p w:rsidR="00377AF6" w:rsidRDefault="00377AF6">
      <w:pPr>
        <w:spacing w:before="5" w:after="0" w:line="180" w:lineRule="exact"/>
        <w:rPr>
          <w:sz w:val="18"/>
          <w:szCs w:val="18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70" type="#_x0000_t75" style="position:absolute;left:0;text-align:left;margin-left:72.75pt;margin-top:5.85pt;width:4.5pt;height:4.5pt;z-index:-25166233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y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r</w:t>
      </w:r>
      <w:r>
        <w:rPr>
          <w:rFonts w:ascii="Open Sans" w:eastAsia="Open Sans" w:hAnsi="Open Sans" w:cs="Open Sans"/>
          <w:b/>
          <w:bCs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1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377AF6" w:rsidRDefault="00EA0D51">
      <w:pPr>
        <w:spacing w:before="75" w:after="0" w:line="240" w:lineRule="auto"/>
        <w:ind w:left="415" w:right="475"/>
        <w:rPr>
          <w:rFonts w:ascii="Open Sans" w:eastAsia="Open Sans" w:hAnsi="Open Sans" w:cs="Open Sans"/>
        </w:rPr>
      </w:pPr>
      <w:r>
        <w:pict>
          <v:shape id="_x0000_s1069" type="#_x0000_t75" style="position:absolute;left:0;text-align:left;margin-left:72.75pt;margin-top:9.6pt;width:4.5pt;height:4.5pt;z-index:-251661312;mso-position-horizontal-relative:page">
            <v:imagedata r:id="rId7" o:title=""/>
            <w10:wrap anchorx="page"/>
          </v:shape>
        </w:pict>
      </w:r>
      <w:r>
        <w:pict>
          <v:group id="_x0000_s1063" style="position:absolute;left:0;text-align:left;margin-left:69.4pt;margin-top:39.95pt;width:456pt;height:60pt;z-index:-251660288;mso-position-horizontal-relative:page" coordorigin="1388,799" coordsize="9120,1200">
            <v:shape id="_x0000_s1068" type="#_x0000_t75" style="position:absolute;left:1395;top:807;width:810;height:840">
              <v:imagedata r:id="rId17" o:title=""/>
            </v:shape>
            <v:group id="_x0000_s1066" style="position:absolute;left:1395;top:807;width:9082;height:1185" coordorigin="1395,807" coordsize="9082,1185">
              <v:shape id="_x0000_s1067" style="position:absolute;left:1395;top:807;width:9082;height:1185" coordorigin="1395,807" coordsize="9082,1185" path="m10410,807r-8933,l1419,836r-24,61l1395,1910r29,58l1485,1992r8933,-1l10440,1987r20,-10l10476,1963r1,-1l1479,1962r-21,-7l1441,1942r-12,-18l1425,1902r,-1011l1431,870r13,-17l1463,841r22,-4l10476,837r-5,-7l10453,818r-20,-8l10410,807e" fillcolor="#0000a4" stroked="f">
                <v:path arrowok="t"/>
              </v:shape>
            </v:group>
            <v:group id="_x0000_s1064" style="position:absolute;left:1485;top:837;width:9015;height:1125" coordorigin="1485,837" coordsize="9015,1125">
              <v:shape id="_x0000_s1065" style="position:absolute;left:1485;top:837;width:9015;height:1125" coordorigin="1485,837" coordsize="9015,1125" path="m10476,837r-8991,l10416,837r21,6l10454,856r12,19l10470,897r,1010l10464,1929r-13,17l10432,1958r-22,4l10477,1962r12,-17l10497,1924r3,-22l10500,888r-5,-22l10485,847r-9,-10e" fillcolor="#0000a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4"/>
        </w:rPr>
        <w:t>i</w:t>
      </w:r>
      <w:proofErr w:type="spellEnd"/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proofErr w:type="spellEnd"/>
      <w:r>
        <w:rPr>
          <w:rFonts w:ascii="Open Sans" w:eastAsia="Open Sans" w:hAnsi="Open Sans" w:cs="Open Sans"/>
          <w:spacing w:val="5"/>
        </w:rPr>
        <w:t xml:space="preserve"> 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377AF6" w:rsidRDefault="00377AF6">
      <w:pPr>
        <w:spacing w:before="8" w:after="0" w:line="140" w:lineRule="exact"/>
        <w:rPr>
          <w:sz w:val="14"/>
          <w:szCs w:val="14"/>
        </w:rPr>
      </w:pPr>
    </w:p>
    <w:p w:rsidR="00377AF6" w:rsidRDefault="00377AF6">
      <w:pPr>
        <w:spacing w:after="0" w:line="200" w:lineRule="exact"/>
        <w:rPr>
          <w:sz w:val="20"/>
          <w:szCs w:val="20"/>
        </w:rPr>
      </w:pPr>
    </w:p>
    <w:p w:rsidR="00377AF6" w:rsidRDefault="00EA0D51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use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l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position w:val="1"/>
        </w:rPr>
        <w:t>s,</w:t>
      </w:r>
      <w:r>
        <w:rPr>
          <w:rFonts w:ascii="Open Sans" w:eastAsia="Open Sans" w:hAnsi="Open Sans" w:cs="Open Sans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ce</w:t>
      </w:r>
      <w:r>
        <w:rPr>
          <w:rFonts w:ascii="Open Sans" w:eastAsia="Open Sans" w:hAnsi="Open Sans" w:cs="Open Sans"/>
          <w:spacing w:val="-3"/>
          <w:position w:val="1"/>
        </w:rPr>
        <w:t xml:space="preserve"> 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m</w:t>
      </w:r>
      <w:r>
        <w:rPr>
          <w:rFonts w:ascii="Open Sans" w:eastAsia="Open Sans" w:hAnsi="Open Sans" w:cs="Open Sans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 xml:space="preserve">a </w:t>
      </w:r>
      <w:r>
        <w:rPr>
          <w:rFonts w:ascii="Open Sans" w:eastAsia="Open Sans" w:hAnsi="Open Sans" w:cs="Open Sans"/>
          <w:spacing w:val="-1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G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 xml:space="preserve">up </w:t>
      </w:r>
      <w:r>
        <w:rPr>
          <w:rFonts w:ascii="Open Sans" w:eastAsia="Open Sans" w:hAnsi="Open Sans" w:cs="Open Sans"/>
          <w:spacing w:val="-5"/>
          <w:position w:val="1"/>
        </w:rPr>
        <w:t>(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  <w:position w:val="1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>s</w:t>
      </w:r>
      <w:r>
        <w:rPr>
          <w:rFonts w:ascii="Open Sans" w:eastAsia="Open Sans" w:hAnsi="Open Sans" w:cs="Open Sans"/>
          <w:color w:val="000000"/>
          <w:position w:val="1"/>
        </w:rPr>
        <w:t>)</w:t>
      </w:r>
    </w:p>
    <w:p w:rsidR="00377AF6" w:rsidRDefault="00EA0D51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nd</w:t>
      </w:r>
      <w:proofErr w:type="gramEnd"/>
      <w:r>
        <w:rPr>
          <w:rFonts w:ascii="Open Sans" w:eastAsia="Open Sans" w:hAnsi="Open Sans" w:cs="Open Sans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n use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  <w:position w:val="-1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ur</w:t>
      </w:r>
      <w:r>
        <w:rPr>
          <w:rFonts w:ascii="Open Sans" w:eastAsia="Open Sans" w:hAnsi="Open Sans" w:cs="Open Sans"/>
          <w:b/>
          <w:bCs/>
          <w:color w:val="0000FF"/>
          <w:spacing w:val="2"/>
          <w:position w:val="-1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-1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8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en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en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11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-1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er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7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-</w:t>
      </w:r>
      <w:r>
        <w:rPr>
          <w:rFonts w:ascii="Open Sans" w:eastAsia="Open Sans" w:hAnsi="Open Sans" w:cs="Open Sans"/>
          <w:b/>
          <w:bCs/>
          <w:color w:val="0000FF"/>
          <w:spacing w:val="6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2"/>
          <w:position w:val="-1"/>
        </w:rPr>
        <w:t>B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t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p</w:t>
      </w:r>
      <w:r>
        <w:rPr>
          <w:rFonts w:ascii="Open Sans" w:eastAsia="Open Sans" w:hAnsi="Open Sans" w:cs="Open Sans"/>
          <w:color w:val="000000"/>
          <w:position w:val="-1"/>
        </w:rPr>
        <w:t>.</w:t>
      </w:r>
    </w:p>
    <w:p w:rsidR="00377AF6" w:rsidRDefault="00377AF6">
      <w:pPr>
        <w:spacing w:before="5" w:after="0" w:line="110" w:lineRule="exact"/>
        <w:rPr>
          <w:sz w:val="11"/>
          <w:szCs w:val="11"/>
        </w:rPr>
      </w:pPr>
    </w:p>
    <w:p w:rsidR="00377AF6" w:rsidRDefault="00377AF6">
      <w:pPr>
        <w:spacing w:after="0" w:line="200" w:lineRule="exact"/>
        <w:rPr>
          <w:sz w:val="20"/>
          <w:szCs w:val="20"/>
        </w:rPr>
      </w:pPr>
    </w:p>
    <w:p w:rsidR="00377AF6" w:rsidRDefault="00377AF6">
      <w:pPr>
        <w:spacing w:after="0" w:line="200" w:lineRule="exact"/>
        <w:rPr>
          <w:sz w:val="20"/>
          <w:szCs w:val="20"/>
        </w:rPr>
      </w:pPr>
    </w:p>
    <w:p w:rsidR="00377AF6" w:rsidRDefault="00EA0D51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>
          <v:shape id="_x0000_s1062" type="#_x0000_t75" style="position:absolute;left:0;text-align:left;margin-left:72.75pt;margin-top:5.7pt;width:4.5pt;height:4.5pt;z-index:-25165926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nce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ct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de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5"/>
          <w:position w:val="1"/>
        </w:rPr>
        <w:t>xi</w:t>
      </w:r>
      <w:r>
        <w:rPr>
          <w:rFonts w:ascii="Open Sans" w:eastAsia="Open Sans" w:hAnsi="Open Sans" w:cs="Open Sans"/>
          <w:position w:val="1"/>
        </w:rPr>
        <w:t>b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by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ss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gn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ng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a p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y</w:t>
      </w:r>
    </w:p>
    <w:p w:rsidR="00377AF6" w:rsidRDefault="00377AF6">
      <w:pPr>
        <w:spacing w:after="0"/>
        <w:sectPr w:rsidR="00377AF6">
          <w:headerReference w:type="default" r:id="rId18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15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 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 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3" type="#_x0000_t75" style="width:456.75pt;height:204pt;mso-position-horizontal-relative:char;mso-position-vertical-relative:line">
            <v:imagedata r:id="rId19" o:title=""/>
          </v:shape>
        </w:pict>
      </w:r>
    </w:p>
    <w:p w:rsidR="00377AF6" w:rsidRDefault="00377AF6">
      <w:pPr>
        <w:spacing w:before="8" w:after="0" w:line="180" w:lineRule="exact"/>
        <w:rPr>
          <w:sz w:val="18"/>
          <w:szCs w:val="18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60" type="#_x0000_t75" style="position:absolute;left:0;text-align:left;margin-left:72.75pt;margin-top:5.85pt;width:4.5pt;height:4.5pt;z-index:-25165824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9" type="#_x0000_t75" style="position:absolute;left:0;text-align:left;margin-left:72.75pt;margin-top:9.6pt;width:4.5pt;height:4.5pt;z-index:-25165721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y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r</w:t>
      </w:r>
      <w:r>
        <w:rPr>
          <w:rFonts w:ascii="Open Sans" w:eastAsia="Open Sans" w:hAnsi="Open Sans" w:cs="Open Sans"/>
          <w:b/>
          <w:bCs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1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8" type="#_x0000_t75" style="position:absolute;left:0;text-align:left;margin-left:72.75pt;margin-top:9.6pt;width:4.5pt;height:4.5pt;z-index:-25165619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377AF6">
      <w:pPr>
        <w:spacing w:after="0"/>
        <w:sectPr w:rsidR="00377AF6">
          <w:headerReference w:type="default" r:id="rId20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ps.</w:t>
      </w:r>
    </w:p>
    <w:p w:rsidR="00377AF6" w:rsidRDefault="00EA0D51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4" type="#_x0000_t75" style="width:458.25pt;height:141pt;mso-position-horizontal-relative:char;mso-position-vertical-relative:line">
            <v:imagedata r:id="rId21" o:title=""/>
          </v:shape>
        </w:pict>
      </w:r>
    </w:p>
    <w:p w:rsidR="00377AF6" w:rsidRDefault="00377AF6">
      <w:pPr>
        <w:spacing w:before="1" w:after="0" w:line="180" w:lineRule="exact"/>
        <w:rPr>
          <w:sz w:val="18"/>
          <w:szCs w:val="18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6" type="#_x0000_t75" style="position:absolute;left:0;text-align:left;margin-left:72.75pt;margin-top:5.85pt;width:4.5pt;height:4.5pt;z-index:-25165516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5" type="#_x0000_t75" style="position:absolute;left:0;text-align:left;margin-left:72.75pt;margin-top:9.6pt;width:4.5pt;height:4.5pt;z-index:-25165414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ugh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</w:rPr>
        <w:t>F</w:t>
      </w:r>
      <w:r>
        <w:rPr>
          <w:rFonts w:ascii="Open Sans" w:eastAsia="Open Sans" w:hAnsi="Open Sans" w:cs="Open Sans"/>
          <w:b/>
          <w:bCs/>
          <w:spacing w:val="-7"/>
        </w:rPr>
        <w:t>il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s</w:t>
      </w:r>
    </w:p>
    <w:p w:rsidR="00377AF6" w:rsidRDefault="00377AF6">
      <w:pPr>
        <w:spacing w:after="0"/>
        <w:sectPr w:rsidR="00377AF6">
          <w:headerReference w:type="default" r:id="rId22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a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5" type="#_x0000_t75" style="width:459pt;height:171pt;mso-position-horizontal-relative:char;mso-position-vertical-relative:line">
            <v:imagedata r:id="rId23" o:title=""/>
          </v:shape>
        </w:pict>
      </w:r>
    </w:p>
    <w:p w:rsidR="00377AF6" w:rsidRDefault="00377AF6">
      <w:pPr>
        <w:spacing w:before="9" w:after="0" w:line="160" w:lineRule="exact"/>
        <w:rPr>
          <w:sz w:val="16"/>
          <w:szCs w:val="16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3" type="#_x0000_t75" style="position:absolute;left:0;text-align:left;margin-left:72.75pt;margin-top:5.85pt;width:4.5pt;height:4.5pt;z-index:-25165312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2" type="#_x0000_t75" style="position:absolute;left:0;text-align:left;margin-left:72.75pt;margin-top:9.6pt;width:4.5pt;height:4.5pt;z-index:-25165209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377AF6">
      <w:pPr>
        <w:spacing w:after="0"/>
        <w:sectPr w:rsidR="00377AF6">
          <w:headerReference w:type="default" r:id="rId24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40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 xml:space="preserve">,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:rsidR="00377AF6" w:rsidRDefault="00EA0D51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6" type="#_x0000_t75" style="width:456pt;height:92.25pt;mso-position-horizontal-relative:char;mso-position-vertical-relative:line">
            <v:imagedata r:id="rId25" o:title=""/>
          </v:shape>
        </w:pict>
      </w:r>
    </w:p>
    <w:p w:rsidR="00377AF6" w:rsidRDefault="00377AF6">
      <w:pPr>
        <w:spacing w:before="8" w:after="0" w:line="180" w:lineRule="exact"/>
        <w:rPr>
          <w:sz w:val="18"/>
          <w:szCs w:val="18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0" type="#_x0000_t75" style="position:absolute;left:0;text-align:left;margin-left:72.75pt;margin-top:5.85pt;width:4.5pt;height:4.5pt;z-index:-25165107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ns a p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:</w:t>
      </w:r>
    </w:p>
    <w:p w:rsidR="00377AF6" w:rsidRDefault="00EA0D51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7" type="#_x0000_t75" style="width:225.75pt;height:88.5pt;mso-position-horizontal-relative:char;mso-position-vertical-relative:line">
            <v:imagedata r:id="rId9" o:title=""/>
          </v:shape>
        </w:pict>
      </w: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8" type="#_x0000_t75" style="position:absolute;left:0;text-align:left;margin-left:72.75pt;margin-top:5.85pt;width:4.5pt;height:4.5pt;z-index:-25165004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377AF6">
      <w:pPr>
        <w:spacing w:after="0"/>
        <w:sectPr w:rsidR="00377AF6">
          <w:headerReference w:type="default" r:id="rId26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69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gn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mm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gns.</w:t>
      </w:r>
    </w:p>
    <w:p w:rsidR="00377AF6" w:rsidRDefault="00EA0D51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8" type="#_x0000_t75" style="width:457.5pt;height:169.5pt;mso-position-horizontal-relative:char;mso-position-vertical-relative:line">
            <v:imagedata r:id="rId27" o:title=""/>
          </v:shape>
        </w:pict>
      </w:r>
    </w:p>
    <w:p w:rsidR="00377AF6" w:rsidRDefault="00377AF6">
      <w:pPr>
        <w:spacing w:before="1" w:after="0" w:line="180" w:lineRule="exact"/>
        <w:rPr>
          <w:sz w:val="18"/>
          <w:szCs w:val="18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306" w:firstLine="60"/>
        <w:rPr>
          <w:rFonts w:ascii="Open Sans" w:eastAsia="Open Sans" w:hAnsi="Open Sans" w:cs="Open Sans"/>
        </w:rPr>
      </w:pPr>
      <w:r>
        <w:pict>
          <v:shape id="_x0000_s1046" type="#_x0000_t75" style="position:absolute;left:0;text-align:left;margin-left:72.75pt;margin-top:5.85pt;width:4.5pt;height:4.5pt;z-index:-25164902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-1"/>
        </w:rPr>
        <w:t>S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 xml:space="preserve">.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proofErr w:type="spellStart"/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a 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 xml:space="preserve">gn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</w:rPr>
        <w:t>a 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gns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5" type="#_x0000_t75" style="position:absolute;left:0;text-align:left;margin-left:72.75pt;margin-top:9.6pt;width:4.5pt;height:4.5pt;z-index:-25164800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377AF6" w:rsidRDefault="00377AF6">
      <w:pPr>
        <w:spacing w:after="0"/>
        <w:sectPr w:rsidR="00377AF6">
          <w:headerReference w:type="default" r:id="rId28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7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  <w:w w:val="99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  <w:w w:val="99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  <w:w w:val="99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w w:val="99"/>
        </w:rPr>
        <w:t>n</w:t>
      </w:r>
      <w:r>
        <w:rPr>
          <w:rFonts w:ascii="Open Sans" w:eastAsia="Open Sans" w:hAnsi="Open Sans" w:cs="Open Sans"/>
          <w:color w:val="3F3F3F"/>
        </w:rPr>
        <w:t xml:space="preserve">: </w:t>
      </w:r>
      <w:r>
        <w:rPr>
          <w:rFonts w:ascii="Open Sans" w:eastAsia="Open Sans" w:hAnsi="Open Sans" w:cs="Open Sans"/>
          <w:color w:val="3F3F3F"/>
          <w:w w:val="99"/>
        </w:rPr>
        <w:t>A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und"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purp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ng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rge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urn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20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50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 xml:space="preserve">rs </w:t>
      </w:r>
      <w:r>
        <w:rPr>
          <w:rFonts w:ascii="Open Sans" w:eastAsia="Open Sans" w:hAnsi="Open Sans" w:cs="Open Sans"/>
          <w:color w:val="3F3F3F"/>
          <w:spacing w:val="1"/>
          <w:w w:val="99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39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S c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</w:rPr>
        <w:t>rd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s)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ns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ust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after="0" w:line="120" w:lineRule="exact"/>
        <w:rPr>
          <w:sz w:val="12"/>
          <w:szCs w:val="12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F354D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9" type="#_x0000_t75" style="width:459pt;height:165.75pt;mso-position-horizontal-relative:char;mso-position-vertical-relative:line">
            <v:imagedata r:id="rId29" o:title=""/>
          </v:shape>
        </w:pict>
      </w:r>
    </w:p>
    <w:p w:rsidR="00377AF6" w:rsidRDefault="00377AF6">
      <w:pPr>
        <w:spacing w:after="0" w:line="170" w:lineRule="exact"/>
        <w:rPr>
          <w:sz w:val="17"/>
          <w:szCs w:val="17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75" w:right="-20"/>
        <w:rPr>
          <w:rFonts w:ascii="Open Sans" w:eastAsia="Open Sans" w:hAnsi="Open Sans" w:cs="Open Sans"/>
        </w:rPr>
      </w:pPr>
      <w:r>
        <w:pict>
          <v:shape id="_x0000_s1043" type="#_x0000_t75" style="position:absolute;left:0;text-align:left;margin-left:72.75pt;margin-top:5.85pt;width:4.5pt;height:4.5pt;z-index:-25164697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377AF6" w:rsidRDefault="00EA0D51">
      <w:pPr>
        <w:spacing w:before="75" w:after="0" w:line="240" w:lineRule="auto"/>
        <w:ind w:left="415" w:right="531"/>
        <w:rPr>
          <w:rFonts w:ascii="Open Sans" w:eastAsia="Open Sans" w:hAnsi="Open Sans" w:cs="Open Sans"/>
        </w:rPr>
      </w:pPr>
      <w:r>
        <w:pict>
          <v:shape id="_x0000_s1042" type="#_x0000_t75" style="position:absolute;left:0;text-align:left;margin-left:72.75pt;margin-top:9.6pt;width:4.5pt;height:4.5pt;z-index:-25164595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 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rt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"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2"/>
        </w:rPr>
        <w:t>"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he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0</w:t>
      </w:r>
      <w:r>
        <w:rPr>
          <w:rFonts w:ascii="Open Sans" w:eastAsia="Open Sans" w:hAnsi="Open Sans" w:cs="Open Sans"/>
          <w:spacing w:val="1"/>
        </w:rPr>
        <w:t>.</w:t>
      </w:r>
      <w:r>
        <w:rPr>
          <w:rFonts w:ascii="Open Sans" w:eastAsia="Open Sans" w:hAnsi="Open Sans" w:cs="Open Sans"/>
        </w:rPr>
        <w:t>5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km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9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  <w:spacing w:val="5"/>
        </w:rPr>
        <w:t>k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n.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Km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mil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n)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377AF6" w:rsidRDefault="00377AF6">
      <w:pPr>
        <w:spacing w:after="0"/>
        <w:sectPr w:rsidR="00377AF6">
          <w:headerReference w:type="default" r:id="rId30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37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proofErr w:type="gramEnd"/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e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W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</w:rPr>
        <w:t>k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)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EA0D51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F354D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40" type="#_x0000_t75" style="width:455.25pt;height:147pt;mso-position-horizontal-relative:char;mso-position-vertical-relative:line">
            <v:imagedata r:id="rId31" o:title=""/>
          </v:shape>
        </w:pict>
      </w:r>
    </w:p>
    <w:p w:rsidR="00377AF6" w:rsidRDefault="00377AF6">
      <w:pPr>
        <w:spacing w:before="7" w:after="0" w:line="150" w:lineRule="exact"/>
        <w:rPr>
          <w:sz w:val="15"/>
          <w:szCs w:val="15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3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2"/>
        </w:rPr>
        <w:t>A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  <w:spacing w:val="4"/>
        </w:rPr>
        <w:t>j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g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dh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</w:rPr>
        <w:t>s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o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n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471"/>
        <w:rPr>
          <w:rFonts w:ascii="Open Sans" w:eastAsia="Open Sans" w:hAnsi="Open Sans" w:cs="Open Sans"/>
        </w:rPr>
      </w:pPr>
      <w:r>
        <w:pict>
          <v:shape id="_x0000_s1040" type="#_x0000_t75" style="position:absolute;left:0;text-align:left;margin-left:72.75pt;margin-top:5.85pt;width:4.5pt;height:4.5pt;z-index:-25164492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x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fr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6"/>
        </w:rPr>
        <w:t>t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 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ck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</w:p>
    <w:p w:rsidR="00377AF6" w:rsidRDefault="00EA0D51">
      <w:pPr>
        <w:spacing w:before="75" w:after="0" w:line="300" w:lineRule="auto"/>
        <w:ind w:left="415" w:right="2197"/>
        <w:rPr>
          <w:rFonts w:ascii="Open Sans" w:eastAsia="Open Sans" w:hAnsi="Open Sans" w:cs="Open Sans"/>
        </w:rPr>
      </w:pPr>
      <w:r>
        <w:pict>
          <v:shape id="_x0000_s1039" type="#_x0000_t75" style="position:absolute;left:0;text-align:left;margin-left:72.75pt;margin-top:9.6pt;width:4.5pt;height:4.5pt;z-index:-25164390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D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rs: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W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</w:rPr>
        <w:t>k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5"/>
        </w:rPr>
        <w:t>ll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</w:rPr>
        <w:t xml:space="preserve">s: </w:t>
      </w:r>
      <w:r>
        <w:rPr>
          <w:rFonts w:ascii="Open Sans" w:eastAsia="Open Sans" w:hAnsi="Open Sans" w:cs="Open Sans"/>
          <w:color w:val="000000"/>
          <w:spacing w:val="-1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c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</w:rPr>
        <w:t>l</w:t>
      </w:r>
      <w:r>
        <w:rPr>
          <w:rFonts w:ascii="Open Sans" w:eastAsia="Open Sans" w:hAnsi="Open Sans" w:cs="Open Sans"/>
          <w:color w:val="000000"/>
          <w:spacing w:val="6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00"/>
          <w:spacing w:val="2"/>
        </w:rPr>
        <w:t>B</w:t>
      </w:r>
      <w:r>
        <w:rPr>
          <w:rFonts w:ascii="Open Sans" w:eastAsia="Open Sans" w:hAnsi="Open Sans" w:cs="Open Sans"/>
          <w:b/>
          <w:bCs/>
          <w:color w:val="000000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00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000000"/>
          <w:spacing w:val="-2"/>
        </w:rPr>
        <w:t>A</w:t>
      </w:r>
      <w:r>
        <w:rPr>
          <w:rFonts w:ascii="Open Sans" w:eastAsia="Open Sans" w:hAnsi="Open Sans" w:cs="Open Sans"/>
          <w:b/>
          <w:bCs/>
          <w:color w:val="000000"/>
          <w:spacing w:val="4"/>
        </w:rPr>
        <w:t>K</w:t>
      </w:r>
      <w:r>
        <w:rPr>
          <w:rFonts w:ascii="Open Sans" w:eastAsia="Open Sans" w:hAnsi="Open Sans" w:cs="Open Sans"/>
          <w:b/>
          <w:bCs/>
          <w:color w:val="000000"/>
        </w:rPr>
        <w:t>S</w:t>
      </w:r>
      <w:r>
        <w:rPr>
          <w:rFonts w:ascii="Open Sans" w:eastAsia="Open Sans" w:hAnsi="Open Sans" w:cs="Open Sans"/>
          <w:b/>
          <w:bCs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c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n,</w:t>
      </w:r>
      <w:r>
        <w:rPr>
          <w:rFonts w:ascii="Open Sans" w:eastAsia="Open Sans" w:hAnsi="Open Sans" w:cs="Open Sans"/>
          <w:color w:val="000000"/>
          <w:spacing w:val="7"/>
        </w:rPr>
        <w:t xml:space="preserve"> 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ch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p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 xml:space="preserve">ns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5"/>
        </w:rPr>
        <w:t>ll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ng</w:t>
      </w:r>
      <w:r>
        <w:rPr>
          <w:rFonts w:ascii="Open Sans" w:eastAsia="Open Sans" w:hAnsi="Open Sans" w:cs="Open Sans"/>
          <w:color w:val="000000"/>
          <w:spacing w:val="-5"/>
        </w:rPr>
        <w:t xml:space="preserve"> </w:t>
      </w:r>
      <w:r>
        <w:rPr>
          <w:rFonts w:ascii="Open Sans" w:eastAsia="Open Sans" w:hAnsi="Open Sans" w:cs="Open Sans"/>
          <w:color w:val="000000"/>
        </w:rPr>
        <w:t>d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g:</w:t>
      </w:r>
    </w:p>
    <w:p w:rsidR="00377AF6" w:rsidRDefault="00EA0D51">
      <w:pPr>
        <w:spacing w:before="12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41" type="#_x0000_t75" style="width:285.75pt;height:112.5pt;mso-position-horizontal-relative:char;mso-position-vertical-relative:line">
            <v:imagedata r:id="rId32" o:title=""/>
          </v:shape>
        </w:pict>
      </w:r>
    </w:p>
    <w:p w:rsidR="00377AF6" w:rsidRDefault="00377AF6">
      <w:pPr>
        <w:spacing w:before="18" w:after="0" w:line="240" w:lineRule="exact"/>
        <w:rPr>
          <w:sz w:val="24"/>
          <w:szCs w:val="24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4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E</w:t>
      </w:r>
      <w:r>
        <w:rPr>
          <w:rFonts w:ascii="Open Sans" w:eastAsia="Open Sans" w:hAnsi="Open Sans" w:cs="Open Sans"/>
          <w:i/>
        </w:rPr>
        <w:t>x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6"/>
        </w:rPr>
        <w:t>c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6"/>
        </w:rPr>
        <w:t>f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m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W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k</w:t>
      </w:r>
      <w:r>
        <w:rPr>
          <w:rFonts w:ascii="Open Sans" w:eastAsia="Open Sans" w:hAnsi="Open Sans" w:cs="Open Sans"/>
          <w:i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li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it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s</w:t>
      </w:r>
    </w:p>
    <w:p w:rsidR="00377AF6" w:rsidRDefault="00377AF6">
      <w:pPr>
        <w:spacing w:before="5" w:after="0" w:line="190" w:lineRule="exact"/>
        <w:rPr>
          <w:sz w:val="19"/>
          <w:szCs w:val="19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1"/>
        </w:rPr>
        <w:t>F</w:t>
      </w:r>
      <w:r>
        <w:rPr>
          <w:rFonts w:ascii="Open Sans" w:eastAsia="Open Sans" w:hAnsi="Open Sans" w:cs="Open Sans"/>
          <w:b/>
          <w:bCs/>
          <w:color w:val="191970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191970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191970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191970"/>
        </w:rPr>
        <w:t>e</w:t>
      </w:r>
      <w:r>
        <w:rPr>
          <w:rFonts w:ascii="Open Sans" w:eastAsia="Open Sans" w:hAnsi="Open Sans" w:cs="Open Sans"/>
          <w:b/>
          <w:bCs/>
          <w:color w:val="191970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5"/>
        </w:rPr>
        <w:t>1</w:t>
      </w:r>
      <w:r>
        <w:rPr>
          <w:rFonts w:ascii="Open Sans" w:eastAsia="Open Sans" w:hAnsi="Open Sans" w:cs="Open Sans"/>
          <w:b/>
          <w:bCs/>
          <w:color w:val="191970"/>
          <w:spacing w:val="4"/>
        </w:rPr>
        <w:t>-</w:t>
      </w:r>
      <w:r>
        <w:rPr>
          <w:rFonts w:ascii="Open Sans" w:eastAsia="Open Sans" w:hAnsi="Open Sans" w:cs="Open Sans"/>
          <w:b/>
          <w:bCs/>
          <w:color w:val="191970"/>
          <w:spacing w:val="-5"/>
        </w:rPr>
        <w:t>3</w:t>
      </w:r>
      <w:r>
        <w:rPr>
          <w:rFonts w:ascii="Open Sans" w:eastAsia="Open Sans" w:hAnsi="Open Sans" w:cs="Open Sans"/>
          <w:color w:val="000000"/>
        </w:rPr>
        <w:t>: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7" type="#_x0000_t75" style="position:absolute;left:0;text-align:left;margin-left:72.75pt;margin-top:9.6pt;width:4.5pt;height:4.5pt;z-index:-25164288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q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k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r.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6" type="#_x0000_t75" style="position:absolute;left:0;text-align:left;margin-left:72.75pt;margin-top:9.6pt;width:4.5pt;height:4.5pt;z-index:-25164185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W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w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q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</w:rPr>
        <w:t>d</w:t>
      </w:r>
      <w:proofErr w:type="spellEnd"/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proofErr w:type="gramStart"/>
      <w:r>
        <w:rPr>
          <w:rFonts w:ascii="Open Sans" w:eastAsia="Open Sans" w:hAnsi="Open Sans" w:cs="Open Sans"/>
          <w:b/>
          <w:bCs/>
          <w:spacing w:val="-3"/>
        </w:rPr>
        <w:t>E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y</w:t>
      </w:r>
      <w:proofErr w:type="gramEnd"/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6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</w:p>
    <w:p w:rsidR="00377AF6" w:rsidRDefault="00EA0D51">
      <w:pPr>
        <w:spacing w:before="75" w:after="0" w:line="240" w:lineRule="auto"/>
        <w:ind w:left="415" w:right="78"/>
        <w:rPr>
          <w:rFonts w:ascii="Open Sans" w:eastAsia="Open Sans" w:hAnsi="Open Sans" w:cs="Open Sans"/>
        </w:rPr>
      </w:pPr>
      <w:r>
        <w:pict>
          <v:shape id="_x0000_s1035" type="#_x0000_t75" style="position:absolute;left:0;text-align:left;margin-left:72.75pt;margin-top:9.6pt;width:4.5pt;height:4.5pt;z-index:-251640832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 xml:space="preserve">.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st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a 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n.</w:t>
      </w:r>
      <w:bookmarkStart w:id="3" w:name="_GoBack"/>
      <w:bookmarkEnd w:id="3"/>
    </w:p>
    <w:p w:rsidR="00377AF6" w:rsidRDefault="00377AF6">
      <w:pPr>
        <w:spacing w:after="0"/>
        <w:sectPr w:rsidR="00377AF6">
          <w:headerReference w:type="default" r:id="rId33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23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3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z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s- </w:t>
      </w:r>
      <w:proofErr w:type="spellStart"/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proofErr w:type="spellEnd"/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n.</w:t>
      </w:r>
    </w:p>
    <w:p w:rsidR="00377AF6" w:rsidRDefault="00EA0D51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42" type="#_x0000_t75" style="width:456.75pt;height:144.75pt;mso-position-horizontal-relative:char;mso-position-vertical-relative:line">
            <v:imagedata r:id="rId34" o:title=""/>
          </v:shape>
        </w:pict>
      </w:r>
    </w:p>
    <w:p w:rsidR="00377AF6" w:rsidRDefault="00377AF6">
      <w:pPr>
        <w:spacing w:before="10" w:after="0" w:line="180" w:lineRule="exact"/>
        <w:rPr>
          <w:sz w:val="18"/>
          <w:szCs w:val="18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415" w:right="367" w:firstLine="60"/>
        <w:rPr>
          <w:rFonts w:ascii="Open Sans" w:eastAsia="Open Sans" w:hAnsi="Open Sans" w:cs="Open Sans"/>
        </w:rPr>
      </w:pPr>
      <w:r>
        <w:pict>
          <v:shape id="_x0000_s1033" type="#_x0000_t75" style="position:absolute;left:0;text-align:left;margin-left:72.75pt;margin-top:5.85pt;width:4.5pt;height:4.5pt;z-index:-25163980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f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4"/>
        </w:rPr>
        <w:t>'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"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"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4"/>
        </w:rPr>
        <w:t>l</w:t>
      </w:r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</w:rPr>
        <w:t>y</w:t>
      </w:r>
      <w:proofErr w:type="spellEnd"/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rge</w:t>
      </w:r>
      <w:r>
        <w:rPr>
          <w:rFonts w:ascii="Open Sans" w:eastAsia="Open Sans" w:hAnsi="Open Sans" w:cs="Open Sans"/>
          <w:spacing w:val="-3"/>
        </w:rPr>
        <w:t xml:space="preserve"> 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ugh,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but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so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:rsidR="00377AF6" w:rsidRDefault="00EA0D51">
      <w:pPr>
        <w:spacing w:before="75" w:after="0" w:line="240" w:lineRule="auto"/>
        <w:ind w:left="415" w:right="771"/>
        <w:rPr>
          <w:rFonts w:ascii="Open Sans" w:eastAsia="Open Sans" w:hAnsi="Open Sans" w:cs="Open Sans"/>
        </w:rPr>
      </w:pPr>
      <w:r>
        <w:pict>
          <v:shape id="_x0000_s1032" type="#_x0000_t75" style="position:absolute;left:0;text-align:left;margin-left:72.75pt;margin-top:9.6pt;width:4.5pt;height:4.5pt;z-index:-251638784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 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n</w:t>
      </w:r>
    </w:p>
    <w:p w:rsidR="00377AF6" w:rsidRDefault="00377AF6">
      <w:pPr>
        <w:spacing w:after="0"/>
        <w:sectPr w:rsidR="00377AF6">
          <w:headerReference w:type="default" r:id="rId35"/>
          <w:pgSz w:w="11920" w:h="16840"/>
          <w:pgMar w:top="2500" w:right="1260" w:bottom="280" w:left="1280" w:header="1784" w:footer="0" w:gutter="0"/>
          <w:cols w:space="720"/>
        </w:sectPr>
      </w:pPr>
    </w:p>
    <w:p w:rsidR="00377AF6" w:rsidRDefault="00377AF6">
      <w:pPr>
        <w:spacing w:before="8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j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</w:t>
      </w: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ds.</w:t>
      </w:r>
    </w:p>
    <w:p w:rsidR="00377AF6" w:rsidRDefault="00EA0D51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2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43" type="#_x0000_t75" style="width:456pt;height:163.5pt;mso-position-horizontal-relative:char;mso-position-vertical-relative:line">
            <v:imagedata r:id="rId36" o:title=""/>
          </v:shape>
        </w:pict>
      </w:r>
    </w:p>
    <w:p w:rsidR="00377AF6" w:rsidRDefault="00377AF6">
      <w:pPr>
        <w:spacing w:before="2" w:after="0" w:line="150" w:lineRule="exact"/>
        <w:rPr>
          <w:sz w:val="15"/>
          <w:szCs w:val="15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5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2"/>
        </w:rPr>
        <w:t>A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  <w:spacing w:val="4"/>
        </w:rPr>
        <w:t>j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g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pu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</w:rPr>
        <w:t>l</w:t>
      </w:r>
      <w:r>
        <w:rPr>
          <w:rFonts w:ascii="Open Sans" w:eastAsia="Open Sans" w:hAnsi="Open Sans" w:cs="Open Sans"/>
          <w:i/>
          <w:spacing w:val="6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  <w:spacing w:val="-2"/>
        </w:rPr>
        <w:t>/</w:t>
      </w:r>
      <w:r>
        <w:rPr>
          <w:rFonts w:ascii="Open Sans" w:eastAsia="Open Sans" w:hAnsi="Open Sans" w:cs="Open Sans"/>
          <w:i/>
          <w:spacing w:val="-7"/>
        </w:rPr>
        <w:t>pu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</w:rPr>
        <w:t>l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</w:rPr>
        <w:t>t</w:t>
      </w:r>
    </w:p>
    <w:p w:rsidR="00377AF6" w:rsidRDefault="00377AF6">
      <w:pPr>
        <w:spacing w:before="1" w:after="0" w:line="130" w:lineRule="exact"/>
        <w:rPr>
          <w:sz w:val="13"/>
          <w:szCs w:val="13"/>
        </w:rPr>
      </w:pPr>
    </w:p>
    <w:p w:rsidR="00377AF6" w:rsidRDefault="00EA0D51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77AF6" w:rsidRDefault="00377AF6">
      <w:pPr>
        <w:spacing w:before="5" w:after="0" w:line="130" w:lineRule="exact"/>
        <w:rPr>
          <w:sz w:val="13"/>
          <w:szCs w:val="13"/>
        </w:rPr>
      </w:pPr>
    </w:p>
    <w:p w:rsidR="00377AF6" w:rsidRDefault="00EA0D51">
      <w:pPr>
        <w:spacing w:after="0" w:line="300" w:lineRule="auto"/>
        <w:ind w:left="415" w:right="82"/>
        <w:rPr>
          <w:rFonts w:ascii="Open Sans" w:eastAsia="Open Sans" w:hAnsi="Open Sans" w:cs="Open Sans"/>
        </w:rPr>
      </w:pPr>
      <w:r>
        <w:pict>
          <v:shape id="_x0000_s1030" type="#_x0000_t75" style="position:absolute;left:0;text-align:left;margin-left:72.75pt;margin-top:5.85pt;width:4.5pt;height:4.5pt;z-index:-251637760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q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b/>
          <w:bCs/>
          <w:spacing w:val="-3"/>
        </w:rPr>
        <w:t>W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7"/>
        </w:rPr>
        <w:t>w</w:t>
      </w:r>
      <w:r>
        <w:rPr>
          <w:rFonts w:ascii="Open Sans" w:eastAsia="Open Sans" w:hAnsi="Open Sans" w:cs="Open Sans"/>
          <w:b/>
          <w:bCs/>
        </w:rPr>
        <w:t>s</w:t>
      </w:r>
      <w:r>
        <w:rPr>
          <w:rFonts w:ascii="Open Sans" w:eastAsia="Open Sans" w:hAnsi="Open Sans" w:cs="Open Sans"/>
          <w:b/>
          <w:bCs/>
          <w:spacing w:val="-7"/>
        </w:rPr>
        <w:t xml:space="preserve"> 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D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rs: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3"/>
        </w:rPr>
        <w:t>W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</w:rPr>
        <w:t>k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5"/>
        </w:rPr>
        <w:t>ll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</w:rPr>
        <w:t xml:space="preserve">s: </w:t>
      </w:r>
      <w:r>
        <w:rPr>
          <w:rFonts w:ascii="Open Sans" w:eastAsia="Open Sans" w:hAnsi="Open Sans" w:cs="Open Sans"/>
          <w:color w:val="000000"/>
          <w:spacing w:val="-1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c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</w:rPr>
        <w:t>l</w:t>
      </w:r>
      <w:r>
        <w:rPr>
          <w:rFonts w:ascii="Open Sans" w:eastAsia="Open Sans" w:hAnsi="Open Sans" w:cs="Open Sans"/>
          <w:color w:val="000000"/>
          <w:spacing w:val="6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00"/>
          <w:spacing w:val="2"/>
        </w:rPr>
        <w:t>B</w:t>
      </w:r>
      <w:r>
        <w:rPr>
          <w:rFonts w:ascii="Open Sans" w:eastAsia="Open Sans" w:hAnsi="Open Sans" w:cs="Open Sans"/>
          <w:b/>
          <w:bCs/>
          <w:color w:val="000000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00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000000"/>
          <w:spacing w:val="-2"/>
        </w:rPr>
        <w:t>A</w:t>
      </w:r>
      <w:r>
        <w:rPr>
          <w:rFonts w:ascii="Open Sans" w:eastAsia="Open Sans" w:hAnsi="Open Sans" w:cs="Open Sans"/>
          <w:b/>
          <w:bCs/>
          <w:color w:val="000000"/>
          <w:spacing w:val="4"/>
        </w:rPr>
        <w:t>K</w:t>
      </w:r>
      <w:r>
        <w:rPr>
          <w:rFonts w:ascii="Open Sans" w:eastAsia="Open Sans" w:hAnsi="Open Sans" w:cs="Open Sans"/>
          <w:b/>
          <w:bCs/>
          <w:color w:val="000000"/>
        </w:rPr>
        <w:t>S</w:t>
      </w:r>
      <w:r>
        <w:rPr>
          <w:rFonts w:ascii="Open Sans" w:eastAsia="Open Sans" w:hAnsi="Open Sans" w:cs="Open Sans"/>
          <w:b/>
          <w:bCs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c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n,</w:t>
      </w:r>
      <w:r>
        <w:rPr>
          <w:rFonts w:ascii="Open Sans" w:eastAsia="Open Sans" w:hAnsi="Open Sans" w:cs="Open Sans"/>
          <w:color w:val="000000"/>
          <w:spacing w:val="7"/>
        </w:rPr>
        <w:t xml:space="preserve"> 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ch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p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 xml:space="preserve">ns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5"/>
        </w:rPr>
        <w:t>ll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-6"/>
        </w:rPr>
        <w:t>w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ng</w:t>
      </w:r>
      <w:r>
        <w:rPr>
          <w:rFonts w:ascii="Open Sans" w:eastAsia="Open Sans" w:hAnsi="Open Sans" w:cs="Open Sans"/>
          <w:color w:val="000000"/>
          <w:spacing w:val="-5"/>
        </w:rPr>
        <w:t xml:space="preserve"> </w:t>
      </w:r>
      <w:r>
        <w:rPr>
          <w:rFonts w:ascii="Open Sans" w:eastAsia="Open Sans" w:hAnsi="Open Sans" w:cs="Open Sans"/>
          <w:color w:val="000000"/>
        </w:rPr>
        <w:t>d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g:</w:t>
      </w:r>
    </w:p>
    <w:p w:rsidR="00377AF6" w:rsidRDefault="00EA0D51">
      <w:pPr>
        <w:spacing w:before="12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44" type="#_x0000_t75" style="width:285.75pt;height:112.5pt;mso-position-horizontal-relative:char;mso-position-vertical-relative:line">
            <v:imagedata r:id="rId32" o:title=""/>
          </v:shape>
        </w:pict>
      </w:r>
    </w:p>
    <w:p w:rsidR="00377AF6" w:rsidRDefault="00377AF6">
      <w:pPr>
        <w:spacing w:before="18" w:after="0" w:line="240" w:lineRule="exact"/>
        <w:rPr>
          <w:sz w:val="24"/>
          <w:szCs w:val="24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6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E</w:t>
      </w:r>
      <w:r>
        <w:rPr>
          <w:rFonts w:ascii="Open Sans" w:eastAsia="Open Sans" w:hAnsi="Open Sans" w:cs="Open Sans"/>
          <w:i/>
        </w:rPr>
        <w:t>x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6"/>
        </w:rPr>
        <w:t>c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6"/>
        </w:rPr>
        <w:t>f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m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W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k</w:t>
      </w:r>
      <w:r>
        <w:rPr>
          <w:rFonts w:ascii="Open Sans" w:eastAsia="Open Sans" w:hAnsi="Open Sans" w:cs="Open Sans"/>
          <w:i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li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it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s</w:t>
      </w:r>
    </w:p>
    <w:p w:rsidR="00377AF6" w:rsidRDefault="00377AF6">
      <w:pPr>
        <w:spacing w:before="5" w:after="0" w:line="190" w:lineRule="exact"/>
        <w:rPr>
          <w:sz w:val="19"/>
          <w:szCs w:val="19"/>
        </w:rPr>
      </w:pPr>
    </w:p>
    <w:p w:rsidR="00377AF6" w:rsidRDefault="00EA0D5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1"/>
        </w:rPr>
        <w:t>F</w:t>
      </w:r>
      <w:r>
        <w:rPr>
          <w:rFonts w:ascii="Open Sans" w:eastAsia="Open Sans" w:hAnsi="Open Sans" w:cs="Open Sans"/>
          <w:b/>
          <w:bCs/>
          <w:color w:val="191970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191970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191970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191970"/>
        </w:rPr>
        <w:t>e</w:t>
      </w:r>
      <w:r>
        <w:rPr>
          <w:rFonts w:ascii="Open Sans" w:eastAsia="Open Sans" w:hAnsi="Open Sans" w:cs="Open Sans"/>
          <w:b/>
          <w:bCs/>
          <w:color w:val="191970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5"/>
        </w:rPr>
        <w:t>1</w:t>
      </w:r>
      <w:r>
        <w:rPr>
          <w:rFonts w:ascii="Open Sans" w:eastAsia="Open Sans" w:hAnsi="Open Sans" w:cs="Open Sans"/>
          <w:b/>
          <w:bCs/>
          <w:color w:val="191970"/>
          <w:spacing w:val="4"/>
        </w:rPr>
        <w:t>-</w:t>
      </w:r>
      <w:r>
        <w:rPr>
          <w:rFonts w:ascii="Open Sans" w:eastAsia="Open Sans" w:hAnsi="Open Sans" w:cs="Open Sans"/>
          <w:b/>
          <w:bCs/>
          <w:color w:val="191970"/>
          <w:spacing w:val="-5"/>
        </w:rPr>
        <w:t>5</w:t>
      </w:r>
      <w:r>
        <w:rPr>
          <w:rFonts w:ascii="Open Sans" w:eastAsia="Open Sans" w:hAnsi="Open Sans" w:cs="Open Sans"/>
          <w:color w:val="000000"/>
        </w:rPr>
        <w:t>:</w:t>
      </w:r>
    </w:p>
    <w:p w:rsidR="00377AF6" w:rsidRDefault="00EA0D5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9.6pt;width:4.5pt;height:4.5pt;z-index:-251636736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q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B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k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k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r.</w:t>
      </w:r>
    </w:p>
    <w:p w:rsidR="00377AF6" w:rsidRDefault="00EA0D51">
      <w:pPr>
        <w:spacing w:before="75" w:after="0" w:line="300" w:lineRule="auto"/>
        <w:ind w:left="415" w:right="952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35712;mso-position-horizontal-relative:page">
            <v:imagedata r:id="rId7" o:title=""/>
            <w10:wrap anchorx="page"/>
          </v:shape>
        </w:pict>
      </w:r>
      <w:r>
        <w:pict>
          <v:shape id="_x0000_s1026" type="#_x0000_t75" style="position:absolute;left:0;text-align:left;margin-left:72.75pt;margin-top:28.35pt;width:4.5pt;height:4.5pt;z-index:-251634688;mso-position-horizontal-relative:page">
            <v:imagedata r:id="rId7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W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w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h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  <w:spacing w:val="-4"/>
        </w:rPr>
        <w:t>q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re</w:t>
      </w:r>
      <w:r>
        <w:rPr>
          <w:rFonts w:ascii="Open Sans" w:eastAsia="Open Sans" w:hAnsi="Open Sans" w:cs="Open Sans"/>
          <w:b/>
          <w:bCs/>
        </w:rPr>
        <w:t>d</w:t>
      </w:r>
      <w:proofErr w:type="spellEnd"/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proofErr w:type="gramStart"/>
      <w:r>
        <w:rPr>
          <w:rFonts w:ascii="Open Sans" w:eastAsia="Open Sans" w:hAnsi="Open Sans" w:cs="Open Sans"/>
          <w:b/>
          <w:bCs/>
          <w:spacing w:val="-3"/>
        </w:rPr>
        <w:t>E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er</w:t>
      </w:r>
      <w:r>
        <w:rPr>
          <w:rFonts w:ascii="Open Sans" w:eastAsia="Open Sans" w:hAnsi="Open Sans" w:cs="Open Sans"/>
          <w:b/>
          <w:bCs/>
        </w:rPr>
        <w:t>y</w:t>
      </w:r>
      <w:proofErr w:type="gramEnd"/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6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.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a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sectPr w:rsidR="00377AF6">
      <w:headerReference w:type="default" r:id="rId37"/>
      <w:pgSz w:w="11920" w:h="16840"/>
      <w:pgMar w:top="2500" w:right="1260" w:bottom="280" w:left="1280" w:header="17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D51" w:rsidRDefault="00EA0D51">
      <w:pPr>
        <w:spacing w:after="0" w:line="240" w:lineRule="auto"/>
      </w:pPr>
      <w:r>
        <w:separator/>
      </w:r>
    </w:p>
  </w:endnote>
  <w:endnote w:type="continuationSeparator" w:id="0">
    <w:p w:rsidR="00EA0D51" w:rsidRDefault="00EA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D51" w:rsidRDefault="00EA0D51">
      <w:pPr>
        <w:spacing w:after="0" w:line="240" w:lineRule="auto"/>
      </w:pPr>
      <w:r>
        <w:separator/>
      </w:r>
    </w:p>
  </w:footnote>
  <w:footnote w:type="continuationSeparator" w:id="0">
    <w:p w:rsidR="00EA0D51" w:rsidRDefault="00EA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8.75pt;margin-top:88.2pt;width:198.85pt;height:38.1pt;z-index:-251663872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2pt;width:125.95pt;height:38.1pt;z-index:-251654656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6"/>
                    <w:szCs w:val="26"/>
                  </w:rPr>
                  <w:t>K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a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2pt;width:228.85pt;height:38.1pt;z-index:-251653632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j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/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8.75pt;margin-top:88.2pt;width:180.5pt;height:38.1pt;z-index:-251662848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8.75pt;margin-top:88.2pt;width:282.75pt;height:38.1pt;z-index:-251661824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8.75pt;margin-top:88.2pt;width:314.35pt;height:38.1pt;z-index:-251660800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d\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 xml:space="preserve"> 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8.75pt;margin-top:88.2pt;width:2in;height:38.1pt;z-index:-251659776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 xml:space="preserve">p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g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8.75pt;margin-top:88.2pt;width:194.9pt;height:38.1pt;z-index:-251658752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wee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 xml:space="preserve">n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s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8.75pt;margin-top:88.2pt;width:142.5pt;height:38.1pt;z-index:-251657728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g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75pt;margin-top:88.2pt;width:174pt;height:38.1pt;z-index:-251656704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 xml:space="preserve">d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F6" w:rsidRDefault="00EA0D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75pt;margin-top:88.2pt;width:192.85pt;height:38.1pt;z-index:-251655680;mso-position-horizontal-relative:page;mso-position-vertical-relative:page" filled="f" stroked="f">
          <v:textbox inset="0,0,0,0">
            <w:txbxContent>
              <w:p w:rsidR="00377AF6" w:rsidRDefault="00EA0D51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j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:rsidR="00377AF6" w:rsidRDefault="00377AF6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:rsidR="00377AF6" w:rsidRDefault="00EA0D51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l">
    <w15:presenceInfo w15:providerId="None" w15:userId="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77AF6"/>
    <w:rsid w:val="0031545E"/>
    <w:rsid w:val="00377AF6"/>
    <w:rsid w:val="00DD7C07"/>
    <w:rsid w:val="00EA0D51"/>
    <w:rsid w:val="00F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E11C309F-F460-4793-85F9-48F147ED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26" Type="http://schemas.openxmlformats.org/officeDocument/2006/relationships/header" Target="header6.xml"/><Relationship Id="rId39" Type="http://schemas.microsoft.com/office/2011/relationships/people" Target="people.xml"/><Relationship Id="rId21" Type="http://schemas.openxmlformats.org/officeDocument/2006/relationships/image" Target="media/image12.jpeg"/><Relationship Id="rId34" Type="http://schemas.openxmlformats.org/officeDocument/2006/relationships/image" Target="media/image19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4.jpeg"/><Relationship Id="rId33" Type="http://schemas.openxmlformats.org/officeDocument/2006/relationships/header" Target="header9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5.xml"/><Relationship Id="rId32" Type="http://schemas.openxmlformats.org/officeDocument/2006/relationships/image" Target="media/image18.jpeg"/><Relationship Id="rId37" Type="http://schemas.openxmlformats.org/officeDocument/2006/relationships/header" Target="header1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3.jpeg"/><Relationship Id="rId28" Type="http://schemas.openxmlformats.org/officeDocument/2006/relationships/header" Target="header7.xml"/><Relationship Id="rId36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4.xml"/><Relationship Id="rId27" Type="http://schemas.openxmlformats.org/officeDocument/2006/relationships/image" Target="media/image15.jpeg"/><Relationship Id="rId30" Type="http://schemas.openxmlformats.org/officeDocument/2006/relationships/header" Target="header8.xml"/><Relationship Id="rId35" Type="http://schemas.openxmlformats.org/officeDocument/2006/relationships/header" Target="header10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DDD59-3FE1-43AF-A698-BCCE0AEC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</cp:lastModifiedBy>
  <cp:revision>2</cp:revision>
  <dcterms:created xsi:type="dcterms:W3CDTF">2016-09-17T22:06:00Z</dcterms:created>
  <dcterms:modified xsi:type="dcterms:W3CDTF">2016-09-18T09:21:00Z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2016-09-17T00:00:00Z</vt:filetime>
  </property>
  <property fmtid="{D5CDD505-2E9C-101B-9397-08002B2CF9AE}" pid="3" name="LastSaved">
    <vt:filetime>2016-09-17T00:00:00Z</vt:filetime>
  </property>
</Properties>
</file>