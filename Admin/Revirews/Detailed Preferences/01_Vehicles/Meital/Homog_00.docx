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1913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442FAA38" w14:textId="77777777" w:rsidR="001A3400" w:rsidRDefault="001A3400">
      <w:pPr>
        <w:spacing w:before="8" w:after="0" w:line="280" w:lineRule="exact"/>
        <w:rPr>
          <w:sz w:val="28"/>
          <w:szCs w:val="28"/>
        </w:rPr>
      </w:pPr>
    </w:p>
    <w:p w14:paraId="73A208A6" w14:textId="77777777" w:rsidR="001A3400" w:rsidRDefault="00D33383">
      <w:pPr>
        <w:spacing w:after="0" w:line="448" w:lineRule="exact"/>
        <w:ind w:left="115" w:right="-20"/>
        <w:rPr>
          <w:rFonts w:ascii="Open Sans" w:eastAsia="Open Sans" w:hAnsi="Open Sans" w:cs="Open Sans"/>
          <w:sz w:val="36"/>
          <w:szCs w:val="36"/>
        </w:rPr>
      </w:pP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36"/>
          <w:szCs w:val="36"/>
        </w:rPr>
        <w:t>m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>o</w:t>
      </w:r>
      <w:r>
        <w:rPr>
          <w:rFonts w:ascii="Open Sans" w:eastAsia="Open Sans" w:hAnsi="Open Sans" w:cs="Open Sans"/>
          <w:b/>
          <w:bCs/>
          <w:color w:val="4E80BD"/>
          <w:spacing w:val="7"/>
          <w:position w:val="2"/>
          <w:sz w:val="36"/>
          <w:szCs w:val="36"/>
        </w:rPr>
        <w:t>g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n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6"/>
          <w:position w:val="2"/>
          <w:sz w:val="36"/>
          <w:szCs w:val="36"/>
        </w:rPr>
        <w:t>V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icl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2"/>
          <w:position w:val="2"/>
          <w:sz w:val="36"/>
          <w:szCs w:val="36"/>
        </w:rPr>
        <w:t xml:space="preserve"> 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36"/>
          <w:szCs w:val="36"/>
        </w:rPr>
        <w:t>S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c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h</w:t>
      </w:r>
      <w:r>
        <w:rPr>
          <w:rFonts w:ascii="Open Sans" w:eastAsia="Open Sans" w:hAnsi="Open Sans" w:cs="Open Sans"/>
          <w:b/>
          <w:bCs/>
          <w:color w:val="4E80BD"/>
          <w:spacing w:val="-2"/>
          <w:position w:val="2"/>
          <w:sz w:val="36"/>
          <w:szCs w:val="36"/>
        </w:rPr>
        <w:t>e</w:t>
      </w:r>
      <w:r>
        <w:rPr>
          <w:rFonts w:ascii="Open Sans" w:eastAsia="Open Sans" w:hAnsi="Open Sans" w:cs="Open Sans"/>
          <w:b/>
          <w:bCs/>
          <w:color w:val="4E80BD"/>
          <w:spacing w:val="-3"/>
          <w:position w:val="2"/>
          <w:sz w:val="36"/>
          <w:szCs w:val="36"/>
        </w:rPr>
        <w:t>d</w:t>
      </w:r>
      <w:r>
        <w:rPr>
          <w:rFonts w:ascii="Open Sans" w:eastAsia="Open Sans" w:hAnsi="Open Sans" w:cs="Open Sans"/>
          <w:b/>
          <w:bCs/>
          <w:color w:val="4E80BD"/>
          <w:spacing w:val="3"/>
          <w:position w:val="2"/>
          <w:sz w:val="36"/>
          <w:szCs w:val="36"/>
        </w:rPr>
        <w:t>u</w:t>
      </w:r>
      <w:r>
        <w:rPr>
          <w:rFonts w:ascii="Open Sans" w:eastAsia="Open Sans" w:hAnsi="Open Sans" w:cs="Open Sans"/>
          <w:b/>
          <w:bCs/>
          <w:color w:val="4E80BD"/>
          <w:spacing w:val="-5"/>
          <w:position w:val="2"/>
          <w:sz w:val="36"/>
          <w:szCs w:val="36"/>
        </w:rPr>
        <w:t>l</w:t>
      </w:r>
      <w:r>
        <w:rPr>
          <w:rFonts w:ascii="Open Sans" w:eastAsia="Open Sans" w:hAnsi="Open Sans" w:cs="Open Sans"/>
          <w:b/>
          <w:bCs/>
          <w:color w:val="4E80BD"/>
          <w:position w:val="2"/>
          <w:sz w:val="36"/>
          <w:szCs w:val="36"/>
        </w:rPr>
        <w:t>e</w:t>
      </w:r>
    </w:p>
    <w:p w14:paraId="2A32C523" w14:textId="77777777" w:rsidR="001A3400" w:rsidRDefault="001A3400">
      <w:pPr>
        <w:spacing w:before="2" w:after="0" w:line="220" w:lineRule="exact"/>
      </w:pPr>
    </w:p>
    <w:p w14:paraId="78C19ADD" w14:textId="77777777" w:rsidR="001A3400" w:rsidRDefault="00D33383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2"/>
          <w:sz w:val="30"/>
          <w:szCs w:val="30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k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-f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w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2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U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s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og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V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 xml:space="preserve">e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S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h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du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</w:p>
    <w:p w14:paraId="365F179B" w14:textId="77777777" w:rsidR="001A3400" w:rsidRDefault="001A3400">
      <w:pPr>
        <w:spacing w:before="3" w:after="0" w:line="100" w:lineRule="exact"/>
        <w:rPr>
          <w:sz w:val="10"/>
          <w:szCs w:val="10"/>
        </w:rPr>
      </w:pPr>
    </w:p>
    <w:p w14:paraId="791970F1" w14:textId="77777777" w:rsidR="001A3400" w:rsidRDefault="004C2A7E">
      <w:pPr>
        <w:spacing w:after="0" w:line="240" w:lineRule="auto"/>
        <w:ind w:left="415" w:right="40"/>
        <w:rPr>
          <w:rFonts w:ascii="Open Sans" w:eastAsia="Open Sans" w:hAnsi="Open Sans" w:cs="Open Sans"/>
        </w:rPr>
      </w:pPr>
      <w:r>
        <w:pict w14:anchorId="44E830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9" type="#_x0000_t75" style="position:absolute;left:0;text-align:left;margin-left:72.75pt;margin-top:5.85pt;width:4.5pt;height:4.5pt;z-index:-25168179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5"/>
        </w:rPr>
        <w:t>U</w:t>
      </w:r>
      <w:r w:rsidR="00D33383">
        <w:rPr>
          <w:rFonts w:ascii="Open Sans" w:eastAsia="Open Sans" w:hAnsi="Open Sans" w:cs="Open Sans"/>
        </w:rPr>
        <w:t>se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2"/>
        </w:rPr>
        <w:t>A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</w:rPr>
        <w:t>d</w:t>
      </w:r>
      <w:r w:rsidR="00D33383">
        <w:rPr>
          <w:rFonts w:ascii="Open Sans" w:eastAsia="Open Sans" w:hAnsi="Open Sans" w:cs="Open Sans"/>
          <w:b/>
          <w:bCs/>
          <w:spacing w:val="-5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3"/>
        </w:rPr>
        <w:t>P</w:t>
      </w:r>
      <w:r w:rsidR="00D33383">
        <w:rPr>
          <w:rFonts w:ascii="Open Sans" w:eastAsia="Open Sans" w:hAnsi="Open Sans" w:cs="Open Sans"/>
          <w:b/>
          <w:bCs/>
          <w:spacing w:val="5"/>
        </w:rPr>
        <w:t>referen</w:t>
      </w:r>
      <w:r w:rsidR="00D33383">
        <w:rPr>
          <w:rFonts w:ascii="Open Sans" w:eastAsia="Open Sans" w:hAnsi="Open Sans" w:cs="Open Sans"/>
          <w:b/>
          <w:bCs/>
          <w:spacing w:val="7"/>
        </w:rPr>
        <w:t>c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 a b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li</w:t>
      </w:r>
      <w:r w:rsidR="00D33383">
        <w:rPr>
          <w:rFonts w:ascii="Open Sans" w:eastAsia="Open Sans" w:hAnsi="Open Sans" w:cs="Open Sans"/>
        </w:rPr>
        <w:t>ne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g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et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</w:rPr>
        <w:t xml:space="preserve">a </w:t>
      </w:r>
      <w:r w:rsidR="00D33383">
        <w:rPr>
          <w:rFonts w:ascii="Open Sans" w:eastAsia="Open Sans" w:hAnsi="Open Sans" w:cs="Open Sans"/>
          <w:spacing w:val="3"/>
        </w:rPr>
        <w:t>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g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4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-1"/>
        </w:rPr>
        <w:t>S</w:t>
      </w:r>
      <w:r w:rsidR="00D33383">
        <w:rPr>
          <w:rFonts w:ascii="Open Sans" w:eastAsia="Open Sans" w:hAnsi="Open Sans" w:cs="Open Sans"/>
        </w:rPr>
        <w:t>ch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d- 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a 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</w:rPr>
        <w:t>cr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y</w:t>
      </w:r>
    </w:p>
    <w:p w14:paraId="600ED35F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1AA8A885">
          <v:shape id="_x0000_s1098" type="#_x0000_t75" style="position:absolute;left:0;text-align:left;margin-left:72.75pt;margin-top:9.6pt;width:4.5pt;height:4.5pt;z-index:-251680768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1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2"/>
        </w:rPr>
        <w:t>A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</w:rPr>
        <w:t>d</w:t>
      </w:r>
      <w:r w:rsidR="00D33383">
        <w:rPr>
          <w:rFonts w:ascii="Open Sans" w:eastAsia="Open Sans" w:hAnsi="Open Sans" w:cs="Open Sans"/>
          <w:b/>
          <w:bCs/>
          <w:spacing w:val="-5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3"/>
        </w:rPr>
        <w:t>P</w:t>
      </w:r>
      <w:r w:rsidR="00D33383">
        <w:rPr>
          <w:rFonts w:ascii="Open Sans" w:eastAsia="Open Sans" w:hAnsi="Open Sans" w:cs="Open Sans"/>
          <w:b/>
          <w:bCs/>
          <w:spacing w:val="5"/>
        </w:rPr>
        <w:t>referen</w:t>
      </w:r>
      <w:r w:rsidR="00D33383">
        <w:rPr>
          <w:rFonts w:ascii="Open Sans" w:eastAsia="Open Sans" w:hAnsi="Open Sans" w:cs="Open Sans"/>
          <w:b/>
          <w:bCs/>
          <w:spacing w:val="7"/>
        </w:rPr>
        <w:t>c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nc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s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f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li</w:t>
      </w:r>
      <w:r w:rsidR="00D33383">
        <w:rPr>
          <w:rFonts w:ascii="Open Sans" w:eastAsia="Open Sans" w:hAnsi="Open Sans" w:cs="Open Sans"/>
        </w:rPr>
        <w:t>ne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g</w:t>
      </w:r>
    </w:p>
    <w:p w14:paraId="33CFCD3D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5355BC4C">
          <v:shape id="_x0000_s1097" type="#_x0000_t75" style="position:absolute;left:0;text-align:left;margin-left:72.75pt;margin-top:9.6pt;width:4.5pt;height:4.5pt;z-index:-251679744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5"/>
        </w:rPr>
        <w:t>U</w:t>
      </w:r>
      <w:r w:rsidR="00D33383">
        <w:rPr>
          <w:rFonts w:ascii="Open Sans" w:eastAsia="Open Sans" w:hAnsi="Open Sans" w:cs="Open Sans"/>
        </w:rPr>
        <w:t>se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4"/>
        </w:rPr>
        <w:t>L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</w:rPr>
        <w:t>d</w:t>
      </w:r>
      <w:r w:rsidR="00D33383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7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  <w:b/>
          <w:bCs/>
          <w:spacing w:val="-6"/>
        </w:rPr>
        <w:t>m</w:t>
      </w:r>
      <w:r w:rsidR="00D33383">
        <w:rPr>
          <w:rFonts w:ascii="Open Sans" w:eastAsia="Open Sans" w:hAnsi="Open Sans" w:cs="Open Sans"/>
          <w:b/>
          <w:bCs/>
          <w:spacing w:val="-4"/>
        </w:rPr>
        <w:t>p</w:t>
      </w:r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 xml:space="preserve">a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de</w:t>
      </w:r>
      <w:r w:rsidR="00D33383">
        <w:rPr>
          <w:rFonts w:ascii="Open Sans" w:eastAsia="Open Sans" w:hAnsi="Open Sans" w:cs="Open Sans"/>
          <w:spacing w:val="-5"/>
        </w:rPr>
        <w:t xml:space="preserve"> 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et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f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ns</w:t>
      </w:r>
    </w:p>
    <w:p w14:paraId="46015BF3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1B25A27A">
          <v:shape id="_x0000_s1096" type="#_x0000_t75" style="position:absolute;left:0;text-align:left;margin-left:72.75pt;margin-top:9.6pt;width:4.5pt;height:4.5pt;z-index:-251678720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1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4"/>
        </w:rPr>
        <w:t>L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</w:rPr>
        <w:t>d</w:t>
      </w:r>
      <w:r w:rsidR="00D33383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7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  <w:b/>
          <w:bCs/>
          <w:spacing w:val="-6"/>
        </w:rPr>
        <w:t>m</w:t>
      </w:r>
      <w:r w:rsidR="00D33383">
        <w:rPr>
          <w:rFonts w:ascii="Open Sans" w:eastAsia="Open Sans" w:hAnsi="Open Sans" w:cs="Open Sans"/>
          <w:b/>
          <w:bCs/>
          <w:spacing w:val="-4"/>
        </w:rPr>
        <w:t>p</w:t>
      </w:r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nc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s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f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e</w:t>
      </w:r>
    </w:p>
    <w:p w14:paraId="3D315B5C" w14:textId="77777777" w:rsidR="001A3400" w:rsidRDefault="001A3400">
      <w:pPr>
        <w:spacing w:before="12" w:after="0" w:line="260" w:lineRule="exact"/>
        <w:rPr>
          <w:sz w:val="26"/>
          <w:szCs w:val="26"/>
        </w:rPr>
      </w:pPr>
    </w:p>
    <w:p w14:paraId="298AA959" w14:textId="77777777" w:rsidR="001A3400" w:rsidRDefault="00D33383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w</w:t>
      </w:r>
    </w:p>
    <w:p w14:paraId="478F7567" w14:textId="77777777" w:rsidR="001A3400" w:rsidRDefault="001A3400">
      <w:pPr>
        <w:spacing w:before="3" w:after="0" w:line="100" w:lineRule="exact"/>
        <w:rPr>
          <w:sz w:val="10"/>
          <w:szCs w:val="10"/>
        </w:rPr>
      </w:pPr>
    </w:p>
    <w:p w14:paraId="6597C17D" w14:textId="77777777" w:rsidR="001A3400" w:rsidRDefault="00D33383">
      <w:pPr>
        <w:spacing w:after="0" w:line="240" w:lineRule="auto"/>
        <w:ind w:left="115" w:right="38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  <w:spacing w:val="-3"/>
        </w:rPr>
        <w:t>ee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- gr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10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-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dd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dd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1"/>
        </w:rPr>
        <w:t xml:space="preserve"> f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 xml:space="preserve"> 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.</w:t>
      </w:r>
    </w:p>
    <w:p w14:paraId="09E6C6C8" w14:textId="77777777" w:rsidR="001A3400" w:rsidRDefault="001A3400">
      <w:pPr>
        <w:spacing w:before="12" w:after="0" w:line="260" w:lineRule="exact"/>
        <w:rPr>
          <w:sz w:val="26"/>
          <w:szCs w:val="26"/>
        </w:rPr>
      </w:pPr>
    </w:p>
    <w:p w14:paraId="7564AF7C" w14:textId="77777777" w:rsidR="001A3400" w:rsidRDefault="00D33383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  <w:rtl/>
          <w:lang w:bidi="he-IL"/>
        </w:rPr>
      </w:pP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d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 xml:space="preserve">d </w:t>
      </w:r>
      <w:r>
        <w:rPr>
          <w:rFonts w:ascii="Arial" w:eastAsia="Arial" w:hAnsi="Arial" w:cs="Arial"/>
          <w:b/>
          <w:bCs/>
          <w:i/>
          <w:color w:val="004CDD"/>
          <w:spacing w:val="-5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n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c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D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g</w:t>
      </w:r>
    </w:p>
    <w:p w14:paraId="32AD172B" w14:textId="77777777" w:rsidR="001A3400" w:rsidRDefault="001A3400">
      <w:pPr>
        <w:spacing w:before="3" w:after="0" w:line="100" w:lineRule="exact"/>
        <w:rPr>
          <w:sz w:val="10"/>
          <w:szCs w:val="10"/>
        </w:rPr>
      </w:pPr>
    </w:p>
    <w:p w14:paraId="355E8E7C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ur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078CF7ED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46100083" w14:textId="77777777" w:rsidR="001A3400" w:rsidRDefault="00D33383">
      <w:pPr>
        <w:spacing w:after="0" w:line="240" w:lineRule="auto"/>
        <w:ind w:left="115" w:right="47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- 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14:paraId="6EF06B04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184678F5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629B1642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72B1D836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0DD6E742">
          <v:shape id="_x0000_s1095" type="#_x0000_t75" style="position:absolute;left:0;text-align:left;margin-left:72.75pt;margin-top:5.85pt;width:4.5pt;height:4.5pt;z-index:-251677696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pp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-1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g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ns,</w:t>
      </w:r>
      <w:r w:rsidR="00D33383">
        <w:rPr>
          <w:rFonts w:ascii="Open Sans" w:eastAsia="Open Sans" w:hAnsi="Open Sans" w:cs="Open Sans"/>
          <w:spacing w:val="6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ust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2"/>
        </w:rPr>
        <w:t xml:space="preserve"> a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</w:rPr>
        <w:t>us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a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y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ur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1"/>
        </w:rPr>
        <w:t>S</w:t>
      </w:r>
      <w:r w:rsidR="00D33383">
        <w:rPr>
          <w:rFonts w:ascii="Open Sans" w:eastAsia="Open Sans" w:hAnsi="Open Sans" w:cs="Open Sans"/>
        </w:rPr>
        <w:t>ch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du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.</w:t>
      </w:r>
    </w:p>
    <w:p w14:paraId="2BC08196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087286A7">
          <v:shape id="_x0000_s1094" type="#_x0000_t75" style="position:absolute;left:0;text-align:left;margin-left:72.75pt;margin-top:9.6pt;width:4.5pt;height:4.5pt;z-index:-25167667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3"/>
        </w:rPr>
        <w:t>Y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sh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dy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y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ur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gr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 xml:space="preserve">ups. </w:t>
      </w:r>
      <w:r w:rsidR="00D33383">
        <w:rPr>
          <w:rFonts w:ascii="Open Sans" w:eastAsia="Open Sans" w:hAnsi="Open Sans" w:cs="Open Sans"/>
          <w:spacing w:val="-1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M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sc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us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3"/>
        </w:rPr>
        <w:t>P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s,</w:t>
      </w:r>
    </w:p>
    <w:p w14:paraId="1338159C" w14:textId="77777777" w:rsidR="001A3400" w:rsidRDefault="00D3338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000000"/>
        </w:rPr>
        <w:t>.</w:t>
      </w:r>
    </w:p>
    <w:p w14:paraId="69A1CB66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7F04FE10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7D93AF3C" w14:textId="77777777" w:rsidR="001A3400" w:rsidRDefault="001A3400">
      <w:pPr>
        <w:spacing w:after="0"/>
        <w:sectPr w:rsidR="001A3400">
          <w:type w:val="continuous"/>
          <w:pgSz w:w="11920" w:h="16840"/>
          <w:pgMar w:top="1560" w:right="1260" w:bottom="280" w:left="1280" w:header="720" w:footer="720" w:gutter="0"/>
          <w:cols w:space="720"/>
        </w:sectPr>
      </w:pPr>
    </w:p>
    <w:p w14:paraId="25B681B7" w14:textId="77777777" w:rsidR="001A3400" w:rsidRDefault="001A3400">
      <w:pPr>
        <w:spacing w:before="7" w:after="0" w:line="170" w:lineRule="exact"/>
        <w:rPr>
          <w:sz w:val="17"/>
          <w:szCs w:val="17"/>
        </w:rPr>
      </w:pPr>
    </w:p>
    <w:p w14:paraId="659B1921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CA46692">
          <v:shape id="_x0000_i1025" type="#_x0000_t75" style="width:431.35pt;height:251.05pt;mso-position-horizontal-relative:char;mso-position-vertical-relative:line">
            <v:imagedata r:id="rId8" o:title=""/>
          </v:shape>
        </w:pict>
      </w:r>
    </w:p>
    <w:p w14:paraId="0A1FE40E" w14:textId="77777777" w:rsidR="001A3400" w:rsidRDefault="001A3400">
      <w:pPr>
        <w:spacing w:before="5" w:after="0" w:line="140" w:lineRule="exact"/>
        <w:rPr>
          <w:sz w:val="14"/>
          <w:szCs w:val="14"/>
        </w:rPr>
      </w:pPr>
    </w:p>
    <w:p w14:paraId="047C9121" w14:textId="77777777" w:rsidR="001A3400" w:rsidRDefault="00D33383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  <w:position w:val="1"/>
        </w:rPr>
        <w:t>F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-5"/>
          <w:position w:val="1"/>
        </w:rPr>
        <w:t>g</w:t>
      </w:r>
      <w:r>
        <w:rPr>
          <w:rFonts w:ascii="Open Sans" w:eastAsia="Open Sans" w:hAnsi="Open Sans" w:cs="Open Sans"/>
          <w:i/>
          <w:spacing w:val="-7"/>
          <w:position w:val="1"/>
        </w:rPr>
        <w:t>u</w:t>
      </w:r>
      <w:r>
        <w:rPr>
          <w:rFonts w:ascii="Open Sans" w:eastAsia="Open Sans" w:hAnsi="Open Sans" w:cs="Open Sans"/>
          <w:i/>
          <w:spacing w:val="3"/>
          <w:position w:val="1"/>
        </w:rPr>
        <w:t>r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4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1"/>
          <w:position w:val="1"/>
        </w:rPr>
        <w:t>1</w:t>
      </w:r>
      <w:r>
        <w:rPr>
          <w:rFonts w:ascii="Open Sans" w:eastAsia="Open Sans" w:hAnsi="Open Sans" w:cs="Open Sans"/>
          <w:i/>
          <w:spacing w:val="6"/>
          <w:position w:val="1"/>
        </w:rPr>
        <w:t>-</w:t>
      </w:r>
      <w:r>
        <w:rPr>
          <w:rFonts w:ascii="Open Sans" w:eastAsia="Open Sans" w:hAnsi="Open Sans" w:cs="Open Sans"/>
          <w:i/>
          <w:spacing w:val="-1"/>
          <w:position w:val="1"/>
        </w:rPr>
        <w:t>1</w:t>
      </w:r>
      <w:r>
        <w:rPr>
          <w:rFonts w:ascii="Open Sans" w:eastAsia="Open Sans" w:hAnsi="Open Sans" w:cs="Open Sans"/>
          <w:i/>
          <w:position w:val="1"/>
        </w:rPr>
        <w:t>:</w:t>
      </w:r>
      <w:r>
        <w:rPr>
          <w:rFonts w:ascii="Open Sans" w:eastAsia="Open Sans" w:hAnsi="Open Sans" w:cs="Open Sans"/>
          <w:i/>
          <w:spacing w:val="4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1"/>
          <w:position w:val="1"/>
        </w:rPr>
        <w:t>H</w:t>
      </w:r>
      <w:r>
        <w:rPr>
          <w:rFonts w:ascii="Open Sans" w:eastAsia="Open Sans" w:hAnsi="Open Sans" w:cs="Open Sans"/>
          <w:i/>
          <w:spacing w:val="-3"/>
          <w:position w:val="1"/>
        </w:rPr>
        <w:t>o</w:t>
      </w:r>
      <w:r>
        <w:rPr>
          <w:rFonts w:ascii="Open Sans" w:eastAsia="Open Sans" w:hAnsi="Open Sans" w:cs="Open Sans"/>
          <w:i/>
          <w:spacing w:val="3"/>
          <w:position w:val="1"/>
        </w:rPr>
        <w:t>m</w:t>
      </w:r>
      <w:r>
        <w:rPr>
          <w:rFonts w:ascii="Open Sans" w:eastAsia="Open Sans" w:hAnsi="Open Sans" w:cs="Open Sans"/>
          <w:i/>
          <w:spacing w:val="-3"/>
          <w:position w:val="1"/>
        </w:rPr>
        <w:t>o</w:t>
      </w:r>
      <w:r>
        <w:rPr>
          <w:rFonts w:ascii="Open Sans" w:eastAsia="Open Sans" w:hAnsi="Open Sans" w:cs="Open Sans"/>
          <w:i/>
          <w:spacing w:val="-5"/>
          <w:position w:val="1"/>
        </w:rPr>
        <w:t>g</w:t>
      </w:r>
      <w:r>
        <w:rPr>
          <w:rFonts w:ascii="Open Sans" w:eastAsia="Open Sans" w:hAnsi="Open Sans" w:cs="Open Sans"/>
          <w:i/>
          <w:spacing w:val="-3"/>
          <w:position w:val="1"/>
        </w:rPr>
        <w:t>e</w:t>
      </w:r>
      <w:r>
        <w:rPr>
          <w:rFonts w:ascii="Open Sans" w:eastAsia="Open Sans" w:hAnsi="Open Sans" w:cs="Open Sans"/>
          <w:i/>
          <w:spacing w:val="-7"/>
          <w:position w:val="1"/>
        </w:rPr>
        <w:t>n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position w:val="1"/>
        </w:rPr>
        <w:t>c</w:t>
      </w:r>
      <w:r>
        <w:rPr>
          <w:rFonts w:ascii="Open Sans" w:eastAsia="Open Sans" w:hAnsi="Open Sans" w:cs="Open Sans"/>
          <w:i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i/>
          <w:position w:val="1"/>
        </w:rPr>
        <w:t>V</w:t>
      </w:r>
      <w:r>
        <w:rPr>
          <w:rFonts w:ascii="Open Sans" w:eastAsia="Open Sans" w:hAnsi="Open Sans" w:cs="Open Sans"/>
          <w:i/>
          <w:spacing w:val="-3"/>
          <w:position w:val="1"/>
        </w:rPr>
        <w:t>e</w:t>
      </w:r>
      <w:r>
        <w:rPr>
          <w:rFonts w:ascii="Open Sans" w:eastAsia="Open Sans" w:hAnsi="Open Sans" w:cs="Open Sans"/>
          <w:i/>
          <w:spacing w:val="-7"/>
          <w:position w:val="1"/>
        </w:rPr>
        <w:t>h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6"/>
          <w:position w:val="1"/>
        </w:rPr>
        <w:t>c</w:t>
      </w:r>
      <w:r>
        <w:rPr>
          <w:rFonts w:ascii="Open Sans" w:eastAsia="Open Sans" w:hAnsi="Open Sans" w:cs="Open Sans"/>
          <w:i/>
          <w:spacing w:val="4"/>
          <w:position w:val="1"/>
        </w:rPr>
        <w:t>l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5"/>
          <w:position w:val="1"/>
        </w:rPr>
        <w:t>S</w:t>
      </w:r>
      <w:r>
        <w:rPr>
          <w:rFonts w:ascii="Open Sans" w:eastAsia="Open Sans" w:hAnsi="Open Sans" w:cs="Open Sans"/>
          <w:i/>
          <w:spacing w:val="6"/>
          <w:position w:val="1"/>
        </w:rPr>
        <w:t>c</w:t>
      </w:r>
      <w:r>
        <w:rPr>
          <w:rFonts w:ascii="Open Sans" w:eastAsia="Open Sans" w:hAnsi="Open Sans" w:cs="Open Sans"/>
          <w:i/>
          <w:spacing w:val="-7"/>
          <w:position w:val="1"/>
        </w:rPr>
        <w:t>h</w:t>
      </w:r>
      <w:r>
        <w:rPr>
          <w:rFonts w:ascii="Open Sans" w:eastAsia="Open Sans" w:hAnsi="Open Sans" w:cs="Open Sans"/>
          <w:i/>
          <w:spacing w:val="-3"/>
          <w:position w:val="1"/>
        </w:rPr>
        <w:t>e</w:t>
      </w:r>
      <w:r>
        <w:rPr>
          <w:rFonts w:ascii="Open Sans" w:eastAsia="Open Sans" w:hAnsi="Open Sans" w:cs="Open Sans"/>
          <w:i/>
          <w:spacing w:val="-7"/>
          <w:position w:val="1"/>
        </w:rPr>
        <w:t>du</w:t>
      </w:r>
      <w:r>
        <w:rPr>
          <w:rFonts w:ascii="Open Sans" w:eastAsia="Open Sans" w:hAnsi="Open Sans" w:cs="Open Sans"/>
          <w:i/>
          <w:spacing w:val="4"/>
          <w:position w:val="1"/>
        </w:rPr>
        <w:t>l</w:t>
      </w:r>
      <w:r>
        <w:rPr>
          <w:rFonts w:ascii="Open Sans" w:eastAsia="Open Sans" w:hAnsi="Open Sans" w:cs="Open Sans"/>
          <w:i/>
          <w:position w:val="1"/>
        </w:rPr>
        <w:t>e</w:t>
      </w:r>
      <w:r>
        <w:rPr>
          <w:rFonts w:ascii="Open Sans" w:eastAsia="Open Sans" w:hAnsi="Open Sans" w:cs="Open Sans"/>
          <w:i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i/>
          <w:position w:val="1"/>
        </w:rPr>
        <w:t>-</w:t>
      </w:r>
      <w:r>
        <w:rPr>
          <w:rFonts w:ascii="Open Sans" w:eastAsia="Open Sans" w:hAnsi="Open Sans" w:cs="Open Sans"/>
          <w:i/>
          <w:spacing w:val="9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</w:rPr>
        <w:t>B</w:t>
      </w:r>
      <w:r>
        <w:rPr>
          <w:rFonts w:ascii="Open Sans" w:eastAsia="Open Sans" w:hAnsi="Open Sans" w:cs="Open Sans"/>
          <w:i/>
          <w:spacing w:val="-4"/>
          <w:position w:val="1"/>
        </w:rPr>
        <w:t>as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position w:val="1"/>
        </w:rPr>
        <w:t>c</w:t>
      </w:r>
      <w:r>
        <w:rPr>
          <w:rFonts w:ascii="Open Sans" w:eastAsia="Open Sans" w:hAnsi="Open Sans" w:cs="Open Sans"/>
          <w:i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i/>
          <w:spacing w:val="-7"/>
          <w:position w:val="1"/>
        </w:rPr>
        <w:t>d</w:t>
      </w:r>
      <w:r>
        <w:rPr>
          <w:rFonts w:ascii="Open Sans" w:eastAsia="Open Sans" w:hAnsi="Open Sans" w:cs="Open Sans"/>
          <w:i/>
          <w:spacing w:val="4"/>
          <w:position w:val="1"/>
        </w:rPr>
        <w:t>i</w:t>
      </w:r>
      <w:r>
        <w:rPr>
          <w:rFonts w:ascii="Open Sans" w:eastAsia="Open Sans" w:hAnsi="Open Sans" w:cs="Open Sans"/>
          <w:i/>
          <w:spacing w:val="-4"/>
          <w:position w:val="1"/>
        </w:rPr>
        <w:t>a</w:t>
      </w:r>
      <w:r>
        <w:rPr>
          <w:rFonts w:ascii="Open Sans" w:eastAsia="Open Sans" w:hAnsi="Open Sans" w:cs="Open Sans"/>
          <w:i/>
          <w:spacing w:val="4"/>
          <w:position w:val="1"/>
        </w:rPr>
        <w:t>l</w:t>
      </w:r>
      <w:r>
        <w:rPr>
          <w:rFonts w:ascii="Open Sans" w:eastAsia="Open Sans" w:hAnsi="Open Sans" w:cs="Open Sans"/>
          <w:i/>
          <w:spacing w:val="-3"/>
          <w:position w:val="1"/>
        </w:rPr>
        <w:t>o</w:t>
      </w:r>
      <w:r>
        <w:rPr>
          <w:rFonts w:ascii="Open Sans" w:eastAsia="Open Sans" w:hAnsi="Open Sans" w:cs="Open Sans"/>
          <w:i/>
          <w:position w:val="1"/>
        </w:rPr>
        <w:t>g</w:t>
      </w:r>
    </w:p>
    <w:p w14:paraId="39D860A0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3CFFB876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395454A5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7340063F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39FFC7D4">
          <v:shape id="_x0000_s1092" type="#_x0000_t75" style="position:absolute;left:0;text-align:left;margin-left:72.75pt;margin-top:5.85pt;width:4.5pt;height:4.5pt;z-index:-251675648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5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</w:rPr>
        <w:t>n</w:t>
      </w:r>
      <w:r w:rsidR="00D33383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 xml:space="preserve">d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ns a p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ck</w:t>
      </w:r>
      <w:r w:rsidR="00D33383">
        <w:rPr>
          <w:rFonts w:ascii="Open Sans" w:eastAsia="Open Sans" w:hAnsi="Open Sans" w:cs="Open Sans"/>
          <w:spacing w:val="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li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:</w:t>
      </w:r>
    </w:p>
    <w:p w14:paraId="7A3C8396" w14:textId="77777777" w:rsidR="001A3400" w:rsidRDefault="0013182B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4A1F339">
          <v:shape id="_x0000_i1026" type="#_x0000_t75" style="width:225.4pt;height:88.3pt;mso-position-horizontal-relative:char;mso-position-vertical-relative:line">
            <v:imagedata r:id="rId9" o:title=""/>
          </v:shape>
        </w:pict>
      </w:r>
    </w:p>
    <w:p w14:paraId="7E91167D" w14:textId="77777777" w:rsidR="001A3400" w:rsidRDefault="001A3400">
      <w:pPr>
        <w:spacing w:before="3" w:after="0" w:line="140" w:lineRule="exact"/>
        <w:rPr>
          <w:sz w:val="14"/>
          <w:szCs w:val="14"/>
        </w:rPr>
      </w:pPr>
    </w:p>
    <w:p w14:paraId="1F18A323" w14:textId="77777777" w:rsidR="001A3400" w:rsidRDefault="00D33383">
      <w:pPr>
        <w:spacing w:after="0" w:line="240" w:lineRule="auto"/>
        <w:ind w:left="26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2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7"/>
        </w:rPr>
        <w:t>C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it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</w:rPr>
        <w:t>n</w:t>
      </w:r>
      <w:r>
        <w:rPr>
          <w:rFonts w:ascii="Open Sans" w:eastAsia="Open Sans" w:hAnsi="Open Sans" w:cs="Open Sans"/>
          <w:i/>
          <w:spacing w:val="-8"/>
        </w:rPr>
        <w:t xml:space="preserve"> 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6"/>
        </w:rPr>
        <w:t>c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</w:rPr>
        <w:t>n</w:t>
      </w:r>
    </w:p>
    <w:p w14:paraId="0F373495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53E8FAD0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73FC9810">
          <v:shape id="_x0000_s1090" type="#_x0000_t75" style="position:absolute;left:0;text-align:left;margin-left:72.75pt;margin-top:5.85pt;width:4.5pt;height:4.5pt;z-index:-251674624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 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</w:p>
    <w:p w14:paraId="2BEAF0BB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3C628D28">
          <v:shape id="_x0000_s1089" type="#_x0000_t75" style="position:absolute;left:0;text-align:left;margin-left:72.75pt;margin-top:9.6pt;width:4.5pt;height:4.5pt;z-index:-251673600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5"/>
        </w:rPr>
        <w:t>U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3"/>
        </w:rPr>
        <w:t>E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</w:rPr>
        <w:t>t</w:t>
      </w:r>
      <w:r w:rsidR="00D33383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1"/>
        </w:rPr>
        <w:t>F</w:t>
      </w:r>
      <w:r w:rsidR="00D33383">
        <w:rPr>
          <w:rFonts w:ascii="Open Sans" w:eastAsia="Open Sans" w:hAnsi="Open Sans" w:cs="Open Sans"/>
          <w:b/>
          <w:bCs/>
          <w:spacing w:val="-7"/>
        </w:rPr>
        <w:t>il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</w:rPr>
        <w:t>s</w:t>
      </w:r>
      <w:r w:rsidR="00D33383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y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3"/>
        </w:rPr>
        <w:t>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g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4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-1"/>
        </w:rPr>
        <w:t>S</w:t>
      </w:r>
      <w:r w:rsidR="00D33383">
        <w:rPr>
          <w:rFonts w:ascii="Open Sans" w:eastAsia="Open Sans" w:hAnsi="Open Sans" w:cs="Open Sans"/>
        </w:rPr>
        <w:t>ch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du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</w:rPr>
        <w:t xml:space="preserve">a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im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</w:p>
    <w:p w14:paraId="6F21F060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2BCE0E60">
          <v:shape id="_x0000_s1088" type="#_x0000_t75" style="position:absolute;left:0;text-align:left;margin-left:72.75pt;margin-top:9.6pt;width:4.5pt;height:4.5pt;z-index:-251672576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5"/>
        </w:rPr>
        <w:t>U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3"/>
        </w:rPr>
        <w:t>E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</w:rPr>
        <w:t>t</w:t>
      </w:r>
      <w:r w:rsidR="00D33383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1"/>
        </w:rPr>
        <w:t>F</w:t>
      </w:r>
      <w:r w:rsidR="00D33383">
        <w:rPr>
          <w:rFonts w:ascii="Open Sans" w:eastAsia="Open Sans" w:hAnsi="Open Sans" w:cs="Open Sans"/>
          <w:b/>
          <w:bCs/>
          <w:spacing w:val="-7"/>
        </w:rPr>
        <w:t>il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</w:rPr>
        <w:t>s</w:t>
      </w:r>
      <w:r w:rsidR="00D33383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y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re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6"/>
        </w:rPr>
        <w:t>y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s</w:t>
      </w:r>
    </w:p>
    <w:p w14:paraId="040F86CB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1B0A405C">
          <v:shape id="_x0000_s1087" type="#_x0000_t75" style="position:absolute;left:0;text-align:left;margin-left:72.75pt;margin-top:9.6pt;width:4.5pt;height:4.5pt;z-index:-25167155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5"/>
        </w:rPr>
        <w:t>U</w:t>
      </w:r>
      <w:r w:rsidR="00D33383">
        <w:rPr>
          <w:rFonts w:ascii="Open Sans" w:eastAsia="Open Sans" w:hAnsi="Open Sans" w:cs="Open Sans"/>
        </w:rPr>
        <w:t>se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2"/>
        </w:rPr>
        <w:t>A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</w:rPr>
        <w:t>d</w:t>
      </w:r>
      <w:r w:rsidR="00D33383">
        <w:rPr>
          <w:rFonts w:ascii="Open Sans" w:eastAsia="Open Sans" w:hAnsi="Open Sans" w:cs="Open Sans"/>
          <w:b/>
          <w:bCs/>
          <w:spacing w:val="-5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3"/>
        </w:rPr>
        <w:t>P</w:t>
      </w:r>
      <w:r w:rsidR="00D33383">
        <w:rPr>
          <w:rFonts w:ascii="Open Sans" w:eastAsia="Open Sans" w:hAnsi="Open Sans" w:cs="Open Sans"/>
          <w:b/>
          <w:bCs/>
          <w:spacing w:val="5"/>
        </w:rPr>
        <w:t>referen</w:t>
      </w:r>
      <w:r w:rsidR="00D33383">
        <w:rPr>
          <w:rFonts w:ascii="Open Sans" w:eastAsia="Open Sans" w:hAnsi="Open Sans" w:cs="Open Sans"/>
          <w:b/>
          <w:bCs/>
          <w:spacing w:val="7"/>
        </w:rPr>
        <w:t>c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</w:rPr>
        <w:t>cr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nc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s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1"/>
        </w:rPr>
        <w:t>ff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nt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3"/>
        </w:rPr>
        <w:t>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g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4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</w:p>
    <w:p w14:paraId="62B2CD38" w14:textId="77777777" w:rsidR="001A3400" w:rsidRDefault="00D3338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</w:rPr>
        <w:t>ch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du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</w:p>
    <w:p w14:paraId="0077D562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7353C7D6">
          <v:shape id="_x0000_s1086" type="#_x0000_t75" style="position:absolute;left:0;text-align:left;margin-left:72.75pt;margin-top:9.6pt;width:4.5pt;height:4.5pt;z-index:-251670528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-5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n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5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4"/>
        </w:rPr>
        <w:t>s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</w:rPr>
        <w:t>m</w:t>
      </w:r>
      <w:r w:rsidR="00D33383">
        <w:rPr>
          <w:rFonts w:ascii="Open Sans" w:eastAsia="Open Sans" w:hAnsi="Open Sans" w:cs="Open Sans"/>
          <w:b/>
          <w:bCs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m</w:t>
      </w:r>
      <w:r w:rsidR="00D33383">
        <w:rPr>
          <w:rFonts w:ascii="Open Sans" w:eastAsia="Open Sans" w:hAnsi="Open Sans" w:cs="Open Sans"/>
          <w:spacing w:val="7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5"/>
        </w:rPr>
        <w:t>imil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E</w:t>
      </w:r>
      <w:r w:rsidR="00D33383">
        <w:rPr>
          <w:rFonts w:ascii="Open Sans" w:eastAsia="Open Sans" w:hAnsi="Open Sans" w:cs="Open Sans"/>
          <w:spacing w:val="5"/>
        </w:rPr>
        <w:t>x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rt</w:t>
      </w:r>
      <w:r w:rsidR="00D33383">
        <w:rPr>
          <w:rFonts w:ascii="Open Sans" w:eastAsia="Open Sans" w:hAnsi="Open Sans" w:cs="Open Sans"/>
          <w:spacing w:val="-3"/>
        </w:rPr>
        <w:t xml:space="preserve"> M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,</w:t>
      </w:r>
      <w:r w:rsidR="00D33383">
        <w:rPr>
          <w:rFonts w:ascii="Open Sans" w:eastAsia="Open Sans" w:hAnsi="Open Sans" w:cs="Open Sans"/>
          <w:spacing w:val="6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5"/>
        </w:rPr>
        <w:t>im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il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nd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use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</w:p>
    <w:p w14:paraId="1041C3A2" w14:textId="77777777" w:rsidR="001A3400" w:rsidRDefault="00D33383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6"/>
        </w:rPr>
        <w:t>O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bus</w:t>
      </w:r>
      <w:r>
        <w:rPr>
          <w:rFonts w:ascii="Open Sans" w:eastAsia="Open Sans" w:hAnsi="Open Sans" w:cs="Open Sans"/>
          <w:spacing w:val="-3"/>
        </w:rPr>
        <w:t xml:space="preserve"> </w:t>
      </w:r>
      <w:r>
        <w:rPr>
          <w:rFonts w:ascii="Open Sans" w:eastAsia="Open Sans" w:hAnsi="Open Sans" w:cs="Open Sans"/>
          <w:spacing w:val="3"/>
        </w:rPr>
        <w:t>P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ss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l</w:t>
      </w:r>
      <w:r>
        <w:rPr>
          <w:rFonts w:ascii="Open Sans" w:eastAsia="Open Sans" w:hAnsi="Open Sans" w:cs="Open Sans"/>
          <w:spacing w:val="4"/>
        </w:rPr>
        <w:t xml:space="preserve"> </w:t>
      </w:r>
      <w:r>
        <w:rPr>
          <w:rFonts w:ascii="Open Sans" w:eastAsia="Open Sans" w:hAnsi="Open Sans" w:cs="Open Sans"/>
          <w:spacing w:val="-1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</w:t>
      </w:r>
      <w:ins w:id="0" w:author="Meital Waltman" w:date="2016-09-13T09:54:00Z">
        <w:r w:rsidR="0046493F">
          <w:rPr>
            <w:rFonts w:ascii="Open Sans" w:eastAsia="Open Sans" w:hAnsi="Open Sans" w:cs="Open Sans"/>
          </w:rPr>
          <w:t xml:space="preserve"> to create custom made criterion.</w:t>
        </w:r>
      </w:ins>
    </w:p>
    <w:p w14:paraId="45FAC5B7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407FD4BC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x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1</w:t>
      </w:r>
      <w:r>
        <w:rPr>
          <w:rFonts w:ascii="Open Sans" w:eastAsia="Open Sans" w:hAnsi="Open Sans" w:cs="Open Sans"/>
          <w:b/>
          <w:bCs/>
          <w:color w:val="3F3F3F"/>
        </w:rPr>
        <w:t>.</w:t>
      </w:r>
    </w:p>
    <w:p w14:paraId="03110AF7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3FDE50F7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3F3F3F"/>
          <w:spacing w:val="4"/>
        </w:rPr>
        <w:t>S</w:t>
      </w:r>
      <w:r>
        <w:rPr>
          <w:rFonts w:ascii="Open Sans" w:eastAsia="Open Sans" w:hAnsi="Open Sans" w:cs="Open Sans"/>
          <w:b/>
          <w:bCs/>
          <w:i/>
          <w:color w:val="3F3F3F"/>
          <w:spacing w:val="-1"/>
        </w:rPr>
        <w:t>c</w:t>
      </w:r>
      <w:r>
        <w:rPr>
          <w:rFonts w:ascii="Open Sans" w:eastAsia="Open Sans" w:hAnsi="Open Sans" w:cs="Open Sans"/>
          <w:b/>
          <w:bCs/>
          <w:i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i/>
          <w:color w:val="3F3F3F"/>
          <w:spacing w:val="2"/>
        </w:rPr>
        <w:t>n</w:t>
      </w:r>
      <w:r>
        <w:rPr>
          <w:rFonts w:ascii="Open Sans" w:eastAsia="Open Sans" w:hAnsi="Open Sans" w:cs="Open Sans"/>
          <w:b/>
          <w:bCs/>
          <w:i/>
          <w:color w:val="3F3F3F"/>
          <w:spacing w:val="4"/>
        </w:rPr>
        <w:t>a</w:t>
      </w:r>
      <w:r>
        <w:rPr>
          <w:rFonts w:ascii="Open Sans" w:eastAsia="Open Sans" w:hAnsi="Open Sans" w:cs="Open Sans"/>
          <w:b/>
          <w:bCs/>
          <w:i/>
          <w:color w:val="3F3F3F"/>
          <w:spacing w:val="-2"/>
        </w:rPr>
        <w:t>r</w:t>
      </w:r>
      <w:r>
        <w:rPr>
          <w:rFonts w:ascii="Open Sans" w:eastAsia="Open Sans" w:hAnsi="Open Sans" w:cs="Open Sans"/>
          <w:b/>
          <w:bCs/>
          <w:i/>
          <w:color w:val="3F3F3F"/>
          <w:spacing w:val="-5"/>
        </w:rPr>
        <w:t>i</w:t>
      </w:r>
      <w:r>
        <w:rPr>
          <w:rFonts w:ascii="Open Sans" w:eastAsia="Open Sans" w:hAnsi="Open Sans" w:cs="Open Sans"/>
          <w:b/>
          <w:bCs/>
          <w:i/>
          <w:color w:val="3F3F3F"/>
          <w:spacing w:val="7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</w:rPr>
        <w:t>:</w:t>
      </w:r>
    </w:p>
    <w:p w14:paraId="4ED4E627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588E4F84" w14:textId="77777777" w:rsidR="001A3400" w:rsidRDefault="00D33383">
      <w:pPr>
        <w:spacing w:after="0" w:line="240" w:lineRule="auto"/>
        <w:ind w:left="115" w:right="3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7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s. </w:t>
      </w:r>
      <w:r>
        <w:rPr>
          <w:rFonts w:ascii="Open Sans" w:eastAsia="Open Sans" w:hAnsi="Open Sans" w:cs="Open Sans"/>
          <w:color w:val="3F3F3F"/>
          <w:spacing w:val="3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he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s.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 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rg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8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rst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1"/>
        </w:rPr>
        <w:t>.</w:t>
      </w:r>
      <w:r>
        <w:rPr>
          <w:rFonts w:ascii="Open Sans" w:eastAsia="Open Sans" w:hAnsi="Open Sans" w:cs="Open Sans"/>
          <w:color w:val="3F3F3F"/>
        </w:rPr>
        <w:t>)</w:t>
      </w:r>
    </w:p>
    <w:p w14:paraId="668D63A0" w14:textId="77777777" w:rsidR="001A3400" w:rsidRDefault="001A3400">
      <w:pPr>
        <w:spacing w:after="0"/>
        <w:sectPr w:rsidR="001A3400">
          <w:pgSz w:w="11920" w:h="16840"/>
          <w:pgMar w:top="1560" w:right="1360" w:bottom="280" w:left="1280" w:header="720" w:footer="720" w:gutter="0"/>
          <w:cols w:space="720"/>
        </w:sectPr>
      </w:pPr>
    </w:p>
    <w:p w14:paraId="5933E7CF" w14:textId="77777777" w:rsidR="001A3400" w:rsidRDefault="001A3400">
      <w:pPr>
        <w:spacing w:before="7" w:after="0" w:line="170" w:lineRule="exact"/>
        <w:rPr>
          <w:sz w:val="17"/>
          <w:szCs w:val="17"/>
        </w:rPr>
      </w:pPr>
    </w:p>
    <w:p w14:paraId="3750E59D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70264258">
          <v:shape id="_x0000_i1027" type="#_x0000_t75" style="width:455.8pt;height:212.25pt;mso-position-horizontal-relative:char;mso-position-vertical-relative:line">
            <v:imagedata r:id="rId10" o:title=""/>
          </v:shape>
        </w:pict>
      </w:r>
    </w:p>
    <w:p w14:paraId="358583B7" w14:textId="77777777" w:rsidR="001A3400" w:rsidRDefault="001A3400">
      <w:pPr>
        <w:spacing w:before="7" w:after="0" w:line="190" w:lineRule="exact"/>
        <w:rPr>
          <w:sz w:val="19"/>
          <w:szCs w:val="19"/>
        </w:rPr>
      </w:pPr>
    </w:p>
    <w:p w14:paraId="5E1AC87D" w14:textId="77777777" w:rsidR="001A3400" w:rsidRDefault="00D33383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pr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r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nc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,</w:t>
      </w:r>
      <w:r>
        <w:rPr>
          <w:rFonts w:ascii="Open Sans" w:eastAsia="Open Sans" w:hAnsi="Open Sans" w:cs="Open Sans"/>
          <w:color w:val="3F3F3F"/>
          <w:spacing w:val="6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position w:val="1"/>
        </w:rPr>
        <w:t>ch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oo</w:t>
      </w:r>
      <w:r>
        <w:rPr>
          <w:rFonts w:ascii="Open Sans" w:eastAsia="Open Sans" w:hAnsi="Open Sans" w:cs="Open Sans"/>
          <w:color w:val="3F3F3F"/>
          <w:position w:val="1"/>
        </w:rPr>
        <w:t>se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gn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n ch</w:t>
      </w:r>
      <w:r>
        <w:rPr>
          <w:rFonts w:ascii="Open Sans" w:eastAsia="Open Sans" w:hAnsi="Open Sans" w:cs="Open Sans"/>
          <w:color w:val="3F3F3F"/>
          <w:spacing w:val="2"/>
          <w:position w:val="1"/>
        </w:rPr>
        <w:t>oo</w:t>
      </w:r>
      <w:r>
        <w:rPr>
          <w:rFonts w:ascii="Open Sans" w:eastAsia="Open Sans" w:hAnsi="Open Sans" w:cs="Open Sans"/>
          <w:color w:val="3F3F3F"/>
          <w:position w:val="1"/>
        </w:rPr>
        <w:t>se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U</w:t>
      </w:r>
      <w:r>
        <w:rPr>
          <w:rFonts w:ascii="Open Sans" w:eastAsia="Open Sans" w:hAnsi="Open Sans" w:cs="Open Sans"/>
          <w:color w:val="3F3F3F"/>
          <w:position w:val="1"/>
        </w:rPr>
        <w:t>rb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 xml:space="preserve">n </w:t>
      </w:r>
      <w:r>
        <w:rPr>
          <w:rFonts w:ascii="Open Sans" w:eastAsia="Open Sans" w:hAnsi="Open Sans" w:cs="Open Sans"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h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c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n</w:t>
      </w:r>
      <w:r>
        <w:rPr>
          <w:rFonts w:ascii="Open Sans" w:eastAsia="Open Sans" w:hAnsi="Open Sans" w:cs="Open Sans"/>
          <w:color w:val="3F3F3F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E</w:t>
      </w:r>
      <w:r>
        <w:rPr>
          <w:rFonts w:ascii="Open Sans" w:eastAsia="Open Sans" w:hAnsi="Open Sans" w:cs="Open Sans"/>
          <w:color w:val="3F3F3F"/>
          <w:position w:val="1"/>
        </w:rPr>
        <w:t>d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</w:t>
      </w:r>
      <w:r>
        <w:rPr>
          <w:rFonts w:ascii="Open Sans" w:eastAsia="Open Sans" w:hAnsi="Open Sans" w:cs="Open Sans"/>
          <w:color w:val="3F3F3F"/>
          <w:position w:val="1"/>
        </w:rPr>
        <w:t>t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6"/>
          <w:position w:val="1"/>
        </w:rPr>
        <w:t>F</w:t>
      </w:r>
      <w:r>
        <w:rPr>
          <w:rFonts w:ascii="Open Sans" w:eastAsia="Open Sans" w:hAnsi="Open Sans" w:cs="Open Sans"/>
          <w:color w:val="3F3F3F"/>
          <w:spacing w:val="5"/>
          <w:position w:val="1"/>
        </w:rPr>
        <w:t>il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>te</w:t>
      </w:r>
      <w:r>
        <w:rPr>
          <w:rFonts w:ascii="Open Sans" w:eastAsia="Open Sans" w:hAnsi="Open Sans" w:cs="Open Sans"/>
          <w:color w:val="3F3F3F"/>
          <w:position w:val="1"/>
        </w:rPr>
        <w:t>r.</w:t>
      </w:r>
      <w:r>
        <w:rPr>
          <w:rFonts w:ascii="Open Sans" w:eastAsia="Open Sans" w:hAnsi="Open Sans" w:cs="Open Sans"/>
          <w:color w:val="3F3F3F"/>
          <w:spacing w:val="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  <w:position w:val="1"/>
        </w:rPr>
        <w:t>S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spacing w:val="-5"/>
          <w:position w:val="1"/>
        </w:rPr>
        <w:t>v</w:t>
      </w:r>
      <w:r>
        <w:rPr>
          <w:rFonts w:ascii="Open Sans" w:eastAsia="Open Sans" w:hAnsi="Open Sans" w:cs="Open Sans"/>
          <w:color w:val="3F3F3F"/>
          <w:position w:val="1"/>
        </w:rPr>
        <w:t>e</w:t>
      </w:r>
      <w:r>
        <w:rPr>
          <w:rFonts w:ascii="Open Sans" w:eastAsia="Open Sans" w:hAnsi="Open Sans" w:cs="Open Sans"/>
          <w:color w:val="3F3F3F"/>
          <w:spacing w:val="-3"/>
          <w:position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  <w:position w:val="1"/>
        </w:rPr>
        <w:t>a</w:t>
      </w:r>
      <w:r>
        <w:rPr>
          <w:rFonts w:ascii="Open Sans" w:eastAsia="Open Sans" w:hAnsi="Open Sans" w:cs="Open Sans"/>
          <w:color w:val="3F3F3F"/>
          <w:position w:val="1"/>
        </w:rPr>
        <w:t>nd</w:t>
      </w:r>
    </w:p>
    <w:p w14:paraId="448A486A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imi</w:t>
      </w:r>
      <w:r>
        <w:rPr>
          <w:rFonts w:ascii="Open Sans" w:eastAsia="Open Sans" w:hAnsi="Open Sans" w:cs="Open Sans"/>
          <w:color w:val="3F3F3F"/>
          <w:spacing w:val="2"/>
        </w:rPr>
        <w:t>z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0808DEA8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575285D5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  <w:spacing w:val="2"/>
        </w:rPr>
        <w:t>u</w:t>
      </w:r>
      <w:r>
        <w:rPr>
          <w:rFonts w:ascii="Open Sans" w:eastAsia="Open Sans" w:hAnsi="Open Sans" w:cs="Open Sans"/>
          <w:b/>
          <w:bCs/>
          <w:i/>
          <w:color w:val="3F3F3F"/>
        </w:rPr>
        <w:t>t</w:t>
      </w:r>
      <w:r>
        <w:rPr>
          <w:rFonts w:ascii="Open Sans" w:eastAsia="Open Sans" w:hAnsi="Open Sans" w:cs="Open Sans"/>
          <w:b/>
          <w:bCs/>
          <w:i/>
          <w:color w:val="3F3F3F"/>
          <w:spacing w:val="-1"/>
        </w:rPr>
        <w:t>c</w:t>
      </w:r>
      <w:r>
        <w:rPr>
          <w:rFonts w:ascii="Open Sans" w:eastAsia="Open Sans" w:hAnsi="Open Sans" w:cs="Open Sans"/>
          <w:b/>
          <w:bCs/>
          <w:i/>
          <w:color w:val="3F3F3F"/>
          <w:spacing w:val="7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  <w:spacing w:val="-4"/>
        </w:rPr>
        <w:t>m</w:t>
      </w:r>
      <w:r>
        <w:rPr>
          <w:rFonts w:ascii="Open Sans" w:eastAsia="Open Sans" w:hAnsi="Open Sans" w:cs="Open Sans"/>
          <w:b/>
          <w:bCs/>
          <w:i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i/>
          <w:color w:val="3F3F3F"/>
        </w:rPr>
        <w:t>:</w:t>
      </w:r>
    </w:p>
    <w:p w14:paraId="13E51C11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577269ED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del w:id="1" w:author="Meital Waltman" w:date="2016-09-13T09:55:00Z">
        <w:r w:rsidDel="0046493F">
          <w:rPr>
            <w:rFonts w:ascii="Open Sans" w:eastAsia="Open Sans" w:hAnsi="Open Sans" w:cs="Open Sans"/>
            <w:color w:val="3F3F3F"/>
          </w:rPr>
          <w:delText>i</w:delText>
        </w:r>
        <w:r w:rsidDel="0046493F">
          <w:rPr>
            <w:rFonts w:ascii="Open Sans" w:eastAsia="Open Sans" w:hAnsi="Open Sans" w:cs="Open Sans"/>
            <w:color w:val="3F3F3F"/>
            <w:spacing w:val="6"/>
          </w:rPr>
          <w:delText xml:space="preserve"> </w:delText>
        </w:r>
      </w:del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tt</w:t>
      </w:r>
      <w:r>
        <w:rPr>
          <w:rFonts w:ascii="Open Sans" w:eastAsia="Open Sans" w:hAnsi="Open Sans" w:cs="Open Sans"/>
          <w:color w:val="3F3F3F"/>
        </w:rPr>
        <w:t>:</w:t>
      </w:r>
    </w:p>
    <w:p w14:paraId="5B569A50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246ADA83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6CC0F80">
          <v:shape id="_x0000_i1028" type="#_x0000_t75" style="width:455.8pt;height:212.25pt;mso-position-horizontal-relative:char;mso-position-vertical-relative:line">
            <v:imagedata r:id="rId11" o:title=""/>
          </v:shape>
        </w:pict>
      </w:r>
    </w:p>
    <w:p w14:paraId="324D9933" w14:textId="77777777" w:rsidR="001A3400" w:rsidRDefault="00D33383">
      <w:pPr>
        <w:spacing w:before="74" w:after="0" w:line="420" w:lineRule="atLeast"/>
        <w:ind w:left="115" w:right="14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: </w:t>
      </w: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us.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del w:id="2" w:author="Meital Waltman" w:date="2016-09-13T09:57:00Z">
        <w:r w:rsidDel="0046493F">
          <w:rPr>
            <w:rFonts w:ascii="Open Sans" w:eastAsia="Open Sans" w:hAnsi="Open Sans" w:cs="Open Sans"/>
            <w:color w:val="3F3F3F"/>
          </w:rPr>
          <w:delText>,</w:delText>
        </w:r>
      </w:del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4</w:t>
      </w:r>
      <w:ins w:id="3" w:author="Meital Waltman" w:date="2016-09-13T09:57:00Z">
        <w:r w:rsidR="0046493F">
          <w:rPr>
            <w:rFonts w:ascii="Open Sans" w:eastAsia="Open Sans" w:hAnsi="Open Sans" w:cs="Open Sans"/>
            <w:color w:val="3F3F3F"/>
          </w:rPr>
          <w:t>,</w:t>
        </w:r>
      </w:ins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</w:p>
    <w:p w14:paraId="65FB098C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d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14:paraId="6AAA3FC2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205CF801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x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2</w:t>
      </w:r>
      <w:r>
        <w:rPr>
          <w:rFonts w:ascii="Open Sans" w:eastAsia="Open Sans" w:hAnsi="Open Sans" w:cs="Open Sans"/>
          <w:b/>
          <w:bCs/>
          <w:color w:val="3F3F3F"/>
        </w:rPr>
        <w:t>.</w:t>
      </w:r>
    </w:p>
    <w:p w14:paraId="29A301E0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6D8BBB19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3F3F3F"/>
          <w:spacing w:val="4"/>
        </w:rPr>
        <w:t>S</w:t>
      </w:r>
      <w:r>
        <w:rPr>
          <w:rFonts w:ascii="Open Sans" w:eastAsia="Open Sans" w:hAnsi="Open Sans" w:cs="Open Sans"/>
          <w:b/>
          <w:bCs/>
          <w:i/>
          <w:color w:val="3F3F3F"/>
          <w:spacing w:val="-1"/>
        </w:rPr>
        <w:t>c</w:t>
      </w:r>
      <w:r>
        <w:rPr>
          <w:rFonts w:ascii="Open Sans" w:eastAsia="Open Sans" w:hAnsi="Open Sans" w:cs="Open Sans"/>
          <w:b/>
          <w:bCs/>
          <w:i/>
          <w:color w:val="3F3F3F"/>
          <w:spacing w:val="-3"/>
        </w:rPr>
        <w:t>e</w:t>
      </w:r>
      <w:r>
        <w:rPr>
          <w:rFonts w:ascii="Open Sans" w:eastAsia="Open Sans" w:hAnsi="Open Sans" w:cs="Open Sans"/>
          <w:b/>
          <w:bCs/>
          <w:i/>
          <w:color w:val="3F3F3F"/>
          <w:spacing w:val="2"/>
        </w:rPr>
        <w:t>n</w:t>
      </w:r>
      <w:r>
        <w:rPr>
          <w:rFonts w:ascii="Open Sans" w:eastAsia="Open Sans" w:hAnsi="Open Sans" w:cs="Open Sans"/>
          <w:b/>
          <w:bCs/>
          <w:i/>
          <w:color w:val="3F3F3F"/>
          <w:spacing w:val="4"/>
        </w:rPr>
        <w:t>a</w:t>
      </w:r>
      <w:r>
        <w:rPr>
          <w:rFonts w:ascii="Open Sans" w:eastAsia="Open Sans" w:hAnsi="Open Sans" w:cs="Open Sans"/>
          <w:b/>
          <w:bCs/>
          <w:i/>
          <w:color w:val="3F3F3F"/>
          <w:spacing w:val="-2"/>
        </w:rPr>
        <w:t>r</w:t>
      </w:r>
      <w:r>
        <w:rPr>
          <w:rFonts w:ascii="Open Sans" w:eastAsia="Open Sans" w:hAnsi="Open Sans" w:cs="Open Sans"/>
          <w:b/>
          <w:bCs/>
          <w:i/>
          <w:color w:val="3F3F3F"/>
          <w:spacing w:val="-5"/>
        </w:rPr>
        <w:t>i</w:t>
      </w:r>
      <w:r>
        <w:rPr>
          <w:rFonts w:ascii="Open Sans" w:eastAsia="Open Sans" w:hAnsi="Open Sans" w:cs="Open Sans"/>
          <w:b/>
          <w:bCs/>
          <w:i/>
          <w:color w:val="3F3F3F"/>
          <w:spacing w:val="7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</w:rPr>
        <w:t>:</w:t>
      </w:r>
    </w:p>
    <w:p w14:paraId="2495AE49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1D4BF845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1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t a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20</w:t>
      </w:r>
      <w:r>
        <w:rPr>
          <w:rFonts w:ascii="Open Sans" w:eastAsia="Open Sans" w:hAnsi="Open Sans" w:cs="Open Sans"/>
          <w:color w:val="3F3F3F"/>
        </w:rPr>
        <w:t>.</w:t>
      </w:r>
    </w:p>
    <w:p w14:paraId="06802911" w14:textId="77777777" w:rsidR="001A3400" w:rsidRDefault="001A3400">
      <w:pPr>
        <w:spacing w:after="0"/>
        <w:sectPr w:rsidR="001A3400">
          <w:pgSz w:w="11920" w:h="16840"/>
          <w:pgMar w:top="1560" w:right="1260" w:bottom="280" w:left="1280" w:header="720" w:footer="720" w:gutter="0"/>
          <w:cols w:space="720"/>
        </w:sectPr>
      </w:pPr>
    </w:p>
    <w:p w14:paraId="7DB414EA" w14:textId="77777777" w:rsidR="001A3400" w:rsidRDefault="001A3400">
      <w:pPr>
        <w:spacing w:before="8" w:after="0" w:line="160" w:lineRule="exact"/>
        <w:rPr>
          <w:sz w:val="16"/>
          <w:szCs w:val="16"/>
        </w:rPr>
      </w:pPr>
    </w:p>
    <w:p w14:paraId="00934781" w14:textId="77777777" w:rsidR="001A3400" w:rsidRDefault="00D33383">
      <w:pPr>
        <w:spacing w:after="0" w:line="297" w:lineRule="exact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i/>
          <w:color w:val="3F3F3F"/>
          <w:spacing w:val="5"/>
          <w:position w:val="1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  <w:spacing w:val="2"/>
          <w:position w:val="1"/>
        </w:rPr>
        <w:t>u</w:t>
      </w:r>
      <w:r>
        <w:rPr>
          <w:rFonts w:ascii="Open Sans" w:eastAsia="Open Sans" w:hAnsi="Open Sans" w:cs="Open Sans"/>
          <w:b/>
          <w:bCs/>
          <w:i/>
          <w:color w:val="3F3F3F"/>
          <w:position w:val="1"/>
        </w:rPr>
        <w:t>t</w:t>
      </w:r>
      <w:r>
        <w:rPr>
          <w:rFonts w:ascii="Open Sans" w:eastAsia="Open Sans" w:hAnsi="Open Sans" w:cs="Open Sans"/>
          <w:b/>
          <w:bCs/>
          <w:i/>
          <w:color w:val="3F3F3F"/>
          <w:spacing w:val="-1"/>
          <w:position w:val="1"/>
        </w:rPr>
        <w:t>c</w:t>
      </w:r>
      <w:r>
        <w:rPr>
          <w:rFonts w:ascii="Open Sans" w:eastAsia="Open Sans" w:hAnsi="Open Sans" w:cs="Open Sans"/>
          <w:b/>
          <w:bCs/>
          <w:i/>
          <w:color w:val="3F3F3F"/>
          <w:spacing w:val="7"/>
          <w:position w:val="1"/>
        </w:rPr>
        <w:t>o</w:t>
      </w:r>
      <w:r>
        <w:rPr>
          <w:rFonts w:ascii="Open Sans" w:eastAsia="Open Sans" w:hAnsi="Open Sans" w:cs="Open Sans"/>
          <w:b/>
          <w:bCs/>
          <w:i/>
          <w:color w:val="3F3F3F"/>
          <w:spacing w:val="-4"/>
          <w:position w:val="1"/>
        </w:rPr>
        <w:t>m</w:t>
      </w:r>
      <w:r>
        <w:rPr>
          <w:rFonts w:ascii="Open Sans" w:eastAsia="Open Sans" w:hAnsi="Open Sans" w:cs="Open Sans"/>
          <w:b/>
          <w:bCs/>
          <w:i/>
          <w:color w:val="3F3F3F"/>
          <w:spacing w:val="-3"/>
          <w:position w:val="1"/>
        </w:rPr>
        <w:t>e</w:t>
      </w:r>
      <w:r>
        <w:rPr>
          <w:rFonts w:ascii="Open Sans" w:eastAsia="Open Sans" w:hAnsi="Open Sans" w:cs="Open Sans"/>
          <w:b/>
          <w:bCs/>
          <w:i/>
          <w:color w:val="3F3F3F"/>
          <w:position w:val="1"/>
        </w:rPr>
        <w:t>:</w:t>
      </w:r>
    </w:p>
    <w:p w14:paraId="2D2AC1F5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5C5FA048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6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rs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4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tt</w:t>
      </w:r>
      <w:r>
        <w:rPr>
          <w:rFonts w:ascii="Open Sans" w:eastAsia="Open Sans" w:hAnsi="Open Sans" w:cs="Open Sans"/>
          <w:color w:val="3F3F3F"/>
        </w:rPr>
        <w:t>:</w:t>
      </w:r>
    </w:p>
    <w:p w14:paraId="5B94CC0C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7664E171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D7B59C5">
          <v:shape id="_x0000_i1029" type="#_x0000_t75" style="width:455.8pt;height:214.1pt;mso-position-horizontal-relative:char;mso-position-vertical-relative:line">
            <v:imagedata r:id="rId12" o:title=""/>
          </v:shape>
        </w:pict>
      </w:r>
    </w:p>
    <w:p w14:paraId="17299A46" w14:textId="77777777" w:rsidR="001A3400" w:rsidRDefault="001A3400">
      <w:pPr>
        <w:spacing w:before="3" w:after="0" w:line="200" w:lineRule="exact"/>
        <w:rPr>
          <w:sz w:val="20"/>
          <w:szCs w:val="20"/>
        </w:rPr>
      </w:pPr>
    </w:p>
    <w:p w14:paraId="32102A66" w14:textId="77777777" w:rsidR="001A3400" w:rsidRDefault="00D33383">
      <w:pPr>
        <w:spacing w:after="0" w:line="240" w:lineRule="auto"/>
        <w:ind w:left="115" w:right="531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U</w:t>
      </w:r>
      <w:r>
        <w:rPr>
          <w:rFonts w:ascii="Open Sans" w:eastAsia="Open Sans" w:hAnsi="Open Sans" w:cs="Open Sans"/>
          <w:color w:val="3F3F3F"/>
        </w:rPr>
        <w:t>rb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gns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us.</w:t>
      </w:r>
    </w:p>
    <w:p w14:paraId="31376306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34DE9A19" w14:textId="77777777" w:rsidR="001A3400" w:rsidRDefault="00D33383">
      <w:pPr>
        <w:spacing w:after="0" w:line="240" w:lineRule="auto"/>
        <w:ind w:left="115" w:right="34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K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s,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nu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d.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 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14:paraId="5ACA7E68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25604701" w14:textId="77777777" w:rsidR="001A3400" w:rsidRDefault="00D33383">
      <w:pPr>
        <w:spacing w:after="0" w:line="240" w:lineRule="auto"/>
        <w:ind w:left="115" w:right="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sugg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no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us.</w:t>
      </w:r>
      <w:r>
        <w:rPr>
          <w:rFonts w:ascii="Open Sans" w:eastAsia="Open Sans" w:hAnsi="Open Sans" w:cs="Open Sans"/>
          <w:color w:val="3F3F3F"/>
          <w:spacing w:val="-1"/>
        </w:rPr>
        <w:t xml:space="preserve"> 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so sugg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w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k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a 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t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</w:p>
    <w:p w14:paraId="7990C86D" w14:textId="77777777" w:rsidR="001A3400" w:rsidRDefault="00D33383">
      <w:pPr>
        <w:spacing w:after="0" w:line="240" w:lineRule="auto"/>
        <w:ind w:left="115" w:right="27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6"/>
        </w:rPr>
        <w:t>50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 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 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2"/>
        </w:rPr>
        <w:t xml:space="preserve"> 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ncr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se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4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.</w:t>
      </w:r>
    </w:p>
    <w:p w14:paraId="42660059" w14:textId="77777777" w:rsidR="001A3400" w:rsidRDefault="001A3400">
      <w:pPr>
        <w:spacing w:before="12" w:after="0" w:line="260" w:lineRule="exact"/>
        <w:rPr>
          <w:sz w:val="26"/>
          <w:szCs w:val="26"/>
        </w:rPr>
      </w:pPr>
    </w:p>
    <w:p w14:paraId="5E282ED2" w14:textId="77777777" w:rsidR="001A3400" w:rsidRDefault="00D33383">
      <w:pPr>
        <w:spacing w:after="0" w:line="240" w:lineRule="auto"/>
        <w:ind w:left="115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 xml:space="preserve">s </w:t>
      </w:r>
      <w:r>
        <w:rPr>
          <w:rFonts w:ascii="Arial" w:eastAsia="Arial" w:hAnsi="Arial" w:cs="Arial"/>
          <w:b/>
          <w:bCs/>
          <w:i/>
          <w:color w:val="004CDD"/>
          <w:spacing w:val="-7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va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il</w:t>
      </w:r>
      <w:r>
        <w:rPr>
          <w:rFonts w:ascii="Arial" w:eastAsia="Arial" w:hAnsi="Arial" w:cs="Arial"/>
          <w:b/>
          <w:bCs/>
          <w:i/>
          <w:color w:val="004CDD"/>
          <w:spacing w:val="-2"/>
          <w:sz w:val="30"/>
          <w:szCs w:val="30"/>
        </w:rPr>
        <w:t>a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b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l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e</w:t>
      </w:r>
      <w:r>
        <w:rPr>
          <w:rFonts w:ascii="Arial" w:eastAsia="Arial" w:hAnsi="Arial" w:cs="Arial"/>
          <w:b/>
          <w:bCs/>
          <w:i/>
          <w:color w:val="004CDD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f</w:t>
      </w:r>
      <w:r>
        <w:rPr>
          <w:rFonts w:ascii="Arial" w:eastAsia="Arial" w:hAnsi="Arial" w:cs="Arial"/>
          <w:b/>
          <w:bCs/>
          <w:i/>
          <w:color w:val="004CDD"/>
          <w:spacing w:val="3"/>
          <w:sz w:val="30"/>
          <w:szCs w:val="30"/>
        </w:rPr>
        <w:t>r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m</w:t>
      </w:r>
      <w:r>
        <w:rPr>
          <w:rFonts w:ascii="Arial" w:eastAsia="Arial" w:hAnsi="Arial" w:cs="Arial"/>
          <w:b/>
          <w:bCs/>
          <w:i/>
          <w:color w:val="004CDD"/>
          <w:spacing w:val="8"/>
          <w:sz w:val="30"/>
          <w:szCs w:val="30"/>
        </w:rPr>
        <w:t xml:space="preserve"> 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O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p</w:t>
      </w:r>
      <w:r>
        <w:rPr>
          <w:rFonts w:ascii="Arial" w:eastAsia="Arial" w:hAnsi="Arial" w:cs="Arial"/>
          <w:b/>
          <w:bCs/>
          <w:i/>
          <w:color w:val="004CDD"/>
          <w:spacing w:val="5"/>
          <w:sz w:val="30"/>
          <w:szCs w:val="30"/>
        </w:rPr>
        <w:t>t</w:t>
      </w:r>
      <w:r>
        <w:rPr>
          <w:rFonts w:ascii="Arial" w:eastAsia="Arial" w:hAnsi="Arial" w:cs="Arial"/>
          <w:b/>
          <w:bCs/>
          <w:i/>
          <w:color w:val="004CDD"/>
          <w:spacing w:val="7"/>
          <w:sz w:val="30"/>
          <w:szCs w:val="30"/>
        </w:rPr>
        <w:t>i</w:t>
      </w:r>
      <w:r>
        <w:rPr>
          <w:rFonts w:ascii="Arial" w:eastAsia="Arial" w:hAnsi="Arial" w:cs="Arial"/>
          <w:b/>
          <w:bCs/>
          <w:i/>
          <w:color w:val="004CDD"/>
          <w:spacing w:val="-3"/>
          <w:sz w:val="30"/>
          <w:szCs w:val="30"/>
        </w:rPr>
        <w:t>bu</w:t>
      </w:r>
      <w:r>
        <w:rPr>
          <w:rFonts w:ascii="Arial" w:eastAsia="Arial" w:hAnsi="Arial" w:cs="Arial"/>
          <w:b/>
          <w:bCs/>
          <w:i/>
          <w:color w:val="004CDD"/>
          <w:sz w:val="30"/>
          <w:szCs w:val="30"/>
        </w:rPr>
        <w:t>s</w:t>
      </w:r>
    </w:p>
    <w:p w14:paraId="46991BFC" w14:textId="77777777" w:rsidR="001A3400" w:rsidRDefault="00D33383">
      <w:pPr>
        <w:spacing w:after="0" w:line="322" w:lineRule="exact"/>
        <w:ind w:left="115" w:right="-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i/>
          <w:position w:val="1"/>
          <w:sz w:val="24"/>
          <w:szCs w:val="24"/>
        </w:rPr>
        <w:t>Ta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b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-</w:t>
      </w:r>
      <w:r>
        <w:rPr>
          <w:rFonts w:ascii="Open Sans" w:eastAsia="Open Sans" w:hAnsi="Open Sans" w:cs="Open Sans"/>
          <w:i/>
          <w:spacing w:val="3"/>
          <w:position w:val="1"/>
          <w:sz w:val="24"/>
          <w:szCs w:val="24"/>
        </w:rPr>
        <w:t>1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:</w:t>
      </w:r>
      <w:r>
        <w:rPr>
          <w:rFonts w:ascii="Open Sans" w:eastAsia="Open Sans" w:hAnsi="Open Sans" w:cs="Open Sans"/>
          <w:i/>
          <w:spacing w:val="-6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p</w:t>
      </w:r>
      <w:r>
        <w:rPr>
          <w:rFonts w:ascii="Open Sans" w:eastAsia="Open Sans" w:hAnsi="Open Sans" w:cs="Open Sans"/>
          <w:i/>
          <w:spacing w:val="-1"/>
          <w:position w:val="1"/>
          <w:sz w:val="24"/>
          <w:szCs w:val="24"/>
        </w:rPr>
        <w:t>l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t</w:t>
      </w:r>
      <w:r>
        <w:rPr>
          <w:rFonts w:ascii="Open Sans" w:eastAsia="Open Sans" w:hAnsi="Open Sans" w:cs="Open Sans"/>
          <w:i/>
          <w:spacing w:val="2"/>
          <w:position w:val="1"/>
          <w:sz w:val="24"/>
          <w:szCs w:val="24"/>
        </w:rPr>
        <w:t>e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2"/>
          <w:position w:val="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S</w:t>
      </w:r>
      <w:r>
        <w:rPr>
          <w:rFonts w:ascii="Open Sans" w:eastAsia="Open Sans" w:hAnsi="Open Sans" w:cs="Open Sans"/>
          <w:i/>
          <w:spacing w:val="-3"/>
          <w:position w:val="1"/>
          <w:sz w:val="24"/>
          <w:szCs w:val="24"/>
        </w:rPr>
        <w:t>u</w:t>
      </w:r>
      <w:r>
        <w:rPr>
          <w:rFonts w:ascii="Open Sans" w:eastAsia="Open Sans" w:hAnsi="Open Sans" w:cs="Open Sans"/>
          <w:i/>
          <w:spacing w:val="1"/>
          <w:position w:val="1"/>
          <w:sz w:val="24"/>
          <w:szCs w:val="24"/>
        </w:rPr>
        <w:t>mm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a</w:t>
      </w:r>
      <w:r>
        <w:rPr>
          <w:rFonts w:ascii="Open Sans" w:eastAsia="Open Sans" w:hAnsi="Open Sans" w:cs="Open Sans"/>
          <w:i/>
          <w:spacing w:val="-5"/>
          <w:position w:val="1"/>
          <w:sz w:val="24"/>
          <w:szCs w:val="24"/>
        </w:rPr>
        <w:t>r</w:t>
      </w:r>
      <w:r>
        <w:rPr>
          <w:rFonts w:ascii="Open Sans" w:eastAsia="Open Sans" w:hAnsi="Open Sans" w:cs="Open Sans"/>
          <w:i/>
          <w:position w:val="1"/>
          <w:sz w:val="24"/>
          <w:szCs w:val="24"/>
        </w:rPr>
        <w:t>y</w:t>
      </w:r>
    </w:p>
    <w:p w14:paraId="7AD36963" w14:textId="77777777" w:rsidR="001A3400" w:rsidRDefault="001A3400">
      <w:pPr>
        <w:spacing w:before="8" w:after="0" w:line="10" w:lineRule="exact"/>
        <w:rPr>
          <w:sz w:val="1"/>
          <w:szCs w:val="1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</w:tblGrid>
      <w:tr w:rsidR="001A3400" w14:paraId="152CBFD3" w14:textId="77777777">
        <w:trPr>
          <w:trHeight w:hRule="exact" w:val="5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1B7EE8D0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6EB63220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5EADE92A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50D6CDB1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5B9DEC8B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54888A41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</w:tr>
      <w:tr w:rsidR="001A3400" w14:paraId="2B4C4920" w14:textId="77777777">
        <w:trPr>
          <w:trHeight w:hRule="exact" w:val="17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70C7BDD1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39C9F5A9" w14:textId="77777777" w:rsidR="001A3400" w:rsidRDefault="00D33383">
            <w:pPr>
              <w:spacing w:after="0" w:line="293" w:lineRule="auto"/>
              <w:ind w:left="60" w:right="14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del w:id="4" w:author="Meital Waltman" w:date="2016-09-13T09:59:00Z">
              <w:r w:rsidDel="0046493F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46493F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46493F">
                <w:rPr>
                  <w:rFonts w:ascii="Open Sans" w:eastAsia="Open Sans" w:hAnsi="Open Sans" w:cs="Open Sans"/>
                  <w:sz w:val="18"/>
                  <w:szCs w:val="18"/>
                </w:rPr>
                <w:delText>ip</w:delText>
              </w:r>
              <w:r w:rsidDel="0046493F">
                <w:rPr>
                  <w:rFonts w:ascii="Open Sans" w:eastAsia="Open Sans" w:hAnsi="Open Sans" w:cs="Open Sans"/>
                  <w:spacing w:val="-9"/>
                  <w:sz w:val="18"/>
                  <w:szCs w:val="18"/>
                </w:rPr>
                <w:delText xml:space="preserve"> </w:delText>
              </w:r>
            </w:del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 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13E21C41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6462A481" w14:textId="77777777" w:rsidR="001A3400" w:rsidRDefault="00D33383">
            <w:pPr>
              <w:spacing w:after="0" w:line="293" w:lineRule="auto"/>
              <w:ind w:left="59" w:right="17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 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ly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ins w:id="5" w:author="Meital Waltman" w:date="2016-09-13T10:11:00Z">
              <w:r w:rsidR="008846A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t xml:space="preserve">the </w:t>
              </w:r>
            </w:ins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374DE03A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419FD21C" w14:textId="77777777" w:rsidR="001A3400" w:rsidRDefault="00D33383">
            <w:pPr>
              <w:spacing w:after="0" w:line="293" w:lineRule="auto"/>
              <w:ind w:left="59" w:right="26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1A3400" w14:paraId="03B5F9E2" w14:textId="77777777">
        <w:trPr>
          <w:trHeight w:hRule="exact" w:val="1725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9E1902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54322709" w14:textId="77777777" w:rsidR="001A3400" w:rsidRDefault="00D33383">
            <w:pPr>
              <w:spacing w:after="0" w:line="293" w:lineRule="auto"/>
              <w:ind w:left="60" w:right="2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05EC9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461108AE" w14:textId="77777777" w:rsidR="001A3400" w:rsidRDefault="00D33383">
            <w:pPr>
              <w:spacing w:after="0" w:line="293" w:lineRule="auto"/>
              <w:ind w:left="59" w:right="16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le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d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in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ly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86D5E1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4DC7C3F9" w14:textId="77777777" w:rsidR="001A3400" w:rsidRDefault="00D33383">
            <w:pPr>
              <w:spacing w:after="0" w:line="293" w:lineRule="auto"/>
              <w:ind w:left="59" w:right="18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</w:p>
        </w:tc>
      </w:tr>
    </w:tbl>
    <w:p w14:paraId="773FFF15" w14:textId="77777777" w:rsidR="001A3400" w:rsidRDefault="001A3400">
      <w:pPr>
        <w:spacing w:after="0"/>
        <w:sectPr w:rsidR="001A3400">
          <w:pgSz w:w="11920" w:h="16840"/>
          <w:pgMar w:top="1560" w:right="1260" w:bottom="280" w:left="1280" w:header="720" w:footer="720" w:gutter="0"/>
          <w:cols w:space="720"/>
        </w:sectPr>
      </w:pPr>
    </w:p>
    <w:p w14:paraId="6D29BA5E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5"/>
        <w:gridCol w:w="5085"/>
        <w:gridCol w:w="2160"/>
        <w:gridCol w:w="8"/>
        <w:tblGridChange w:id="6">
          <w:tblGrid>
            <w:gridCol w:w="13"/>
            <w:gridCol w:w="1832"/>
            <w:gridCol w:w="13"/>
            <w:gridCol w:w="5072"/>
            <w:gridCol w:w="13"/>
            <w:gridCol w:w="2147"/>
            <w:gridCol w:w="21"/>
          </w:tblGrid>
        </w:tblGridChange>
      </w:tblGrid>
      <w:tr w:rsidR="001A3400" w14:paraId="6AEFC372" w14:textId="77777777">
        <w:trPr>
          <w:gridAfter w:val="1"/>
          <w:wAfter w:w="8" w:type="dxa"/>
          <w:trHeight w:hRule="exact" w:val="5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74DF9E28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41C36808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spacing w:val="4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007ACC5C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01FE838C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CD8E5"/>
          </w:tcPr>
          <w:p w14:paraId="1C094617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2AD2901F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sz w:val="18"/>
                <w:szCs w:val="18"/>
              </w:rPr>
              <w:t>e</w:t>
            </w:r>
          </w:p>
        </w:tc>
      </w:tr>
      <w:tr w:rsidR="001A3400" w14:paraId="5A5F753F" w14:textId="77777777">
        <w:trPr>
          <w:gridAfter w:val="1"/>
          <w:wAfter w:w="8" w:type="dxa"/>
          <w:trHeight w:hRule="exact" w:val="17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0B29EE3B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62A50866" w14:textId="77777777" w:rsidR="001A3400" w:rsidRDefault="00D33383">
            <w:pPr>
              <w:spacing w:after="0" w:line="293" w:lineRule="auto"/>
              <w:ind w:left="60" w:right="2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70402F62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6966A5E1" w14:textId="77777777" w:rsidR="001A3400" w:rsidRDefault="00D33383">
            <w:pPr>
              <w:spacing w:after="0" w:line="293" w:lineRule="auto"/>
              <w:ind w:left="59" w:right="14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d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ox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ly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l- 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1F69C81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0CDECCB2" w14:textId="77777777" w:rsidR="001A3400" w:rsidRDefault="00D33383">
            <w:pPr>
              <w:spacing w:after="0" w:line="293" w:lineRule="auto"/>
              <w:ind w:left="59" w:right="18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t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-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</w:p>
        </w:tc>
      </w:tr>
      <w:tr w:rsidR="001A3400" w14:paraId="17725370" w14:textId="77777777">
        <w:trPr>
          <w:gridAfter w:val="1"/>
          <w:wAfter w:w="8" w:type="dxa"/>
          <w:trHeight w:hRule="exact" w:val="11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1B21CEA7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7B018B32" w14:textId="77777777" w:rsidR="001A3400" w:rsidRDefault="00D33383">
            <w:pPr>
              <w:spacing w:after="0" w:line="293" w:lineRule="auto"/>
              <w:ind w:left="60" w:right="79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und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\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0545F5A7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67EDBE24" w14:textId="518D37BD" w:rsidR="001A3400" w:rsidRDefault="00D33383">
            <w:pPr>
              <w:spacing w:after="0" w:line="293" w:lineRule="auto"/>
              <w:ind w:left="59" w:right="43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y </w:t>
            </w:r>
            <w:ins w:id="7" w:author="Meital Waltman" w:date="2016-09-13T11:03:00Z">
              <w:r w:rsidR="00BF71C3">
                <w:rPr>
                  <w:rFonts w:ascii="Open Sans" w:eastAsia="Open Sans" w:hAnsi="Open Sans" w:cs="Open Sans"/>
                  <w:sz w:val="18"/>
                  <w:szCs w:val="18"/>
                </w:rPr>
                <w:t xml:space="preserve">their </w:t>
              </w:r>
            </w:ins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ins w:id="8" w:author="Meital Waltman" w:date="2016-09-13T11:03:00Z">
              <w:r w:rsidR="00BF71C3">
                <w:rPr>
                  <w:rFonts w:ascii="Open Sans" w:eastAsia="Open Sans" w:hAnsi="Open Sans" w:cs="Open Sans"/>
                  <w:sz w:val="18"/>
                  <w:szCs w:val="18"/>
                </w:rPr>
                <w:t>.</w:t>
              </w:r>
            </w:ins>
            <w:del w:id="9" w:author="Meital Waltman" w:date="2016-09-13T10:15:00Z"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 </w:delText>
              </w:r>
              <w:r w:rsidDel="008846A0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8846A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8846A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Del="008846A0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8846A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w</w:delText>
              </w:r>
              <w:r w:rsidDel="008846A0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8846A0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>y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s</w:delText>
              </w:r>
              <w:r w:rsidDel="008846A0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  <w:r w:rsidDel="008846A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n</w:delText>
              </w:r>
              <w:r w:rsidDel="008846A0">
                <w:rPr>
                  <w:rFonts w:ascii="Open Sans" w:eastAsia="Open Sans" w:hAnsi="Open Sans" w:cs="Open Sans"/>
                  <w:spacing w:val="-8"/>
                  <w:sz w:val="18"/>
                  <w:szCs w:val="18"/>
                </w:rPr>
                <w:delText xml:space="preserve"> </w:delText>
              </w:r>
              <w:r w:rsidDel="008846A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8846A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8846A0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8846A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Del="008846A0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8846A0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>m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8846A0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v</w:delText>
              </w:r>
              <w:r w:rsidDel="008846A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8846A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8846A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le</w:delText>
              </w:r>
              <w:r w:rsidDel="008846A0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 xml:space="preserve"> </w:delText>
              </w:r>
              <w:r w:rsidDel="008846A0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b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8846A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8846A0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8846A0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k</w:delText>
              </w:r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.</w:delText>
              </w:r>
            </w:del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6A446F1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0742598E" w14:textId="77777777" w:rsidR="001A3400" w:rsidRDefault="00D33383">
            <w:pPr>
              <w:spacing w:after="0" w:line="293" w:lineRule="auto"/>
              <w:ind w:left="59" w:right="215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\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g 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1A3400" w14:paraId="56C9F421" w14:textId="77777777">
        <w:trPr>
          <w:gridAfter w:val="1"/>
          <w:wAfter w:w="8" w:type="dxa"/>
          <w:trHeight w:hRule="exact" w:val="8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F7A1AB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1201D685" w14:textId="77777777" w:rsidR="001A3400" w:rsidRDefault="00D33383">
            <w:pPr>
              <w:spacing w:after="0" w:line="293" w:lineRule="auto"/>
              <w:ind w:left="60" w:right="-5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l- 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F6509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7723F75D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ic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5969C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51FFA0D5" w14:textId="77777777" w:rsidR="001A3400" w:rsidRDefault="00D33383">
            <w:pPr>
              <w:spacing w:after="0" w:line="293" w:lineRule="auto"/>
              <w:ind w:left="60" w:right="9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g</w:t>
            </w:r>
          </w:p>
        </w:tc>
      </w:tr>
      <w:tr w:rsidR="001A3400" w14:paraId="336BAEB3" w14:textId="77777777">
        <w:trPr>
          <w:gridAfter w:val="1"/>
          <w:wAfter w:w="8" w:type="dxa"/>
          <w:trHeight w:hRule="exact" w:val="8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1CA76D48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5E182E15" w14:textId="77777777" w:rsidR="001A3400" w:rsidRDefault="00D33383">
            <w:pPr>
              <w:spacing w:after="0" w:line="293" w:lineRule="auto"/>
              <w:ind w:left="60" w:right="41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60ACCE0B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606963D8" w14:textId="77777777" w:rsidR="001A3400" w:rsidRDefault="00D33383">
            <w:pPr>
              <w:spacing w:after="0" w:line="293" w:lineRule="auto"/>
              <w:ind w:left="59" w:right="8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46284C3B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13014974" w14:textId="77777777" w:rsidR="001A3400" w:rsidRDefault="00D33383">
            <w:pPr>
              <w:spacing w:after="0" w:line="293" w:lineRule="auto"/>
              <w:ind w:left="59" w:right="619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e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s</w:t>
            </w:r>
          </w:p>
        </w:tc>
      </w:tr>
      <w:tr w:rsidR="001A3400" w14:paraId="77E3A5D5" w14:textId="77777777">
        <w:trPr>
          <w:gridAfter w:val="1"/>
          <w:wAfter w:w="8" w:type="dxa"/>
          <w:trHeight w:hRule="exact" w:val="8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4519CE69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0A1073A1" w14:textId="77777777" w:rsidR="001A3400" w:rsidRDefault="00D33383">
            <w:pPr>
              <w:spacing w:after="0" w:line="293" w:lineRule="auto"/>
              <w:ind w:left="60" w:right="-4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sc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l- 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3430A707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49849295" w14:textId="77777777" w:rsidR="001A3400" w:rsidRDefault="00D33383">
            <w:pPr>
              <w:spacing w:after="0" w:line="240" w:lineRule="auto"/>
              <w:ind w:left="59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ins w:id="10" w:author="Meital Waltman" w:date="2016-09-13T10:18:00Z">
              <w:r w:rsidR="008846A0">
                <w:rPr>
                  <w:rFonts w:ascii="Open Sans" w:eastAsia="Open Sans" w:hAnsi="Open Sans" w:cs="Open Sans"/>
                  <w:sz w:val="18"/>
                  <w:szCs w:val="18"/>
                </w:rPr>
                <w:t xml:space="preserve"> (or a list of signs)</w:t>
              </w:r>
            </w:ins>
            <w:del w:id="11" w:author="Meital Waltman" w:date="2016-09-13T10:18:00Z">
              <w:r w:rsidDel="008846A0">
                <w:rPr>
                  <w:rFonts w:ascii="Open Sans" w:eastAsia="Open Sans" w:hAnsi="Open Sans" w:cs="Open Sans"/>
                  <w:sz w:val="18"/>
                  <w:szCs w:val="18"/>
                </w:rPr>
                <w:delText>.</w:delText>
              </w:r>
            </w:del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7DF82C33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34C4AB12" w14:textId="77777777" w:rsidR="001A3400" w:rsidRDefault="00D33383">
            <w:pPr>
              <w:spacing w:after="0" w:line="293" w:lineRule="auto"/>
              <w:ind w:left="59" w:right="11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g</w:t>
            </w:r>
          </w:p>
        </w:tc>
      </w:tr>
      <w:tr w:rsidR="001A3400" w14:paraId="026556A1" w14:textId="77777777">
        <w:trPr>
          <w:gridAfter w:val="1"/>
          <w:wAfter w:w="8" w:type="dxa"/>
          <w:trHeight w:hRule="exact" w:val="23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735DC37A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6F211D1F" w14:textId="77777777" w:rsidR="001A3400" w:rsidRDefault="00D33383">
            <w:pPr>
              <w:spacing w:after="0" w:line="293" w:lineRule="auto"/>
              <w:ind w:left="60" w:right="20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ic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64672D90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654BDE87" w14:textId="77777777" w:rsidR="001A3400" w:rsidRDefault="00D33383">
            <w:pPr>
              <w:spacing w:after="0" w:line="293" w:lineRule="auto"/>
              <w:ind w:left="59" w:right="6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1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to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r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ill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ill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w w:val="99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w w:val="99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w w:val="99"/>
                <w:sz w:val="18"/>
                <w:szCs w:val="18"/>
              </w:rPr>
              <w:t xml:space="preserve">d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nb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und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"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w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a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le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x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 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 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g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20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,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50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0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AA4CC7E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0F45C363" w14:textId="77777777" w:rsidR="001A3400" w:rsidRDefault="00D33383">
            <w:pPr>
              <w:spacing w:after="0" w:line="293" w:lineRule="auto"/>
              <w:ind w:left="59" w:right="42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 xml:space="preserve"> 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c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</w:p>
        </w:tc>
      </w:tr>
      <w:tr w:rsidR="001A3400" w14:paraId="5E500608" w14:textId="77777777">
        <w:trPr>
          <w:gridAfter w:val="1"/>
          <w:wAfter w:w="8" w:type="dxa"/>
          <w:trHeight w:hRule="exact" w:val="1110"/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04B911AB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4AE782EC" w14:textId="77777777" w:rsidR="001A3400" w:rsidRDefault="00D33383">
            <w:pPr>
              <w:spacing w:after="0" w:line="293" w:lineRule="auto"/>
              <w:ind w:left="60" w:right="-1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2E96723D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5CA968E6" w14:textId="77777777" w:rsidR="001A3400" w:rsidRDefault="003B2EDB">
            <w:pPr>
              <w:spacing w:after="0" w:line="293" w:lineRule="auto"/>
              <w:ind w:left="59" w:right="313"/>
              <w:jc w:val="both"/>
              <w:rPr>
                <w:rFonts w:ascii="Open Sans" w:eastAsia="Open Sans" w:hAnsi="Open Sans" w:cs="Open Sans"/>
                <w:sz w:val="18"/>
                <w:szCs w:val="18"/>
              </w:rPr>
            </w:pPr>
            <w:commentRangeStart w:id="12"/>
            <w:ins w:id="13" w:author="Meital Waltman" w:date="2016-09-13T10:21:00Z">
              <w:r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t xml:space="preserve">This preference is used in order to </w:t>
              </w:r>
            </w:ins>
            <w:ins w:id="14" w:author="Meital Waltman" w:date="2016-09-13T10:49:00Z">
              <w:r w:rsidR="001338DC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t xml:space="preserve">primarily create the </w:t>
              </w:r>
            </w:ins>
            <w:ins w:id="15" w:author="Meital Waltman" w:date="2016-09-13T10:23:00Z">
              <w:r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t xml:space="preserve">vehicles </w:t>
              </w:r>
            </w:ins>
            <w:ins w:id="16" w:author="Meital Waltman" w:date="2016-09-13T10:22:00Z">
              <w:r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t xml:space="preserve">in a way that is </w:t>
              </w:r>
            </w:ins>
            <w:ins w:id="17" w:author="Meital Waltman" w:date="2016-09-13T10:23:00Z">
              <w:r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t>costumed</w:t>
              </w:r>
            </w:ins>
            <w:ins w:id="18" w:author="Meital Waltman" w:date="2016-09-13T10:22:00Z">
              <w:r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t xml:space="preserve"> to the driver break regulations. </w:t>
              </w:r>
            </w:ins>
            <w:commentRangeEnd w:id="12"/>
            <w:ins w:id="19" w:author="Meital Waltman" w:date="2016-09-13T10:50:00Z">
              <w:r w:rsidR="001338DC">
                <w:rPr>
                  <w:rStyle w:val="CommentReference"/>
                </w:rPr>
                <w:commentReference w:id="12"/>
              </w:r>
            </w:ins>
            <w:del w:id="20" w:author="Meital Waltman" w:date="2016-09-13T10:23:00Z"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T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7"/>
                  <w:sz w:val="18"/>
                  <w:szCs w:val="18"/>
                </w:rPr>
                <w:delText>g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s</w:delText>
              </w:r>
              <w:r w:rsidR="00D33383" w:rsidDel="003B2EDB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in</w:delText>
              </w:r>
              <w:r w:rsidR="00D33383" w:rsidDel="003B2EDB">
                <w:rPr>
                  <w:rFonts w:ascii="Open Sans" w:eastAsia="Open Sans" w:hAnsi="Open Sans" w:cs="Open Sans"/>
                  <w:spacing w:val="-9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qu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es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n</w:delText>
              </w:r>
              <w:r w:rsidR="00D33383" w:rsidDel="003B2EDB">
                <w:rPr>
                  <w:rFonts w:ascii="Open Sans" w:eastAsia="Open Sans" w:hAnsi="Open Sans" w:cs="Open Sans"/>
                  <w:spacing w:val="-11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pacing w:val="7"/>
                  <w:sz w:val="18"/>
                  <w:szCs w:val="18"/>
                </w:rPr>
                <w:delText>g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ly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 xml:space="preserve"> d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iv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pacing w:val="-3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w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k 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7"/>
                  <w:sz w:val="18"/>
                  <w:szCs w:val="18"/>
                </w:rPr>
                <w:delText>g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.</w:delText>
              </w:r>
              <w:r w:rsidR="00D33383" w:rsidDel="003B2EDB">
                <w:rPr>
                  <w:rFonts w:ascii="Open Sans" w:eastAsia="Open Sans" w:hAnsi="Open Sans" w:cs="Open Sans"/>
                  <w:spacing w:val="-9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T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p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y</w:delText>
              </w:r>
              <w:r w:rsidR="00D33383" w:rsidDel="003B2EDB">
                <w:rPr>
                  <w:rFonts w:ascii="Open Sans" w:eastAsia="Open Sans" w:hAnsi="Open Sans" w:cs="Open Sans"/>
                  <w:spacing w:val="-6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>f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vi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l-</w:delText>
              </w:r>
              <w:r w:rsidR="00D33383" w:rsidDel="003B2EDB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g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R="00D33383" w:rsidDel="003B2EDB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n</w:delText>
              </w:r>
              <w:r w:rsidR="00D33383" w:rsidDel="003B2EDB">
                <w:rPr>
                  <w:rFonts w:ascii="Open Sans" w:eastAsia="Open Sans" w:hAnsi="Open Sans" w:cs="Open Sans"/>
                  <w:spacing w:val="-8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b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xt</w:delText>
              </w:r>
              <w:r w:rsidR="00D33383" w:rsidDel="003B2EDB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>m</w:delText>
              </w:r>
              <w:r w:rsidR="00D33383" w:rsidDel="003B2EDB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R="00D33383"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ly </w:delText>
              </w:r>
            </w:del>
            <w:r w:rsidR="00D33383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 w:rsidR="00D33383"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h</w:t>
            </w:r>
            <w:r w:rsidR="00D33383">
              <w:rPr>
                <w:rFonts w:ascii="Open Sans" w:eastAsia="Open Sans" w:hAnsi="Open Sans" w:cs="Open Sans"/>
                <w:spacing w:val="-11"/>
                <w:sz w:val="18"/>
                <w:szCs w:val="18"/>
              </w:rPr>
              <w:t xml:space="preserve"> </w:t>
            </w:r>
            <w:r w:rsidR="00D33383"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 w:rsidR="00D33383"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r</w:t>
            </w:r>
            <w:r w:rsidR="00D33383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 w:rsidR="00D33383"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 w:rsidR="00D33383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 w:rsidR="00D33383"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 w:rsidR="00D33383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 w:rsidR="00D33383"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 w:rsidR="00D33383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b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y</w:t>
            </w:r>
            <w:r w:rsidR="00D33383"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t</w:t>
            </w:r>
            <w:r w:rsidR="00D33383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 w:rsidR="00D33383">
              <w:rPr>
                <w:rFonts w:ascii="Open Sans" w:eastAsia="Open Sans" w:hAnsi="Open Sans" w:cs="Open Sans"/>
                <w:spacing w:val="1"/>
                <w:sz w:val="18"/>
                <w:szCs w:val="18"/>
              </w:rPr>
              <w:t xml:space="preserve"> </w:t>
            </w:r>
            <w:r w:rsidR="00D33383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 w:rsidR="00D33383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 w:rsidR="00D33383"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 w:rsidR="00D33383"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 w:rsidR="00D33383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lt</w:t>
            </w:r>
            <w:r w:rsidR="00D33383"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 w:rsidR="00D33383"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 w:rsidR="00D33383"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 w:rsidR="00D33383"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 w:rsidR="00D33383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3F3F3F"/>
              <w:left w:val="single" w:sz="6" w:space="0" w:color="000000"/>
              <w:bottom w:val="single" w:sz="6" w:space="0" w:color="3F3F3F"/>
              <w:right w:val="single" w:sz="6" w:space="0" w:color="000000"/>
            </w:tcBorders>
          </w:tcPr>
          <w:p w14:paraId="6A2A181E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6BEC2B8F" w14:textId="77777777" w:rsidR="001A3400" w:rsidRDefault="00D33383">
            <w:pPr>
              <w:spacing w:after="0" w:line="293" w:lineRule="auto"/>
              <w:ind w:left="59" w:right="147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o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  <w:tr w:rsidR="001A3400" w14:paraId="423F1F0F" w14:textId="77777777" w:rsidTr="00436305">
        <w:tblPrEx>
          <w:tblW w:w="0" w:type="auto"/>
          <w:tblInd w:w="95" w:type="dxa"/>
          <w:tblLayout w:type="fixed"/>
          <w:tblCellMar>
            <w:left w:w="0" w:type="dxa"/>
            <w:right w:w="0" w:type="dxa"/>
          </w:tblCellMar>
          <w:tblLook w:val="01E0" w:firstRow="1" w:lastRow="1" w:firstColumn="1" w:lastColumn="1" w:noHBand="0" w:noVBand="0"/>
          <w:tblPrExChange w:id="21" w:author="Meital Waltman" w:date="2016-09-13T14:26:00Z">
            <w:tblPrEx>
              <w:tblW w:w="0" w:type="auto"/>
              <w:tblInd w:w="9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Ex>
          </w:tblPrExChange>
        </w:tblPrEx>
        <w:trPr>
          <w:trHeight w:hRule="exact" w:val="1605"/>
          <w:trPrChange w:id="22" w:author="Meital Waltman" w:date="2016-09-13T14:26:00Z">
            <w:trPr>
              <w:gridBefore w:val="1"/>
              <w:trHeight w:hRule="exact" w:val="1110"/>
            </w:trPr>
          </w:trPrChange>
        </w:trPr>
        <w:tc>
          <w:tcPr>
            <w:tcW w:w="184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3" w:author="Meital Waltman" w:date="2016-09-13T14:26:00Z">
              <w:tcPr>
                <w:tcW w:w="1845" w:type="dxa"/>
                <w:gridSpan w:val="2"/>
                <w:tcBorders>
                  <w:top w:val="single" w:sz="6" w:space="0" w:color="3F3F3F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14:paraId="3F044F20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235C5FE2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le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a</w:t>
            </w:r>
          </w:p>
        </w:tc>
        <w:tc>
          <w:tcPr>
            <w:tcW w:w="5085" w:type="dxa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24" w:author="Meital Waltman" w:date="2016-09-13T14:26:00Z">
              <w:tcPr>
                <w:tcW w:w="5085" w:type="dxa"/>
                <w:gridSpan w:val="2"/>
                <w:tcBorders>
                  <w:top w:val="single" w:sz="6" w:space="0" w:color="3F3F3F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14:paraId="29D7321A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3FA9D07C" w14:textId="142B8C0F" w:rsidR="001A3400" w:rsidRDefault="00D33383">
            <w:pPr>
              <w:spacing w:after="0" w:line="293" w:lineRule="auto"/>
              <w:ind w:left="60" w:right="112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del w:id="25" w:author="Meital Waltman" w:date="2016-09-13T14:27:00Z">
              <w:r w:rsidDel="00436305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>V</w:delText>
              </w:r>
              <w:r w:rsidDel="00436305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436305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436305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436305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436305">
                <w:rPr>
                  <w:rFonts w:ascii="Open Sans" w:eastAsia="Open Sans" w:hAnsi="Open Sans" w:cs="Open Sans"/>
                  <w:sz w:val="18"/>
                  <w:szCs w:val="18"/>
                </w:rPr>
                <w:delText>l</w:delText>
              </w:r>
              <w:r w:rsidDel="00436305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es</w:delText>
              </w:r>
            </w:del>
            <w:ins w:id="26" w:author="Meital Waltman" w:date="2016-09-13T14:27:00Z">
              <w:r w:rsidR="00436305">
                <w:rPr>
                  <w:rFonts w:ascii="Open Sans" w:eastAsia="Open Sans" w:hAnsi="Open Sans" w:cs="Open Sans" w:hint="cs"/>
                  <w:spacing w:val="-2"/>
                  <w:sz w:val="18"/>
                  <w:szCs w:val="18"/>
                </w:rPr>
                <w:t>D</w:t>
              </w:r>
              <w:r w:rsidR="00436305">
                <w:rPr>
                  <w:rFonts w:ascii="Open Sans" w:eastAsia="Open Sans" w:hAnsi="Open Sans" w:cs="Open Sans"/>
                  <w:spacing w:val="-2"/>
                  <w:sz w:val="18"/>
                  <w:szCs w:val="18"/>
                  <w:lang w:bidi="he-IL"/>
                </w:rPr>
                <w:t>eadhead Limitations</w:t>
              </w:r>
            </w:ins>
            <w:r>
              <w:rPr>
                <w:rFonts w:ascii="Open Sans" w:eastAsia="Open Sans" w:hAnsi="Open Sans" w:cs="Open Sans"/>
                <w:sz w:val="18"/>
                <w:szCs w:val="18"/>
              </w:rPr>
              <w:t>: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3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z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le 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ce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ins w:id="27" w:author="Meital Waltman" w:date="2016-09-13T10:30:00Z">
              <w:r w:rsidR="003B2EDB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It is used to </w:t>
              </w:r>
              <w:r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>minimize</w:t>
              </w:r>
              <w:r w:rsidR="003B2EDB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 deadhead Km by prevent</w:t>
              </w:r>
            </w:ins>
            <w:ins w:id="28" w:author="Meital Waltman" w:date="2016-09-13T10:46:00Z">
              <w:r w:rsidR="001338DC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>ing</w:t>
              </w:r>
            </w:ins>
            <w:ins w:id="29" w:author="Meital Waltman" w:date="2016-09-13T10:30:00Z">
              <w:r w:rsidR="003B2EDB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 </w:t>
              </w:r>
            </w:ins>
            <w:ins w:id="30" w:author="Meital Waltman" w:date="2016-09-13T10:31:00Z">
              <w:r w:rsidR="003B2EDB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the </w:t>
              </w:r>
            </w:ins>
            <w:ins w:id="31" w:author="Meital Waltman" w:date="2016-09-13T10:30:00Z">
              <w:r w:rsidR="003B2EDB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>vehicles</w:t>
              </w:r>
            </w:ins>
            <w:ins w:id="32" w:author="Meital Waltman" w:date="2016-09-13T10:31:00Z">
              <w:r w:rsidR="003B2EDB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 from </w:t>
              </w:r>
              <w:r w:rsidR="00781C72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>preforming trips that are getting to</w:t>
              </w:r>
            </w:ins>
            <w:ins w:id="33" w:author="Meital Waltman" w:date="2016-09-13T11:38:00Z">
              <w:r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>o</w:t>
              </w:r>
            </w:ins>
            <w:ins w:id="34" w:author="Meital Waltman" w:date="2016-09-13T10:31:00Z">
              <w:r w:rsidR="00781C72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 far </w:t>
              </w:r>
            </w:ins>
            <w:ins w:id="35" w:author="Meital Waltman" w:date="2016-09-13T10:46:00Z">
              <w:r w:rsidR="001338DC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away </w:t>
              </w:r>
            </w:ins>
            <w:ins w:id="36" w:author="Meital Waltman" w:date="2016-09-13T10:31:00Z">
              <w:r w:rsidR="00781C72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>from the depot</w:t>
              </w:r>
            </w:ins>
            <w:ins w:id="37" w:author="Meital Waltman" w:date="2016-09-13T10:47:00Z">
              <w:r w:rsidR="001338DC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>.</w:t>
              </w:r>
            </w:ins>
            <w:ins w:id="38" w:author="Meital Waltman" w:date="2016-09-13T10:46:00Z">
              <w:r w:rsidR="001338DC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 xml:space="preserve"> </w:t>
              </w:r>
            </w:ins>
            <w:del w:id="39" w:author="Meital Waltman" w:date="2016-09-13T10:31:00Z">
              <w:r w:rsidDel="00781C72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H</w:delText>
              </w:r>
              <w:r w:rsidDel="00781C72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781C72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781C72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781C72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781C72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781C72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781C72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781C72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781C72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  <w:r w:rsidDel="00781C72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781C72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781C72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dh</w:delText>
              </w:r>
              <w:r w:rsidDel="00781C72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781C72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781C72">
                <w:rPr>
                  <w:rFonts w:ascii="Open Sans" w:eastAsia="Open Sans" w:hAnsi="Open Sans" w:cs="Open Sans"/>
                  <w:sz w:val="18"/>
                  <w:szCs w:val="18"/>
                </w:rPr>
                <w:delText>d</w:delText>
              </w:r>
              <w:r w:rsidDel="00781C72">
                <w:rPr>
                  <w:rFonts w:ascii="Open Sans" w:eastAsia="Open Sans" w:hAnsi="Open Sans" w:cs="Open Sans"/>
                  <w:spacing w:val="-11"/>
                  <w:sz w:val="18"/>
                  <w:szCs w:val="18"/>
                </w:rPr>
                <w:delText xml:space="preserve"> </w:delText>
              </w:r>
              <w:r w:rsidDel="00781C72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d</w:delText>
              </w:r>
              <w:r w:rsidDel="00781C72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781C72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</w:delText>
              </w:r>
            </w:del>
            <w:del w:id="40" w:author="Meital Waltman" w:date="2016-09-13T10:47:00Z">
              <w:r w:rsidDel="001338DC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1338DC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1338DC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1338DC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1338DC">
                <w:rPr>
                  <w:rFonts w:ascii="Open Sans" w:eastAsia="Open Sans" w:hAnsi="Open Sans" w:cs="Open Sans"/>
                  <w:spacing w:val="-1"/>
                  <w:sz w:val="18"/>
                  <w:szCs w:val="18"/>
                </w:rPr>
                <w:delText xml:space="preserve"> 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>is</w:delText>
              </w:r>
              <w:r w:rsidDel="001338DC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 xml:space="preserve"> </w:delText>
              </w:r>
              <w:r w:rsidDel="001338DC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u</w:delText>
              </w:r>
              <w:r w:rsidDel="001338DC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se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>d</w:delText>
              </w:r>
              <w:r w:rsidDel="001338DC">
                <w:rPr>
                  <w:rFonts w:ascii="Open Sans" w:eastAsia="Open Sans" w:hAnsi="Open Sans" w:cs="Open Sans"/>
                  <w:spacing w:val="-9"/>
                  <w:sz w:val="18"/>
                  <w:szCs w:val="18"/>
                </w:rPr>
                <w:delText xml:space="preserve"> </w:delText>
              </w:r>
              <w:r w:rsidDel="001338DC">
                <w:rPr>
                  <w:rFonts w:ascii="Open Sans" w:eastAsia="Open Sans" w:hAnsi="Open Sans" w:cs="Open Sans"/>
                  <w:spacing w:val="5"/>
                  <w:sz w:val="18"/>
                  <w:szCs w:val="18"/>
                </w:rPr>
                <w:delText>a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 xml:space="preserve">s </w:delText>
              </w:r>
              <w:r w:rsidDel="001338DC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1338DC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>e</w:delText>
              </w:r>
              <w:r w:rsidDel="001338DC">
                <w:rPr>
                  <w:rFonts w:ascii="Open Sans" w:eastAsia="Open Sans" w:hAnsi="Open Sans" w:cs="Open Sans"/>
                  <w:spacing w:val="1"/>
                  <w:sz w:val="18"/>
                  <w:szCs w:val="18"/>
                </w:rPr>
                <w:delText xml:space="preserve"> </w:delText>
              </w:r>
              <w:r w:rsidDel="001338DC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h</w:delText>
              </w:r>
              <w:r w:rsidDel="001338DC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1338DC">
                <w:rPr>
                  <w:rFonts w:ascii="Open Sans" w:eastAsia="Open Sans" w:hAnsi="Open Sans" w:cs="Open Sans"/>
                  <w:spacing w:val="-2"/>
                  <w:sz w:val="18"/>
                  <w:szCs w:val="18"/>
                </w:rPr>
                <w:delText>m</w:delText>
              </w:r>
              <w:r w:rsidDel="001338DC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1338DC">
                <w:rPr>
                  <w:rFonts w:ascii="Open Sans" w:eastAsia="Open Sans" w:hAnsi="Open Sans" w:cs="Open Sans"/>
                  <w:spacing w:val="7"/>
                  <w:sz w:val="18"/>
                  <w:szCs w:val="18"/>
                </w:rPr>
                <w:delText>g</w:delText>
              </w:r>
              <w:r w:rsidDel="001338DC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1338DC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  <w:r w:rsidDel="001338DC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1338DC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>y</w:delText>
              </w:r>
              <w:r w:rsidDel="001338DC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delText xml:space="preserve"> </w:delText>
              </w:r>
              <w:r w:rsidDel="001338DC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c</w:delText>
              </w:r>
              <w:r w:rsidDel="001338DC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1338DC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t</w:delText>
              </w:r>
              <w:r w:rsidDel="001338DC">
                <w:rPr>
                  <w:rFonts w:ascii="Open Sans" w:eastAsia="Open Sans" w:hAnsi="Open Sans" w:cs="Open Sans"/>
                  <w:spacing w:val="4"/>
                  <w:sz w:val="18"/>
                  <w:szCs w:val="18"/>
                </w:rPr>
                <w:delText>e</w:delText>
              </w:r>
              <w:r w:rsidDel="001338DC">
                <w:rPr>
                  <w:rFonts w:ascii="Open Sans" w:eastAsia="Open Sans" w:hAnsi="Open Sans" w:cs="Open Sans"/>
                  <w:spacing w:val="2"/>
                  <w:sz w:val="18"/>
                  <w:szCs w:val="18"/>
                </w:rPr>
                <w:delText>r</w:delText>
              </w:r>
              <w:r w:rsidDel="001338DC">
                <w:rPr>
                  <w:rFonts w:ascii="Open Sans" w:eastAsia="Open Sans" w:hAnsi="Open Sans" w:cs="Open Sans"/>
                  <w:sz w:val="18"/>
                  <w:szCs w:val="18"/>
                </w:rPr>
                <w:delText>i</w:delText>
              </w:r>
              <w:r w:rsidDel="001338DC">
                <w:rPr>
                  <w:rFonts w:ascii="Open Sans" w:eastAsia="Open Sans" w:hAnsi="Open Sans" w:cs="Open Sans"/>
                  <w:spacing w:val="-4"/>
                  <w:sz w:val="18"/>
                  <w:szCs w:val="18"/>
                </w:rPr>
                <w:delText>o</w:delText>
              </w:r>
              <w:r w:rsidDel="001338DC">
                <w:rPr>
                  <w:rFonts w:ascii="Open Sans" w:eastAsia="Open Sans" w:hAnsi="Open Sans" w:cs="Open Sans"/>
                  <w:spacing w:val="-5"/>
                  <w:sz w:val="18"/>
                  <w:szCs w:val="18"/>
                </w:rPr>
                <w:delText>n</w:delText>
              </w:r>
            </w:del>
            <w:del w:id="41" w:author="Meital Waltman" w:date="2016-09-13T10:30:00Z">
              <w:r w:rsidDel="003B2EDB">
                <w:rPr>
                  <w:rFonts w:ascii="Open Sans" w:eastAsia="Open Sans" w:hAnsi="Open Sans" w:cs="Open Sans"/>
                  <w:sz w:val="18"/>
                  <w:szCs w:val="18"/>
                </w:rPr>
                <w:delText>.</w:delText>
              </w:r>
            </w:del>
            <w:ins w:id="42" w:author="Meital Waltman" w:date="2016-09-13T10:47:00Z">
              <w:r w:rsidR="001338DC">
                <w:rPr>
                  <w:rFonts w:ascii="Open Sans" w:eastAsia="Open Sans" w:hAnsi="Open Sans" w:cs="Open Sans"/>
                  <w:sz w:val="18"/>
                  <w:szCs w:val="18"/>
                </w:rPr>
                <w:t xml:space="preserve"> </w:t>
              </w:r>
              <w:r w:rsidR="001338DC">
                <w:rPr>
                  <w:rFonts w:ascii="Open Sans" w:eastAsia="Open Sans" w:hAnsi="Open Sans" w:cs="Open Sans"/>
                  <w:spacing w:val="-7"/>
                  <w:sz w:val="18"/>
                  <w:szCs w:val="18"/>
                </w:rPr>
                <w:t>This is done by specifying a deadhead distance factor.</w:t>
              </w:r>
            </w:ins>
          </w:p>
        </w:tc>
        <w:tc>
          <w:tcPr>
            <w:tcW w:w="2160" w:type="dxa"/>
            <w:gridSpan w:val="2"/>
            <w:tcBorders>
              <w:top w:val="single" w:sz="6" w:space="0" w:color="3F3F3F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PrChange w:id="43" w:author="Meital Waltman" w:date="2016-09-13T14:26:00Z">
              <w:tcPr>
                <w:tcW w:w="2160" w:type="dxa"/>
                <w:gridSpan w:val="2"/>
                <w:tcBorders>
                  <w:top w:val="single" w:sz="6" w:space="0" w:color="3F3F3F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</w:tcPr>
            </w:tcPrChange>
          </w:tcPr>
          <w:p w14:paraId="70AFF1FF" w14:textId="77777777" w:rsidR="001A3400" w:rsidRDefault="001A3400">
            <w:pPr>
              <w:spacing w:before="9" w:after="0" w:line="110" w:lineRule="exact"/>
              <w:rPr>
                <w:sz w:val="11"/>
                <w:szCs w:val="11"/>
              </w:rPr>
            </w:pPr>
          </w:p>
          <w:p w14:paraId="28E3B262" w14:textId="77777777" w:rsidR="001A3400" w:rsidRDefault="00D33383">
            <w:pPr>
              <w:spacing w:after="0" w:line="240" w:lineRule="auto"/>
              <w:ind w:left="60" w:right="-2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K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v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a</w:t>
            </w:r>
          </w:p>
        </w:tc>
      </w:tr>
      <w:tr w:rsidR="001A3400" w14:paraId="5AD78997" w14:textId="77777777">
        <w:trPr>
          <w:gridAfter w:val="1"/>
          <w:wAfter w:w="8" w:type="dxa"/>
          <w:trHeight w:hRule="exact" w:val="1110"/>
        </w:trPr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76AE7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6DECDB55" w14:textId="77777777" w:rsidR="001A3400" w:rsidRDefault="00D33383">
            <w:pPr>
              <w:spacing w:after="0" w:line="293" w:lineRule="auto"/>
              <w:ind w:left="60" w:right="118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 i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n</w:t>
            </w:r>
          </w:p>
        </w:tc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A74DA8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575AF095" w14:textId="77777777" w:rsidR="001A3400" w:rsidRDefault="00D33383">
            <w:pPr>
              <w:spacing w:after="0" w:line="293" w:lineRule="auto"/>
              <w:ind w:left="60" w:right="380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is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>f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is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>m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6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7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  <w:r>
              <w:rPr>
                <w:rFonts w:ascii="Open Sans" w:eastAsia="Open Sans" w:hAnsi="Open Sans" w:cs="Open Sans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in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o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ec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- 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h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spacing w:val="5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spacing w:val="-5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spacing w:val="4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C7A11" w14:textId="77777777" w:rsidR="001A3400" w:rsidRDefault="001A3400">
            <w:pPr>
              <w:spacing w:after="0" w:line="120" w:lineRule="exact"/>
              <w:rPr>
                <w:sz w:val="12"/>
                <w:szCs w:val="12"/>
              </w:rPr>
            </w:pPr>
          </w:p>
          <w:p w14:paraId="7D73B444" w14:textId="77777777" w:rsidR="001A3400" w:rsidRDefault="00D33383">
            <w:pPr>
              <w:spacing w:after="0" w:line="293" w:lineRule="auto"/>
              <w:ind w:left="60" w:right="245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j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s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8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d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6"/>
                <w:sz w:val="18"/>
                <w:szCs w:val="18"/>
              </w:rPr>
              <w:t>p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 xml:space="preserve">l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n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"/>
                <w:sz w:val="18"/>
                <w:szCs w:val="18"/>
              </w:rPr>
              <w:t>/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7"/>
                <w:sz w:val="18"/>
                <w:szCs w:val="18"/>
              </w:rPr>
              <w:t>r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1"/>
                <w:sz w:val="18"/>
                <w:szCs w:val="18"/>
              </w:rPr>
              <w:t>e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3"/>
                <w:sz w:val="18"/>
                <w:szCs w:val="18"/>
              </w:rPr>
              <w:t>g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2"/>
                <w:sz w:val="18"/>
                <w:szCs w:val="18"/>
              </w:rPr>
              <w:t>u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l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4"/>
                <w:sz w:val="18"/>
                <w:szCs w:val="18"/>
              </w:rPr>
              <w:t>a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3"/>
                <w:sz w:val="18"/>
                <w:szCs w:val="18"/>
              </w:rPr>
              <w:t>t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5"/>
                <w:sz w:val="18"/>
                <w:szCs w:val="18"/>
              </w:rPr>
              <w:t>i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pacing w:val="-6"/>
                <w:sz w:val="18"/>
                <w:szCs w:val="18"/>
              </w:rPr>
              <w:t>o</w:t>
            </w:r>
            <w:r>
              <w:rPr>
                <w:rFonts w:ascii="Open Sans" w:eastAsia="Open Sans" w:hAnsi="Open Sans" w:cs="Open Sans"/>
                <w:b/>
                <w:bCs/>
                <w:color w:val="0000FF"/>
                <w:sz w:val="18"/>
                <w:szCs w:val="18"/>
              </w:rPr>
              <w:t>n</w:t>
            </w:r>
          </w:p>
        </w:tc>
      </w:tr>
    </w:tbl>
    <w:p w14:paraId="19C64D7C" w14:textId="77777777" w:rsidR="001A3400" w:rsidRDefault="001A3400">
      <w:pPr>
        <w:spacing w:after="0"/>
        <w:sectPr w:rsidR="001A3400">
          <w:pgSz w:w="11920" w:h="16840"/>
          <w:pgMar w:top="1560" w:right="1300" w:bottom="280" w:left="1300" w:header="720" w:footer="720" w:gutter="0"/>
          <w:cols w:space="720"/>
        </w:sectPr>
      </w:pPr>
    </w:p>
    <w:p w14:paraId="6797498A" w14:textId="77777777" w:rsidR="001A3400" w:rsidRDefault="001A3400">
      <w:pPr>
        <w:spacing w:before="6" w:after="0" w:line="140" w:lineRule="exact"/>
        <w:rPr>
          <w:sz w:val="14"/>
          <w:szCs w:val="14"/>
        </w:rPr>
      </w:pPr>
    </w:p>
    <w:p w14:paraId="31ED1584" w14:textId="77777777" w:rsidR="001A3400" w:rsidRDefault="00D33383">
      <w:pPr>
        <w:spacing w:after="0" w:line="320" w:lineRule="exact"/>
        <w:ind w:left="115" w:right="-20"/>
        <w:rPr>
          <w:rFonts w:ascii="Open Sans" w:eastAsia="Open Sans" w:hAnsi="Open Sans" w:cs="Open Sans"/>
          <w:sz w:val="26"/>
          <w:szCs w:val="26"/>
        </w:rPr>
      </w:pP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7"/>
          <w:position w:val="-1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1"/>
          <w:position w:val="-1"/>
          <w:sz w:val="26"/>
          <w:szCs w:val="26"/>
        </w:rPr>
        <w:t>G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7"/>
          <w:position w:val="-1"/>
          <w:sz w:val="26"/>
          <w:szCs w:val="26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-1"/>
          <w:sz w:val="26"/>
          <w:szCs w:val="26"/>
        </w:rPr>
        <w:t>ra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-1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1"/>
          <w:position w:val="-1"/>
          <w:sz w:val="26"/>
          <w:szCs w:val="26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ot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9"/>
          <w:position w:val="-1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2"/>
          <w:position w:val="-1"/>
          <w:sz w:val="26"/>
          <w:szCs w:val="26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-1"/>
          <w:sz w:val="26"/>
          <w:szCs w:val="26"/>
        </w:rPr>
        <w:t>b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7"/>
          <w:position w:val="-1"/>
          <w:sz w:val="26"/>
          <w:szCs w:val="26"/>
        </w:rPr>
        <w:t>u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3"/>
          <w:position w:val="-1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Ho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m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o</w:t>
      </w:r>
      <w:r>
        <w:rPr>
          <w:rFonts w:ascii="Open Sans" w:eastAsia="Open Sans" w:hAnsi="Open Sans" w:cs="Open Sans"/>
          <w:b/>
          <w:bCs/>
          <w:i/>
          <w:color w:val="8A2BE1"/>
          <w:spacing w:val="-6"/>
          <w:position w:val="-1"/>
          <w:sz w:val="26"/>
          <w:szCs w:val="26"/>
        </w:rPr>
        <w:t>g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spacing w:val="-7"/>
          <w:position w:val="-1"/>
          <w:sz w:val="26"/>
          <w:szCs w:val="26"/>
        </w:rPr>
        <w:t>n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i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c</w:t>
      </w:r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-1"/>
          <w:sz w:val="26"/>
          <w:szCs w:val="26"/>
        </w:rPr>
        <w:t xml:space="preserve"> </w:t>
      </w:r>
      <w:r>
        <w:rPr>
          <w:rFonts w:ascii="Open Sans" w:eastAsia="Open Sans" w:hAnsi="Open Sans" w:cs="Open Sans"/>
          <w:b/>
          <w:bCs/>
          <w:i/>
          <w:color w:val="8A2BE1"/>
          <w:spacing w:val="-3"/>
          <w:position w:val="-1"/>
          <w:sz w:val="26"/>
          <w:szCs w:val="26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em</w:t>
      </w:r>
      <w:r>
        <w:rPr>
          <w:rFonts w:ascii="Open Sans" w:eastAsia="Open Sans" w:hAnsi="Open Sans" w:cs="Open Sans"/>
          <w:b/>
          <w:bCs/>
          <w:i/>
          <w:color w:val="8A2BE1"/>
          <w:spacing w:val="-5"/>
          <w:position w:val="-1"/>
          <w:sz w:val="26"/>
          <w:szCs w:val="26"/>
        </w:rPr>
        <w:t>p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l</w:t>
      </w:r>
      <w:r>
        <w:rPr>
          <w:rFonts w:ascii="Open Sans" w:eastAsia="Open Sans" w:hAnsi="Open Sans" w:cs="Open Sans"/>
          <w:b/>
          <w:bCs/>
          <w:i/>
          <w:color w:val="8A2BE1"/>
          <w:spacing w:val="-4"/>
          <w:position w:val="-1"/>
          <w:sz w:val="26"/>
          <w:szCs w:val="26"/>
        </w:rPr>
        <w:t>a</w:t>
      </w:r>
      <w:r>
        <w:rPr>
          <w:rFonts w:ascii="Open Sans" w:eastAsia="Open Sans" w:hAnsi="Open Sans" w:cs="Open Sans"/>
          <w:b/>
          <w:bCs/>
          <w:i/>
          <w:color w:val="8A2BE1"/>
          <w:spacing w:val="-2"/>
          <w:position w:val="-1"/>
          <w:sz w:val="26"/>
          <w:szCs w:val="26"/>
        </w:rPr>
        <w:t>t</w:t>
      </w:r>
      <w:r>
        <w:rPr>
          <w:rFonts w:ascii="Open Sans" w:eastAsia="Open Sans" w:hAnsi="Open Sans" w:cs="Open Sans"/>
          <w:b/>
          <w:bCs/>
          <w:i/>
          <w:color w:val="8A2BE1"/>
          <w:spacing w:val="5"/>
          <w:position w:val="-1"/>
          <w:sz w:val="26"/>
          <w:szCs w:val="26"/>
        </w:rPr>
        <w:t>e</w:t>
      </w:r>
      <w:r>
        <w:rPr>
          <w:rFonts w:ascii="Open Sans" w:eastAsia="Open Sans" w:hAnsi="Open Sans" w:cs="Open Sans"/>
          <w:b/>
          <w:bCs/>
          <w:i/>
          <w:color w:val="8A2BE1"/>
          <w:position w:val="-1"/>
          <w:sz w:val="26"/>
          <w:szCs w:val="26"/>
        </w:rPr>
        <w:t>s</w:t>
      </w:r>
    </w:p>
    <w:p w14:paraId="6F5F2F62" w14:textId="77777777" w:rsidR="001A3400" w:rsidRDefault="001A3400">
      <w:pPr>
        <w:spacing w:before="2" w:after="0" w:line="180" w:lineRule="exact"/>
        <w:rPr>
          <w:sz w:val="18"/>
          <w:szCs w:val="18"/>
        </w:rPr>
      </w:pPr>
    </w:p>
    <w:p w14:paraId="31A9B8EA" w14:textId="77777777" w:rsidR="001A3400" w:rsidRDefault="004C2A7E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pict w14:anchorId="602FC437">
          <v:shape id="_x0000_s1082" type="#_x0000_t75" style="position:absolute;left:0;text-align:left;margin-left:72.75pt;margin-top:5.7pt;width:4.5pt;height:4.5pt;z-index:-251669504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  <w:position w:val="1"/>
        </w:rPr>
        <w:t>T</w:t>
      </w:r>
      <w:r w:rsidR="00D33383">
        <w:rPr>
          <w:rFonts w:ascii="Open Sans" w:eastAsia="Open Sans" w:hAnsi="Open Sans" w:cs="Open Sans"/>
          <w:position w:val="1"/>
        </w:rPr>
        <w:t>he</w:t>
      </w:r>
      <w:r w:rsidR="00D33383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-3"/>
          <w:position w:val="1"/>
        </w:rPr>
        <w:t>te</w:t>
      </w:r>
      <w:r w:rsidR="00D33383">
        <w:rPr>
          <w:rFonts w:ascii="Open Sans" w:eastAsia="Open Sans" w:hAnsi="Open Sans" w:cs="Open Sans"/>
          <w:spacing w:val="5"/>
          <w:position w:val="1"/>
        </w:rPr>
        <w:t>m</w:t>
      </w:r>
      <w:r w:rsidR="00D33383">
        <w:rPr>
          <w:rFonts w:ascii="Open Sans" w:eastAsia="Open Sans" w:hAnsi="Open Sans" w:cs="Open Sans"/>
          <w:position w:val="1"/>
        </w:rPr>
        <w:t>p</w:t>
      </w:r>
      <w:r w:rsidR="00D33383">
        <w:rPr>
          <w:rFonts w:ascii="Open Sans" w:eastAsia="Open Sans" w:hAnsi="Open Sans" w:cs="Open Sans"/>
          <w:spacing w:val="5"/>
          <w:position w:val="1"/>
        </w:rPr>
        <w:t>l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spacing w:val="-3"/>
          <w:position w:val="1"/>
        </w:rPr>
        <w:t>te</w:t>
      </w:r>
      <w:r w:rsidR="00D33383">
        <w:rPr>
          <w:rFonts w:ascii="Open Sans" w:eastAsia="Open Sans" w:hAnsi="Open Sans" w:cs="Open Sans"/>
          <w:position w:val="1"/>
        </w:rPr>
        <w:t>s</w:t>
      </w:r>
      <w:r w:rsidR="00D33383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sh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re</w:t>
      </w:r>
      <w:r w:rsidR="00D33383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a c</w:t>
      </w:r>
      <w:r w:rsidR="00D33383">
        <w:rPr>
          <w:rFonts w:ascii="Open Sans" w:eastAsia="Open Sans" w:hAnsi="Open Sans" w:cs="Open Sans"/>
          <w:spacing w:val="2"/>
          <w:position w:val="1"/>
        </w:rPr>
        <w:t>o</w:t>
      </w:r>
      <w:r w:rsidR="00D33383">
        <w:rPr>
          <w:rFonts w:ascii="Open Sans" w:eastAsia="Open Sans" w:hAnsi="Open Sans" w:cs="Open Sans"/>
          <w:spacing w:val="5"/>
          <w:position w:val="1"/>
        </w:rPr>
        <w:t>mm</w:t>
      </w:r>
      <w:r w:rsidR="00D33383">
        <w:rPr>
          <w:rFonts w:ascii="Open Sans" w:eastAsia="Open Sans" w:hAnsi="Open Sans" w:cs="Open Sans"/>
          <w:spacing w:val="2"/>
          <w:position w:val="1"/>
        </w:rPr>
        <w:t>o</w:t>
      </w:r>
      <w:r w:rsidR="00D33383">
        <w:rPr>
          <w:rFonts w:ascii="Open Sans" w:eastAsia="Open Sans" w:hAnsi="Open Sans" w:cs="Open Sans"/>
          <w:position w:val="1"/>
        </w:rPr>
        <w:t>n</w:t>
      </w:r>
      <w:r w:rsidR="00D33383">
        <w:rPr>
          <w:rFonts w:ascii="Open Sans" w:eastAsia="Open Sans" w:hAnsi="Open Sans" w:cs="Open Sans"/>
          <w:spacing w:val="2"/>
          <w:position w:val="1"/>
        </w:rPr>
        <w:t xml:space="preserve"> "</w:t>
      </w:r>
      <w:r w:rsidR="00D33383">
        <w:rPr>
          <w:rFonts w:ascii="Open Sans" w:eastAsia="Open Sans" w:hAnsi="Open Sans" w:cs="Open Sans"/>
          <w:position w:val="1"/>
        </w:rPr>
        <w:t>h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d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ng"</w:t>
      </w:r>
      <w:r w:rsidR="00D33383">
        <w:rPr>
          <w:rFonts w:ascii="Open Sans" w:eastAsia="Open Sans" w:hAnsi="Open Sans" w:cs="Open Sans"/>
          <w:spacing w:val="-3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s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position w:val="1"/>
        </w:rPr>
        <w:t>c</w:t>
      </w:r>
      <w:r w:rsidR="00D33383">
        <w:rPr>
          <w:rFonts w:ascii="Open Sans" w:eastAsia="Open Sans" w:hAnsi="Open Sans" w:cs="Open Sans"/>
          <w:spacing w:val="-3"/>
          <w:position w:val="1"/>
        </w:rPr>
        <w:t>t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spacing w:val="2"/>
          <w:position w:val="1"/>
        </w:rPr>
        <w:t>o</w:t>
      </w:r>
      <w:r w:rsidR="00D33383">
        <w:rPr>
          <w:rFonts w:ascii="Open Sans" w:eastAsia="Open Sans" w:hAnsi="Open Sans" w:cs="Open Sans"/>
          <w:position w:val="1"/>
        </w:rPr>
        <w:t>n</w:t>
      </w:r>
      <w:r w:rsidR="00D33383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-3"/>
          <w:position w:val="1"/>
        </w:rPr>
        <w:t>t</w:t>
      </w:r>
      <w:r w:rsidR="00D33383">
        <w:rPr>
          <w:rFonts w:ascii="Open Sans" w:eastAsia="Open Sans" w:hAnsi="Open Sans" w:cs="Open Sans"/>
          <w:position w:val="1"/>
        </w:rPr>
        <w:t>h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t</w:t>
      </w:r>
      <w:r w:rsidR="00D33383">
        <w:rPr>
          <w:rFonts w:ascii="Open Sans" w:eastAsia="Open Sans" w:hAnsi="Open Sans" w:cs="Open Sans"/>
          <w:spacing w:val="-1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5"/>
          <w:position w:val="1"/>
        </w:rPr>
        <w:t>l</w:t>
      </w:r>
      <w:r w:rsidR="00D33383">
        <w:rPr>
          <w:rFonts w:ascii="Open Sans" w:eastAsia="Open Sans" w:hAnsi="Open Sans" w:cs="Open Sans"/>
          <w:spacing w:val="2"/>
          <w:position w:val="1"/>
        </w:rPr>
        <w:t>oo</w:t>
      </w:r>
      <w:r w:rsidR="00D33383">
        <w:rPr>
          <w:rFonts w:ascii="Open Sans" w:eastAsia="Open Sans" w:hAnsi="Open Sans" w:cs="Open Sans"/>
          <w:spacing w:val="5"/>
          <w:position w:val="1"/>
        </w:rPr>
        <w:t>k</w:t>
      </w:r>
      <w:r w:rsidR="00D33383">
        <w:rPr>
          <w:rFonts w:ascii="Open Sans" w:eastAsia="Open Sans" w:hAnsi="Open Sans" w:cs="Open Sans"/>
          <w:position w:val="1"/>
        </w:rPr>
        <w:t>s</w:t>
      </w:r>
      <w:r w:rsidR="00D33383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5"/>
          <w:position w:val="1"/>
        </w:rPr>
        <w:t>lik</w:t>
      </w:r>
      <w:r w:rsidR="00D33383">
        <w:rPr>
          <w:rFonts w:ascii="Open Sans" w:eastAsia="Open Sans" w:hAnsi="Open Sans" w:cs="Open Sans"/>
          <w:position w:val="1"/>
        </w:rPr>
        <w:t>e</w:t>
      </w:r>
      <w:r w:rsidR="00D33383">
        <w:rPr>
          <w:rFonts w:ascii="Open Sans" w:eastAsia="Open Sans" w:hAnsi="Open Sans" w:cs="Open Sans"/>
          <w:spacing w:val="-3"/>
          <w:position w:val="1"/>
        </w:rPr>
        <w:t xml:space="preserve"> t</w:t>
      </w:r>
      <w:r w:rsidR="00D33383">
        <w:rPr>
          <w:rFonts w:ascii="Open Sans" w:eastAsia="Open Sans" w:hAnsi="Open Sans" w:cs="Open Sans"/>
          <w:position w:val="1"/>
        </w:rPr>
        <w:t>h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s:</w:t>
      </w:r>
    </w:p>
    <w:p w14:paraId="5727BBA7" w14:textId="77777777" w:rsidR="001A3400" w:rsidRDefault="0013182B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387502B">
          <v:shape id="_x0000_i1030" type="#_x0000_t75" style="width:458.3pt;height:124.6pt;mso-position-horizontal-relative:char;mso-position-vertical-relative:line">
            <v:imagedata r:id="rId14" o:title=""/>
          </v:shape>
        </w:pict>
      </w:r>
    </w:p>
    <w:p w14:paraId="2A56DCEC" w14:textId="77777777" w:rsidR="001A3400" w:rsidRDefault="001A3400">
      <w:pPr>
        <w:spacing w:before="3" w:after="0" w:line="130" w:lineRule="exact"/>
        <w:rPr>
          <w:sz w:val="13"/>
          <w:szCs w:val="13"/>
        </w:rPr>
      </w:pPr>
    </w:p>
    <w:p w14:paraId="616608BF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191B4176">
          <v:shape id="_x0000_s1080" type="#_x0000_t75" style="position:absolute;left:0;text-align:left;margin-left:72.75pt;margin-top:5.85pt;width:4.5pt;height:4.5pt;z-index:-251668480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3"/>
        </w:rPr>
        <w:t>Y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sh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gn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5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4"/>
        </w:rPr>
        <w:t>s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</w:rPr>
        <w:t>m</w:t>
      </w:r>
      <w:r w:rsidR="00D33383">
        <w:rPr>
          <w:rFonts w:ascii="Open Sans" w:eastAsia="Open Sans" w:hAnsi="Open Sans" w:cs="Open Sans"/>
          <w:b/>
          <w:bCs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 xml:space="preserve">nd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2"/>
        </w:rPr>
        <w:t>A</w:t>
      </w:r>
      <w:r w:rsidR="00D33383">
        <w:rPr>
          <w:rFonts w:ascii="Open Sans" w:eastAsia="Open Sans" w:hAnsi="Open Sans" w:cs="Open Sans"/>
          <w:b/>
          <w:bCs/>
          <w:spacing w:val="-4"/>
        </w:rPr>
        <w:t>pp</w:t>
      </w:r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</w:rPr>
        <w:t>y</w:t>
      </w:r>
      <w:r w:rsidR="00D33383">
        <w:rPr>
          <w:rFonts w:ascii="Open Sans" w:eastAsia="Open Sans" w:hAnsi="Open Sans" w:cs="Open Sans"/>
          <w:b/>
          <w:bCs/>
          <w:spacing w:val="-8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</w:rPr>
        <w:t>n</w:t>
      </w:r>
      <w:r w:rsidR="00D33383">
        <w:rPr>
          <w:rFonts w:ascii="Open Sans" w:eastAsia="Open Sans" w:hAnsi="Open Sans" w:cs="Open Sans"/>
          <w:b/>
          <w:bCs/>
          <w:spacing w:val="8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  <w:b/>
          <w:bCs/>
          <w:spacing w:val="-4"/>
        </w:rPr>
        <w:t>p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s</w:t>
      </w:r>
      <w:r w:rsidR="00D33383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ds.</w:t>
      </w:r>
    </w:p>
    <w:p w14:paraId="226A7E60" w14:textId="77777777" w:rsidR="001A3400" w:rsidRDefault="004C2A7E">
      <w:pPr>
        <w:spacing w:before="75" w:after="0" w:line="300" w:lineRule="auto"/>
        <w:ind w:left="415" w:right="502"/>
        <w:rPr>
          <w:rFonts w:ascii="Open Sans" w:eastAsia="Open Sans" w:hAnsi="Open Sans" w:cs="Open Sans"/>
        </w:rPr>
      </w:pPr>
      <w:r>
        <w:pict w14:anchorId="45AB1C6A">
          <v:shape id="_x0000_s1079" type="#_x0000_t75" style="position:absolute;left:0;text-align:left;margin-left:72.75pt;margin-top:9.6pt;width:4.5pt;height:4.5pt;z-index:-251667456;mso-position-horizontal-relative:page">
            <v:imagedata r:id="rId7" o:title=""/>
            <w10:wrap anchorx="page"/>
          </v:shape>
        </w:pict>
      </w:r>
      <w:r>
        <w:pict w14:anchorId="506DF276">
          <v:shape id="_x0000_s1078" type="#_x0000_t75" style="position:absolute;left:0;text-align:left;margin-left:72.75pt;margin-top:28.35pt;width:4.5pt;height:4.5pt;z-index:-25166643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3"/>
        </w:rPr>
        <w:t>P</w:t>
      </w:r>
      <w:r w:rsidR="00D33383">
        <w:rPr>
          <w:rFonts w:ascii="Open Sans" w:eastAsia="Open Sans" w:hAnsi="Open Sans" w:cs="Open Sans"/>
          <w:b/>
          <w:bCs/>
          <w:spacing w:val="5"/>
        </w:rPr>
        <w:t>en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y</w:t>
      </w:r>
      <w:r w:rsidR="00D33383">
        <w:rPr>
          <w:rFonts w:ascii="Open Sans" w:eastAsia="Open Sans" w:hAnsi="Open Sans" w:cs="Open Sans"/>
          <w:b/>
          <w:bCs/>
          <w:spacing w:val="-6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 xml:space="preserve">d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  <w:spacing w:val="5"/>
        </w:rPr>
        <w:t>il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4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3"/>
        </w:rPr>
        <w:t>et</w:t>
      </w:r>
      <w:r w:rsidR="00D33383">
        <w:rPr>
          <w:rFonts w:ascii="Open Sans" w:eastAsia="Open Sans" w:hAnsi="Open Sans" w:cs="Open Sans"/>
          <w:spacing w:val="5"/>
        </w:rPr>
        <w:t>im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t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a 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.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4"/>
        </w:rPr>
        <w:t>C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 xml:space="preserve">s. </w:t>
      </w:r>
      <w:commentRangeStart w:id="44"/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li</w:t>
      </w:r>
      <w:r w:rsidR="00D33383">
        <w:rPr>
          <w:rFonts w:ascii="Open Sans" w:eastAsia="Open Sans" w:hAnsi="Open Sans" w:cs="Open Sans"/>
        </w:rPr>
        <w:t>ne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g</w:t>
      </w:r>
      <w:r w:rsidR="00D33383">
        <w:rPr>
          <w:rFonts w:ascii="Open Sans" w:eastAsia="Open Sans" w:hAnsi="Open Sans" w:cs="Open Sans"/>
          <w:spacing w:val="-2"/>
        </w:rPr>
        <w:t xml:space="preserve"> a</w:t>
      </w:r>
      <w:r w:rsidR="00D33383">
        <w:rPr>
          <w:rFonts w:ascii="Open Sans" w:eastAsia="Open Sans" w:hAnsi="Open Sans" w:cs="Open Sans"/>
        </w:rPr>
        <w:t xml:space="preserve">nd 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re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cu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ns</w:t>
      </w:r>
      <w:commentRangeEnd w:id="44"/>
      <w:r w:rsidR="005A701B">
        <w:rPr>
          <w:rStyle w:val="CommentReference"/>
        </w:rPr>
        <w:commentReference w:id="44"/>
      </w:r>
    </w:p>
    <w:p w14:paraId="6A7EED6F" w14:textId="77777777" w:rsidR="001A3400" w:rsidRDefault="001A3400">
      <w:pPr>
        <w:spacing w:after="0"/>
        <w:sectPr w:rsidR="001A3400">
          <w:pgSz w:w="11920" w:h="16840"/>
          <w:pgMar w:top="1560" w:right="960" w:bottom="280" w:left="1280" w:header="720" w:footer="720" w:gutter="0"/>
          <w:cols w:space="720"/>
        </w:sectPr>
      </w:pPr>
    </w:p>
    <w:p w14:paraId="22679CE2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7BFA509B" w14:textId="77777777" w:rsidR="001A3400" w:rsidRDefault="00D33383">
      <w:pPr>
        <w:spacing w:after="0" w:line="240" w:lineRule="auto"/>
        <w:ind w:left="115" w:right="10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nds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 xml:space="preserve">e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dds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ng.</w:t>
      </w:r>
    </w:p>
    <w:p w14:paraId="4CF34797" w14:textId="77777777" w:rsidR="001A3400" w:rsidRDefault="00D33383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2C0E3A4F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38DFA2FF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767CD03F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2D4E0942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4FB7E8C">
          <v:shape id="_x0000_i1031" type="#_x0000_t75" style="width:457.05pt;height:241.05pt;mso-position-horizontal-relative:char;mso-position-vertical-relative:line">
            <v:imagedata r:id="rId15" o:title=""/>
          </v:shape>
        </w:pict>
      </w:r>
    </w:p>
    <w:p w14:paraId="25C5F2EF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36057904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0B005F28" w14:textId="77777777" w:rsidR="001A3400" w:rsidRDefault="001A3400">
      <w:pPr>
        <w:spacing w:before="5" w:after="0" w:line="200" w:lineRule="exact"/>
        <w:rPr>
          <w:sz w:val="20"/>
          <w:szCs w:val="20"/>
        </w:rPr>
      </w:pPr>
    </w:p>
    <w:p w14:paraId="284F26B3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7F8C5819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461CA454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5F3286FE">
          <v:shape id="_x0000_s1076" type="#_x0000_t75" style="position:absolute;left:0;text-align:left;margin-left:72.75pt;margin-top:5.85pt;width:4.5pt;height:4.5pt;z-index:-251665408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3"/>
        </w:rPr>
        <w:t>M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5"/>
        </w:rPr>
        <w:t>n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6"/>
        </w:rPr>
        <w:t>m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</w:rPr>
        <w:t>m</w:t>
      </w:r>
      <w:r w:rsidR="00D33383">
        <w:rPr>
          <w:rFonts w:ascii="Open Sans" w:eastAsia="Open Sans" w:hAnsi="Open Sans" w:cs="Open Sans"/>
          <w:b/>
          <w:bCs/>
          <w:spacing w:val="-9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</w:rPr>
        <w:t>p</w:t>
      </w:r>
      <w:r w:rsidR="00D33383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5"/>
        </w:rPr>
        <w:t>ur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n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 xml:space="preserve">d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nd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6"/>
        </w:rPr>
        <w:t>y</w:t>
      </w:r>
      <w:r w:rsidR="00D33383">
        <w:rPr>
          <w:rFonts w:ascii="Open Sans" w:eastAsia="Open Sans" w:hAnsi="Open Sans" w:cs="Open Sans"/>
        </w:rPr>
        <w:t>,</w:t>
      </w:r>
      <w:r w:rsidR="00D33383">
        <w:rPr>
          <w:rFonts w:ascii="Open Sans" w:eastAsia="Open Sans" w:hAnsi="Open Sans" w:cs="Open Sans"/>
          <w:spacing w:val="5"/>
        </w:rPr>
        <w:t xml:space="preserve"> 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mi</w:t>
      </w:r>
      <w:r w:rsidR="00D33383">
        <w:rPr>
          <w:rFonts w:ascii="Open Sans" w:eastAsia="Open Sans" w:hAnsi="Open Sans" w:cs="Open Sans"/>
        </w:rPr>
        <w:t>nu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s.</w:t>
      </w:r>
    </w:p>
    <w:p w14:paraId="53D8FE0F" w14:textId="77777777" w:rsidR="001A3400" w:rsidRDefault="004C2A7E">
      <w:pPr>
        <w:spacing w:before="75" w:after="0" w:line="240" w:lineRule="auto"/>
        <w:ind w:left="415" w:right="475"/>
        <w:rPr>
          <w:rFonts w:ascii="Open Sans" w:eastAsia="Open Sans" w:hAnsi="Open Sans" w:cs="Open Sans"/>
        </w:rPr>
      </w:pPr>
      <w:r>
        <w:pict w14:anchorId="307198B7">
          <v:shape id="_x0000_s1075" type="#_x0000_t75" style="position:absolute;left:0;text-align:left;margin-left:72.75pt;margin-top:9.6pt;width:4.5pt;height:4.5pt;z-index:-251664384;mso-position-horizontal-relative:page">
            <v:imagedata r:id="rId7" o:title=""/>
            <w10:wrap anchorx="page"/>
          </v:shape>
        </w:pict>
      </w:r>
      <w:r>
        <w:pict w14:anchorId="10FC612D">
          <v:group id="_x0000_s1069" style="position:absolute;left:0;text-align:left;margin-left:69.4pt;margin-top:39.95pt;width:456pt;height:60pt;z-index:-251663360;mso-position-horizontal-relative:page" coordorigin="1388,799" coordsize="9120,1200">
            <v:shape id="_x0000_s1074" type="#_x0000_t75" style="position:absolute;left:1395;top:807;width:810;height:840">
              <v:imagedata r:id="rId16" o:title=""/>
            </v:shape>
            <v:group id="_x0000_s1072" style="position:absolute;left:1395;top:807;width:9082;height:1185" coordorigin="1395,807" coordsize="9082,1185">
              <v:shape id="_x0000_s1073" style="position:absolute;left:1395;top:807;width:9082;height:1185" coordorigin="1395,807" coordsize="9082,1185" path="m10410,807r-8933,l1419,836r-24,61l1395,1910r29,58l1485,1992r8933,-1l10440,1987r20,-10l10476,1963r1,-1l1479,1962r-21,-7l1441,1942r-12,-18l1425,1902r,-1011l1431,870r13,-17l1463,841r22,-4l10476,837r-5,-7l10453,818r-20,-8l10410,807e" fillcolor="#0000a4" stroked="f">
                <v:path arrowok="t"/>
              </v:shape>
            </v:group>
            <v:group id="_x0000_s1070" style="position:absolute;left:1485;top:837;width:9015;height:1125" coordorigin="1485,837" coordsize="9015,1125">
              <v:shape id="_x0000_s1071" style="position:absolute;left:1485;top:837;width:9015;height:1125" coordorigin="1485,837" coordsize="9015,1125" path="m10476,837r-8991,l10416,837r21,6l10454,856r12,19l10470,897r,1010l10464,1929r-13,17l10432,1958r-22,4l10477,1962r12,-17l10497,1924r3,-22l10500,888r-5,-22l10485,847r-9,-10e" fillcolor="#0000a4" stroked="f">
                <v:path arrowok="t"/>
              </v:shape>
            </v:group>
            <w10:wrap anchorx="page"/>
          </v:group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6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s.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Y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</w:rPr>
        <w:t>us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2"/>
        </w:rPr>
        <w:t xml:space="preserve"> a</w:t>
      </w:r>
      <w:r w:rsidR="00D33383">
        <w:rPr>
          <w:rFonts w:ascii="Open Sans" w:eastAsia="Open Sans" w:hAnsi="Open Sans" w:cs="Open Sans"/>
        </w:rPr>
        <w:t>dd</w:t>
      </w:r>
      <w:r w:rsidR="00D33383">
        <w:rPr>
          <w:rFonts w:ascii="Open Sans" w:eastAsia="Open Sans" w:hAnsi="Open Sans" w:cs="Open Sans"/>
          <w:spacing w:val="4"/>
        </w:rPr>
        <w:t>i</w:t>
      </w:r>
      <w:r w:rsidR="00D33383">
        <w:rPr>
          <w:rFonts w:ascii="Open Sans" w:eastAsia="Open Sans" w:hAnsi="Open Sans" w:cs="Open Sans"/>
        </w:rPr>
        <w:t xml:space="preserve">-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5"/>
        </w:rPr>
        <w:t xml:space="preserve"> i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nc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s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f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e</w:t>
      </w:r>
    </w:p>
    <w:p w14:paraId="46977398" w14:textId="77777777" w:rsidR="001A3400" w:rsidRDefault="001A3400">
      <w:pPr>
        <w:spacing w:before="8" w:after="0" w:line="140" w:lineRule="exact"/>
        <w:rPr>
          <w:sz w:val="14"/>
          <w:szCs w:val="14"/>
        </w:rPr>
      </w:pPr>
    </w:p>
    <w:p w14:paraId="3B3A6882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4AC81858" w14:textId="13CE2E37" w:rsidR="001A3400" w:rsidDel="00CF57F3" w:rsidRDefault="00D33383">
      <w:pPr>
        <w:spacing w:after="0" w:line="297" w:lineRule="exact"/>
        <w:ind w:left="1270" w:right="-20"/>
        <w:rPr>
          <w:del w:id="45" w:author="Meital Waltman" w:date="2016-09-13T11:00:00Z"/>
          <w:rFonts w:ascii="Open Sans" w:eastAsia="Open Sans" w:hAnsi="Open Sans" w:cs="Open Sans"/>
        </w:rPr>
      </w:pPr>
      <w:commentRangeStart w:id="46"/>
      <w:del w:id="47" w:author="Meital Waltman" w:date="2016-09-13T11:00:00Z">
        <w:r w:rsidDel="00CF57F3">
          <w:rPr>
            <w:rFonts w:ascii="Open Sans" w:eastAsia="Open Sans" w:hAnsi="Open Sans" w:cs="Open Sans"/>
            <w:spacing w:val="-2"/>
            <w:position w:val="1"/>
          </w:rPr>
          <w:delText>T</w:delText>
        </w:r>
        <w:r w:rsidDel="00CF57F3">
          <w:rPr>
            <w:rFonts w:ascii="Open Sans" w:eastAsia="Open Sans" w:hAnsi="Open Sans" w:cs="Open Sans"/>
            <w:position w:val="1"/>
          </w:rPr>
          <w:delText>o</w:delText>
        </w:r>
        <w:r w:rsidDel="00CF57F3">
          <w:rPr>
            <w:rFonts w:ascii="Open Sans" w:eastAsia="Open Sans" w:hAnsi="Open Sans" w:cs="Open Sans"/>
            <w:spacing w:val="5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position w:val="1"/>
          </w:rPr>
          <w:delText>use</w:delText>
        </w:r>
        <w:r w:rsidDel="00CF57F3">
          <w:rPr>
            <w:rFonts w:ascii="Open Sans" w:eastAsia="Open Sans" w:hAnsi="Open Sans" w:cs="Open Sans"/>
            <w:spacing w:val="-2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position w:val="1"/>
          </w:rPr>
          <w:delText>s</w:delText>
        </w:r>
        <w:r w:rsidDel="00CF57F3">
          <w:rPr>
            <w:rFonts w:ascii="Open Sans" w:eastAsia="Open Sans" w:hAnsi="Open Sans" w:cs="Open Sans"/>
            <w:spacing w:val="-3"/>
            <w:position w:val="1"/>
          </w:rPr>
          <w:delText>e</w:delText>
        </w:r>
        <w:r w:rsidDel="00CF57F3">
          <w:rPr>
            <w:rFonts w:ascii="Open Sans" w:eastAsia="Open Sans" w:hAnsi="Open Sans" w:cs="Open Sans"/>
            <w:spacing w:val="-5"/>
            <w:position w:val="1"/>
          </w:rPr>
          <w:delText>v</w:delText>
        </w:r>
        <w:r w:rsidDel="00CF57F3">
          <w:rPr>
            <w:rFonts w:ascii="Open Sans" w:eastAsia="Open Sans" w:hAnsi="Open Sans" w:cs="Open Sans"/>
            <w:spacing w:val="-3"/>
            <w:position w:val="1"/>
          </w:rPr>
          <w:delText>e</w:delText>
        </w:r>
        <w:r w:rsidDel="00CF57F3">
          <w:rPr>
            <w:rFonts w:ascii="Open Sans" w:eastAsia="Open Sans" w:hAnsi="Open Sans" w:cs="Open Sans"/>
            <w:position w:val="1"/>
          </w:rPr>
          <w:delText>r</w:delText>
        </w:r>
        <w:r w:rsidDel="00CF57F3">
          <w:rPr>
            <w:rFonts w:ascii="Open Sans" w:eastAsia="Open Sans" w:hAnsi="Open Sans" w:cs="Open Sans"/>
            <w:spacing w:val="-2"/>
            <w:position w:val="1"/>
          </w:rPr>
          <w:delText>a</w:delText>
        </w:r>
        <w:r w:rsidDel="00CF57F3">
          <w:rPr>
            <w:rFonts w:ascii="Open Sans" w:eastAsia="Open Sans" w:hAnsi="Open Sans" w:cs="Open Sans"/>
            <w:position w:val="1"/>
          </w:rPr>
          <w:delText>l</w:delText>
        </w:r>
        <w:r w:rsidDel="00CF57F3">
          <w:rPr>
            <w:rFonts w:ascii="Open Sans" w:eastAsia="Open Sans" w:hAnsi="Open Sans" w:cs="Open Sans"/>
            <w:spacing w:val="5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position w:val="1"/>
          </w:rPr>
          <w:delText>r</w:delText>
        </w:r>
        <w:r w:rsidDel="00CF57F3">
          <w:rPr>
            <w:rFonts w:ascii="Open Sans" w:eastAsia="Open Sans" w:hAnsi="Open Sans" w:cs="Open Sans"/>
            <w:spacing w:val="2"/>
            <w:position w:val="1"/>
          </w:rPr>
          <w:delText>o</w:delText>
        </w:r>
        <w:r w:rsidDel="00CF57F3">
          <w:rPr>
            <w:rFonts w:ascii="Open Sans" w:eastAsia="Open Sans" w:hAnsi="Open Sans" w:cs="Open Sans"/>
            <w:position w:val="1"/>
          </w:rPr>
          <w:delText>u</w:delText>
        </w:r>
        <w:r w:rsidDel="00CF57F3">
          <w:rPr>
            <w:rFonts w:ascii="Open Sans" w:eastAsia="Open Sans" w:hAnsi="Open Sans" w:cs="Open Sans"/>
            <w:spacing w:val="-3"/>
            <w:position w:val="1"/>
          </w:rPr>
          <w:delText>te</w:delText>
        </w:r>
        <w:r w:rsidDel="00CF57F3">
          <w:rPr>
            <w:rFonts w:ascii="Open Sans" w:eastAsia="Open Sans" w:hAnsi="Open Sans" w:cs="Open Sans"/>
            <w:position w:val="1"/>
          </w:rPr>
          <w:delText>s,</w:delText>
        </w:r>
        <w:r w:rsidDel="00CF57F3">
          <w:rPr>
            <w:rFonts w:ascii="Open Sans" w:eastAsia="Open Sans" w:hAnsi="Open Sans" w:cs="Open Sans"/>
            <w:spacing w:val="8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position w:val="1"/>
          </w:rPr>
          <w:delText>p</w:delText>
        </w:r>
        <w:r w:rsidDel="00CF57F3">
          <w:rPr>
            <w:rFonts w:ascii="Open Sans" w:eastAsia="Open Sans" w:hAnsi="Open Sans" w:cs="Open Sans"/>
            <w:spacing w:val="5"/>
            <w:position w:val="1"/>
          </w:rPr>
          <w:delText>l</w:delText>
        </w:r>
        <w:r w:rsidDel="00CF57F3">
          <w:rPr>
            <w:rFonts w:ascii="Open Sans" w:eastAsia="Open Sans" w:hAnsi="Open Sans" w:cs="Open Sans"/>
            <w:spacing w:val="-2"/>
            <w:position w:val="1"/>
          </w:rPr>
          <w:delText>a</w:delText>
        </w:r>
        <w:r w:rsidDel="00CF57F3">
          <w:rPr>
            <w:rFonts w:ascii="Open Sans" w:eastAsia="Open Sans" w:hAnsi="Open Sans" w:cs="Open Sans"/>
            <w:position w:val="1"/>
          </w:rPr>
          <w:delText>ce</w:delText>
        </w:r>
        <w:r w:rsidDel="00CF57F3">
          <w:rPr>
            <w:rFonts w:ascii="Open Sans" w:eastAsia="Open Sans" w:hAnsi="Open Sans" w:cs="Open Sans"/>
            <w:spacing w:val="-3"/>
            <w:position w:val="1"/>
          </w:rPr>
          <w:delText xml:space="preserve"> t</w:delText>
        </w:r>
        <w:r w:rsidDel="00CF57F3">
          <w:rPr>
            <w:rFonts w:ascii="Open Sans" w:eastAsia="Open Sans" w:hAnsi="Open Sans" w:cs="Open Sans"/>
            <w:position w:val="1"/>
          </w:rPr>
          <w:delText>h</w:delText>
        </w:r>
        <w:r w:rsidDel="00CF57F3">
          <w:rPr>
            <w:rFonts w:ascii="Open Sans" w:eastAsia="Open Sans" w:hAnsi="Open Sans" w:cs="Open Sans"/>
            <w:spacing w:val="-3"/>
            <w:position w:val="1"/>
          </w:rPr>
          <w:delText>e</w:delText>
        </w:r>
        <w:r w:rsidDel="00CF57F3">
          <w:rPr>
            <w:rFonts w:ascii="Open Sans" w:eastAsia="Open Sans" w:hAnsi="Open Sans" w:cs="Open Sans"/>
            <w:position w:val="1"/>
          </w:rPr>
          <w:delText>m</w:delText>
        </w:r>
        <w:r w:rsidDel="00CF57F3">
          <w:rPr>
            <w:rFonts w:ascii="Open Sans" w:eastAsia="Open Sans" w:hAnsi="Open Sans" w:cs="Open Sans"/>
            <w:spacing w:val="7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spacing w:val="5"/>
            <w:position w:val="1"/>
          </w:rPr>
          <w:delText>i</w:delText>
        </w:r>
        <w:r w:rsidDel="00CF57F3">
          <w:rPr>
            <w:rFonts w:ascii="Open Sans" w:eastAsia="Open Sans" w:hAnsi="Open Sans" w:cs="Open Sans"/>
            <w:position w:val="1"/>
          </w:rPr>
          <w:delText>n</w:delText>
        </w:r>
        <w:r w:rsidDel="00CF57F3">
          <w:rPr>
            <w:rFonts w:ascii="Open Sans" w:eastAsia="Open Sans" w:hAnsi="Open Sans" w:cs="Open Sans"/>
            <w:spacing w:val="1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position w:val="1"/>
          </w:rPr>
          <w:delText xml:space="preserve">a </w:delText>
        </w:r>
        <w:r w:rsidDel="00CF57F3">
          <w:rPr>
            <w:rFonts w:ascii="Open Sans" w:eastAsia="Open Sans" w:hAnsi="Open Sans" w:cs="Open Sans"/>
            <w:spacing w:val="-1"/>
            <w:position w:val="1"/>
          </w:rPr>
          <w:delText>R</w:delText>
        </w:r>
        <w:r w:rsidDel="00CF57F3">
          <w:rPr>
            <w:rFonts w:ascii="Open Sans" w:eastAsia="Open Sans" w:hAnsi="Open Sans" w:cs="Open Sans"/>
            <w:spacing w:val="2"/>
            <w:position w:val="1"/>
          </w:rPr>
          <w:delText>o</w:delText>
        </w:r>
        <w:r w:rsidDel="00CF57F3">
          <w:rPr>
            <w:rFonts w:ascii="Open Sans" w:eastAsia="Open Sans" w:hAnsi="Open Sans" w:cs="Open Sans"/>
            <w:position w:val="1"/>
          </w:rPr>
          <w:delText>u</w:delText>
        </w:r>
        <w:r w:rsidDel="00CF57F3">
          <w:rPr>
            <w:rFonts w:ascii="Open Sans" w:eastAsia="Open Sans" w:hAnsi="Open Sans" w:cs="Open Sans"/>
            <w:spacing w:val="-3"/>
            <w:position w:val="1"/>
          </w:rPr>
          <w:delText>t</w:delText>
        </w:r>
        <w:r w:rsidDel="00CF57F3">
          <w:rPr>
            <w:rFonts w:ascii="Open Sans" w:eastAsia="Open Sans" w:hAnsi="Open Sans" w:cs="Open Sans"/>
            <w:position w:val="1"/>
          </w:rPr>
          <w:delText>e</w:delText>
        </w:r>
        <w:r w:rsidDel="00CF57F3">
          <w:rPr>
            <w:rFonts w:ascii="Open Sans" w:eastAsia="Open Sans" w:hAnsi="Open Sans" w:cs="Open Sans"/>
            <w:spacing w:val="-2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spacing w:val="5"/>
            <w:position w:val="1"/>
          </w:rPr>
          <w:delText>G</w:delText>
        </w:r>
        <w:r w:rsidDel="00CF57F3">
          <w:rPr>
            <w:rFonts w:ascii="Open Sans" w:eastAsia="Open Sans" w:hAnsi="Open Sans" w:cs="Open Sans"/>
            <w:position w:val="1"/>
          </w:rPr>
          <w:delText>r</w:delText>
        </w:r>
        <w:r w:rsidDel="00CF57F3">
          <w:rPr>
            <w:rFonts w:ascii="Open Sans" w:eastAsia="Open Sans" w:hAnsi="Open Sans" w:cs="Open Sans"/>
            <w:spacing w:val="2"/>
            <w:position w:val="1"/>
          </w:rPr>
          <w:delText>o</w:delText>
        </w:r>
        <w:r w:rsidDel="00CF57F3">
          <w:rPr>
            <w:rFonts w:ascii="Open Sans" w:eastAsia="Open Sans" w:hAnsi="Open Sans" w:cs="Open Sans"/>
            <w:position w:val="1"/>
          </w:rPr>
          <w:delText xml:space="preserve">up </w:delText>
        </w:r>
        <w:r w:rsidDel="00CF57F3">
          <w:rPr>
            <w:rFonts w:ascii="Open Sans" w:eastAsia="Open Sans" w:hAnsi="Open Sans" w:cs="Open Sans"/>
            <w:spacing w:val="-5"/>
            <w:position w:val="1"/>
          </w:rPr>
          <w:delText>(</w:delText>
        </w:r>
        <w:r w:rsidDel="00CF57F3">
          <w:rPr>
            <w:rFonts w:ascii="Open Sans" w:eastAsia="Open Sans" w:hAnsi="Open Sans" w:cs="Open Sans"/>
            <w:position w:val="1"/>
          </w:rPr>
          <w:delText>s</w:delText>
        </w:r>
        <w:r w:rsidDel="00CF57F3">
          <w:rPr>
            <w:rFonts w:ascii="Open Sans" w:eastAsia="Open Sans" w:hAnsi="Open Sans" w:cs="Open Sans"/>
            <w:spacing w:val="-3"/>
            <w:position w:val="1"/>
          </w:rPr>
          <w:delText>e</w:delText>
        </w:r>
        <w:r w:rsidDel="00CF57F3">
          <w:rPr>
            <w:rFonts w:ascii="Open Sans" w:eastAsia="Open Sans" w:hAnsi="Open Sans" w:cs="Open Sans"/>
            <w:position w:val="1"/>
          </w:rPr>
          <w:delText>e</w:delText>
        </w:r>
        <w:r w:rsidDel="00CF57F3">
          <w:rPr>
            <w:rFonts w:ascii="Open Sans" w:eastAsia="Open Sans" w:hAnsi="Open Sans" w:cs="Open Sans"/>
            <w:spacing w:val="-2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1"/>
          </w:rPr>
          <w:delText>R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1"/>
            <w:position w:val="1"/>
          </w:rPr>
          <w:delText>o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1"/>
          </w:rPr>
          <w:delText>u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5"/>
            <w:position w:val="1"/>
          </w:rPr>
          <w:delText>t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7"/>
            <w:position w:val="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6"/>
            <w:position w:val="1"/>
          </w:rPr>
          <w:delText>G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1"/>
          </w:rPr>
          <w:delText>r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1"/>
            <w:position w:val="1"/>
          </w:rPr>
          <w:delText>o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1"/>
          </w:rPr>
          <w:delText>u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1"/>
          </w:rPr>
          <w:delText>p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5"/>
            <w:position w:val="1"/>
          </w:rPr>
          <w:delText>s</w:delText>
        </w:r>
        <w:r w:rsidDel="00CF57F3">
          <w:rPr>
            <w:rFonts w:ascii="Open Sans" w:eastAsia="Open Sans" w:hAnsi="Open Sans" w:cs="Open Sans"/>
            <w:color w:val="000000"/>
            <w:position w:val="1"/>
          </w:rPr>
          <w:delText>)</w:delText>
        </w:r>
      </w:del>
    </w:p>
    <w:p w14:paraId="795ACEFE" w14:textId="4CF9ABB7" w:rsidR="001A3400" w:rsidDel="00CF57F3" w:rsidRDefault="00D33383">
      <w:pPr>
        <w:spacing w:after="0" w:line="282" w:lineRule="exact"/>
        <w:ind w:left="1270" w:right="-20"/>
        <w:rPr>
          <w:del w:id="48" w:author="Meital Waltman" w:date="2016-09-13T11:00:00Z"/>
          <w:rFonts w:ascii="Open Sans" w:eastAsia="Open Sans" w:hAnsi="Open Sans" w:cs="Open Sans"/>
        </w:rPr>
      </w:pPr>
      <w:del w:id="49" w:author="Meital Waltman" w:date="2016-09-13T11:00:00Z">
        <w:r w:rsidDel="00CF57F3">
          <w:rPr>
            <w:rFonts w:ascii="Open Sans" w:eastAsia="Open Sans" w:hAnsi="Open Sans" w:cs="Open Sans"/>
            <w:spacing w:val="-2"/>
            <w:position w:val="-1"/>
          </w:rPr>
          <w:delText>a</w:delText>
        </w:r>
        <w:r w:rsidDel="00CF57F3">
          <w:rPr>
            <w:rFonts w:ascii="Open Sans" w:eastAsia="Open Sans" w:hAnsi="Open Sans" w:cs="Open Sans"/>
            <w:position w:val="-1"/>
          </w:rPr>
          <w:delText xml:space="preserve">nd </w:delText>
        </w:r>
        <w:r w:rsidDel="00CF57F3">
          <w:rPr>
            <w:rFonts w:ascii="Open Sans" w:eastAsia="Open Sans" w:hAnsi="Open Sans" w:cs="Open Sans"/>
            <w:spacing w:val="-3"/>
            <w:position w:val="-1"/>
          </w:rPr>
          <w:delText>t</w:delText>
        </w:r>
        <w:r w:rsidDel="00CF57F3">
          <w:rPr>
            <w:rFonts w:ascii="Open Sans" w:eastAsia="Open Sans" w:hAnsi="Open Sans" w:cs="Open Sans"/>
            <w:position w:val="-1"/>
          </w:rPr>
          <w:delText>h</w:delText>
        </w:r>
        <w:r w:rsidDel="00CF57F3">
          <w:rPr>
            <w:rFonts w:ascii="Open Sans" w:eastAsia="Open Sans" w:hAnsi="Open Sans" w:cs="Open Sans"/>
            <w:spacing w:val="-3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position w:val="-1"/>
          </w:rPr>
          <w:delText>n use</w:delText>
        </w:r>
        <w:r w:rsidDel="00CF57F3">
          <w:rPr>
            <w:rFonts w:ascii="Open Sans" w:eastAsia="Open Sans" w:hAnsi="Open Sans" w:cs="Open Sans"/>
            <w:spacing w:val="-2"/>
            <w:position w:val="-1"/>
          </w:rPr>
          <w:delText xml:space="preserve"> </w:delText>
        </w:r>
      </w:del>
      <w:del w:id="50" w:author="Meital Waltman" w:date="2016-09-13T10:58:00Z">
        <w:r w:rsidDel="00CF57F3">
          <w:rPr>
            <w:rFonts w:ascii="Open Sans" w:eastAsia="Open Sans" w:hAnsi="Open Sans" w:cs="Open Sans"/>
            <w:b/>
            <w:bCs/>
            <w:color w:val="0000FF"/>
            <w:spacing w:val="-3"/>
            <w:position w:val="-1"/>
          </w:rPr>
          <w:delText>W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7"/>
            <w:position w:val="-1"/>
          </w:rPr>
          <w:delText>i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d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sp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re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2"/>
            <w:position w:val="-1"/>
          </w:rPr>
          <w:delText>a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-1"/>
          </w:rPr>
          <w:delText>d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11"/>
            <w:position w:val="-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-1"/>
          </w:rPr>
          <w:delText>-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6"/>
            <w:position w:val="-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7"/>
            <w:position w:val="-1"/>
          </w:rPr>
          <w:delText>x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7"/>
            <w:position w:val="-1"/>
          </w:rPr>
          <w:delText>c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7"/>
            <w:position w:val="-1"/>
          </w:rPr>
          <w:delText>l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u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d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4"/>
            <w:position w:val="-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r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1"/>
            <w:position w:val="-1"/>
          </w:rPr>
          <w:delText>o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u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5"/>
            <w:position w:val="-1"/>
          </w:rPr>
          <w:delText>t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7"/>
            <w:position w:val="-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g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r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1"/>
            <w:position w:val="-1"/>
          </w:rPr>
          <w:delText>o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u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p</w:delText>
        </w:r>
        <w:r w:rsidDel="00CF57F3">
          <w:rPr>
            <w:rFonts w:ascii="Open Sans" w:eastAsia="Open Sans" w:hAnsi="Open Sans" w:cs="Open Sans"/>
            <w:color w:val="000000"/>
            <w:position w:val="-1"/>
          </w:rPr>
          <w:delText>.</w:delText>
        </w:r>
      </w:del>
      <w:commentRangeEnd w:id="46"/>
      <w:r w:rsidR="00CF57F3">
        <w:rPr>
          <w:rStyle w:val="CommentReference"/>
        </w:rPr>
        <w:commentReference w:id="46"/>
      </w:r>
    </w:p>
    <w:p w14:paraId="2BC3DD1C" w14:textId="77777777" w:rsidR="001A3400" w:rsidRDefault="001A3400">
      <w:pPr>
        <w:spacing w:before="5" w:after="0" w:line="110" w:lineRule="exact"/>
        <w:rPr>
          <w:sz w:val="11"/>
          <w:szCs w:val="11"/>
        </w:rPr>
      </w:pPr>
    </w:p>
    <w:p w14:paraId="14065850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5276A012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2BE7B66C" w14:textId="77777777" w:rsidR="001A3400" w:rsidRDefault="004C2A7E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pict w14:anchorId="3D28B3C5">
          <v:shape id="_x0000_s1068" type="#_x0000_t75" style="position:absolute;left:0;text-align:left;margin-left:72.75pt;margin-top:5.7pt;width:4.5pt;height:4.5pt;z-index:-251662336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  <w:position w:val="1"/>
        </w:rPr>
        <w:t>T</w:t>
      </w:r>
      <w:r w:rsidR="00D33383">
        <w:rPr>
          <w:rFonts w:ascii="Open Sans" w:eastAsia="Open Sans" w:hAnsi="Open Sans" w:cs="Open Sans"/>
          <w:position w:val="1"/>
        </w:rPr>
        <w:t>h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s</w:t>
      </w:r>
      <w:r w:rsidR="00D33383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pr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spacing w:val="1"/>
          <w:position w:val="1"/>
        </w:rPr>
        <w:t>f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position w:val="1"/>
        </w:rPr>
        <w:t>r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position w:val="1"/>
        </w:rPr>
        <w:t>nce</w:t>
      </w:r>
      <w:r w:rsidR="00D33383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5"/>
          <w:position w:val="1"/>
        </w:rPr>
        <w:t>m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y</w:t>
      </w:r>
      <w:r w:rsidR="00D33383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be</w:t>
      </w:r>
      <w:r w:rsidR="00D33383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s</w:t>
      </w:r>
      <w:r w:rsidR="00D33383">
        <w:rPr>
          <w:rFonts w:ascii="Open Sans" w:eastAsia="Open Sans" w:hAnsi="Open Sans" w:cs="Open Sans"/>
          <w:spacing w:val="-3"/>
          <w:position w:val="1"/>
        </w:rPr>
        <w:t>t</w:t>
      </w:r>
      <w:r w:rsidR="00D33383">
        <w:rPr>
          <w:rFonts w:ascii="Open Sans" w:eastAsia="Open Sans" w:hAnsi="Open Sans" w:cs="Open Sans"/>
          <w:position w:val="1"/>
        </w:rPr>
        <w:t>r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ct</w:t>
      </w:r>
      <w:r w:rsidR="00D33383">
        <w:rPr>
          <w:rFonts w:ascii="Open Sans" w:eastAsia="Open Sans" w:hAnsi="Open Sans" w:cs="Open Sans"/>
          <w:spacing w:val="-1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2"/>
          <w:position w:val="1"/>
        </w:rPr>
        <w:t>o</w:t>
      </w:r>
      <w:r w:rsidR="00D33383">
        <w:rPr>
          <w:rFonts w:ascii="Open Sans" w:eastAsia="Open Sans" w:hAnsi="Open Sans" w:cs="Open Sans"/>
          <w:position w:val="1"/>
        </w:rPr>
        <w:t>r</w:t>
      </w:r>
      <w:r w:rsidR="00D33383">
        <w:rPr>
          <w:rFonts w:ascii="Open Sans" w:eastAsia="Open Sans" w:hAnsi="Open Sans" w:cs="Open Sans"/>
          <w:spacing w:val="3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5"/>
          <w:position w:val="1"/>
        </w:rPr>
        <w:t>m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y</w:t>
      </w:r>
      <w:r w:rsidR="00D33383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be</w:t>
      </w:r>
      <w:r w:rsidR="00D33383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5"/>
          <w:position w:val="1"/>
        </w:rPr>
        <w:t>m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de</w:t>
      </w:r>
      <w:r w:rsidR="00D33383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1"/>
          <w:position w:val="1"/>
        </w:rPr>
        <w:t>f</w:t>
      </w:r>
      <w:r w:rsidR="00D33383">
        <w:rPr>
          <w:rFonts w:ascii="Open Sans" w:eastAsia="Open Sans" w:hAnsi="Open Sans" w:cs="Open Sans"/>
          <w:spacing w:val="5"/>
          <w:position w:val="1"/>
        </w:rPr>
        <w:t>l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spacing w:val="5"/>
          <w:position w:val="1"/>
        </w:rPr>
        <w:t>xi</w:t>
      </w:r>
      <w:r w:rsidR="00D33383">
        <w:rPr>
          <w:rFonts w:ascii="Open Sans" w:eastAsia="Open Sans" w:hAnsi="Open Sans" w:cs="Open Sans"/>
          <w:position w:val="1"/>
        </w:rPr>
        <w:t>b</w:t>
      </w:r>
      <w:r w:rsidR="00D33383">
        <w:rPr>
          <w:rFonts w:ascii="Open Sans" w:eastAsia="Open Sans" w:hAnsi="Open Sans" w:cs="Open Sans"/>
          <w:spacing w:val="5"/>
          <w:position w:val="1"/>
        </w:rPr>
        <w:t>l</w:t>
      </w:r>
      <w:r w:rsidR="00D33383">
        <w:rPr>
          <w:rFonts w:ascii="Open Sans" w:eastAsia="Open Sans" w:hAnsi="Open Sans" w:cs="Open Sans"/>
          <w:position w:val="1"/>
        </w:rPr>
        <w:t>e</w:t>
      </w:r>
      <w:r w:rsidR="00D33383">
        <w:rPr>
          <w:rFonts w:ascii="Open Sans" w:eastAsia="Open Sans" w:hAnsi="Open Sans" w:cs="Open Sans"/>
          <w:spacing w:val="-6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by</w:t>
      </w:r>
      <w:r w:rsidR="00D33383">
        <w:rPr>
          <w:rFonts w:ascii="Open Sans" w:eastAsia="Open Sans" w:hAnsi="Open Sans" w:cs="Open Sans"/>
          <w:spacing w:val="-5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ss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gn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ng</w:t>
      </w:r>
      <w:r w:rsidR="00D33383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a p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position w:val="1"/>
        </w:rPr>
        <w:t>n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spacing w:val="5"/>
          <w:position w:val="1"/>
        </w:rPr>
        <w:t>l</w:t>
      </w:r>
      <w:r w:rsidR="00D33383">
        <w:rPr>
          <w:rFonts w:ascii="Open Sans" w:eastAsia="Open Sans" w:hAnsi="Open Sans" w:cs="Open Sans"/>
          <w:spacing w:val="-3"/>
          <w:position w:val="1"/>
        </w:rPr>
        <w:t>t</w:t>
      </w:r>
      <w:r w:rsidR="00D33383">
        <w:rPr>
          <w:rFonts w:ascii="Open Sans" w:eastAsia="Open Sans" w:hAnsi="Open Sans" w:cs="Open Sans"/>
          <w:position w:val="1"/>
        </w:rPr>
        <w:t>y</w:t>
      </w:r>
    </w:p>
    <w:p w14:paraId="734E0594" w14:textId="77777777" w:rsidR="001A3400" w:rsidRDefault="001A3400">
      <w:pPr>
        <w:spacing w:after="0"/>
        <w:sectPr w:rsidR="001A3400">
          <w:headerReference w:type="default" r:id="rId17"/>
          <w:pgSz w:w="11920" w:h="16840"/>
          <w:pgMar w:top="2500" w:right="1260" w:bottom="280" w:left="1280" w:header="1784" w:footer="0" w:gutter="0"/>
          <w:cols w:space="720"/>
        </w:sectPr>
      </w:pPr>
    </w:p>
    <w:p w14:paraId="1338EF63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0A445CBE" w14:textId="77777777" w:rsidR="001A3400" w:rsidRDefault="00D33383">
      <w:pPr>
        <w:spacing w:after="0" w:line="240" w:lineRule="auto"/>
        <w:ind w:left="115" w:right="12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nds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r" 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-1"/>
        </w:rPr>
        <w:t xml:space="preserve"> 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 xml:space="preserve">he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dds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4"/>
        </w:rPr>
        <w:t>l</w:t>
      </w:r>
      <w:r>
        <w:rPr>
          <w:rFonts w:ascii="Open Sans" w:eastAsia="Open Sans" w:hAnsi="Open Sans" w:cs="Open Sans"/>
          <w:color w:val="3F3F3F"/>
        </w:rPr>
        <w:t xml:space="preserve">-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ng.</w:t>
      </w:r>
    </w:p>
    <w:p w14:paraId="7BA6AC34" w14:textId="77777777" w:rsidR="001A3400" w:rsidRDefault="00D33383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44293629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7C0F92B1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7C7B7B4C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2835FB23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D855DCA">
          <v:shape id="_x0000_i1032" type="#_x0000_t75" style="width:457.05pt;height:226pt;mso-position-horizontal-relative:char;mso-position-vertical-relative:line">
            <v:imagedata r:id="rId18" o:title=""/>
          </v:shape>
        </w:pict>
      </w:r>
    </w:p>
    <w:p w14:paraId="39F0302D" w14:textId="77777777" w:rsidR="001A3400" w:rsidRDefault="001A3400">
      <w:pPr>
        <w:spacing w:before="5" w:after="0" w:line="180" w:lineRule="exact"/>
        <w:rPr>
          <w:sz w:val="18"/>
          <w:szCs w:val="18"/>
        </w:rPr>
      </w:pPr>
    </w:p>
    <w:p w14:paraId="4E750C9B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7B71837A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4CCDD21C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606BE453">
          <v:shape id="_x0000_s1066" type="#_x0000_t75" style="position:absolute;left:0;text-align:left;margin-left:72.75pt;margin-top:5.85pt;width:4.5pt;height:4.5pt;z-index:-25166131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-4"/>
        </w:rPr>
        <w:t>L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5"/>
        </w:rPr>
        <w:t>y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-5"/>
        </w:rPr>
        <w:t>v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  <w:b/>
          <w:bCs/>
        </w:rPr>
        <w:t>r</w:t>
      </w:r>
      <w:r w:rsidR="00D33383">
        <w:rPr>
          <w:rFonts w:ascii="Open Sans" w:eastAsia="Open Sans" w:hAnsi="Open Sans" w:cs="Open Sans"/>
          <w:b/>
          <w:bCs/>
          <w:spacing w:val="3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4"/>
        </w:rPr>
        <w:t>p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  <w:spacing w:val="7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en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4"/>
        </w:rPr>
        <w:t>g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-1"/>
        </w:rPr>
        <w:t>N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3"/>
        </w:rPr>
        <w:t xml:space="preserve"> 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.</w:t>
      </w:r>
    </w:p>
    <w:p w14:paraId="0F026081" w14:textId="77777777" w:rsidR="001A3400" w:rsidRDefault="004C2A7E">
      <w:pPr>
        <w:spacing w:before="75" w:after="0" w:line="240" w:lineRule="auto"/>
        <w:ind w:left="415" w:right="475"/>
        <w:rPr>
          <w:rFonts w:ascii="Open Sans" w:eastAsia="Open Sans" w:hAnsi="Open Sans" w:cs="Open Sans"/>
        </w:rPr>
      </w:pPr>
      <w:r>
        <w:pict w14:anchorId="26232B1B">
          <v:shape id="_x0000_s1065" type="#_x0000_t75" style="position:absolute;left:0;text-align:left;margin-left:72.75pt;margin-top:9.6pt;width:4.5pt;height:4.5pt;z-index:-251660288;mso-position-horizontal-relative:page">
            <v:imagedata r:id="rId7" o:title=""/>
            <w10:wrap anchorx="page"/>
          </v:shape>
        </w:pict>
      </w:r>
      <w:r>
        <w:pict w14:anchorId="2E397451">
          <v:group id="_x0000_s1059" style="position:absolute;left:0;text-align:left;margin-left:69.4pt;margin-top:39.95pt;width:456pt;height:60pt;z-index:-251659264;mso-position-horizontal-relative:page" coordorigin="1388,799" coordsize="9120,1200">
            <v:shape id="_x0000_s1064" type="#_x0000_t75" style="position:absolute;left:1395;top:807;width:810;height:840">
              <v:imagedata r:id="rId16" o:title=""/>
            </v:shape>
            <v:group id="_x0000_s1062" style="position:absolute;left:1395;top:807;width:9082;height:1185" coordorigin="1395,807" coordsize="9082,1185">
              <v:shape id="_x0000_s1063" style="position:absolute;left:1395;top:807;width:9082;height:1185" coordorigin="1395,807" coordsize="9082,1185" path="m10410,807r-8933,l1419,836r-24,61l1395,1910r29,58l1485,1992r8933,-1l10440,1987r20,-10l10476,1963r1,-1l1479,1962r-21,-7l1441,1942r-12,-18l1425,1902r,-1011l1431,870r13,-17l1463,841r22,-4l10476,837r-5,-7l10453,818r-20,-8l10410,807e" fillcolor="#0000a4" stroked="f">
                <v:path arrowok="t"/>
              </v:shape>
            </v:group>
            <v:group id="_x0000_s1060" style="position:absolute;left:1485;top:837;width:9015;height:1125" coordorigin="1485,837" coordsize="9015,1125">
              <v:shape id="_x0000_s1061" style="position:absolute;left:1485;top:837;width:9015;height:1125" coordorigin="1485,837" coordsize="9015,1125" path="m10476,837r-8991,l10416,837r21,6l10454,856r12,19l10470,897r,1010l10464,1929r-13,17l10432,1958r-22,4l10477,1962r12,-17l10497,1924r3,-22l10500,888r-5,-22l10485,847r-9,-10e" fillcolor="#0000a4" stroked="f">
                <v:path arrowok="t"/>
              </v:shape>
            </v:group>
            <w10:wrap anchorx="page"/>
          </v:group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6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s.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Y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</w:rPr>
        <w:t>us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2"/>
        </w:rPr>
        <w:t xml:space="preserve"> a</w:t>
      </w:r>
      <w:r w:rsidR="00D33383">
        <w:rPr>
          <w:rFonts w:ascii="Open Sans" w:eastAsia="Open Sans" w:hAnsi="Open Sans" w:cs="Open Sans"/>
        </w:rPr>
        <w:t>dd</w:t>
      </w:r>
      <w:r w:rsidR="00D33383">
        <w:rPr>
          <w:rFonts w:ascii="Open Sans" w:eastAsia="Open Sans" w:hAnsi="Open Sans" w:cs="Open Sans"/>
          <w:spacing w:val="4"/>
        </w:rPr>
        <w:t>i</w:t>
      </w:r>
      <w:r w:rsidR="00D33383">
        <w:rPr>
          <w:rFonts w:ascii="Open Sans" w:eastAsia="Open Sans" w:hAnsi="Open Sans" w:cs="Open Sans"/>
        </w:rPr>
        <w:t xml:space="preserve">-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5"/>
        </w:rPr>
        <w:t xml:space="preserve"> i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nc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s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f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e</w:t>
      </w:r>
    </w:p>
    <w:p w14:paraId="693CF0A7" w14:textId="77777777" w:rsidR="001A3400" w:rsidRDefault="001A3400">
      <w:pPr>
        <w:spacing w:before="8" w:after="0" w:line="140" w:lineRule="exact"/>
        <w:rPr>
          <w:sz w:val="14"/>
          <w:szCs w:val="14"/>
        </w:rPr>
      </w:pPr>
    </w:p>
    <w:p w14:paraId="61E934EC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4AA01E0C" w14:textId="77777777" w:rsidR="001A3400" w:rsidRDefault="00D33383">
      <w:pPr>
        <w:spacing w:after="0" w:line="297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o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use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spacing w:val="-5"/>
          <w:position w:val="1"/>
        </w:rPr>
        <w:t>v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l</w:t>
      </w:r>
      <w:r>
        <w:rPr>
          <w:rFonts w:ascii="Open Sans" w:eastAsia="Open Sans" w:hAnsi="Open Sans" w:cs="Open Sans"/>
          <w:spacing w:val="5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-3"/>
          <w:position w:val="1"/>
        </w:rPr>
        <w:t>te</w:t>
      </w:r>
      <w:r>
        <w:rPr>
          <w:rFonts w:ascii="Open Sans" w:eastAsia="Open Sans" w:hAnsi="Open Sans" w:cs="Open Sans"/>
          <w:position w:val="1"/>
        </w:rPr>
        <w:t>s,</w:t>
      </w:r>
      <w:r>
        <w:rPr>
          <w:rFonts w:ascii="Open Sans" w:eastAsia="Open Sans" w:hAnsi="Open Sans" w:cs="Open Sans"/>
          <w:spacing w:val="8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>p</w:t>
      </w:r>
      <w:r>
        <w:rPr>
          <w:rFonts w:ascii="Open Sans" w:eastAsia="Open Sans" w:hAnsi="Open Sans" w:cs="Open Sans"/>
          <w:spacing w:val="5"/>
          <w:position w:val="1"/>
        </w:rPr>
        <w:t>l</w:t>
      </w:r>
      <w:r>
        <w:rPr>
          <w:rFonts w:ascii="Open Sans" w:eastAsia="Open Sans" w:hAnsi="Open Sans" w:cs="Open Sans"/>
          <w:spacing w:val="-2"/>
          <w:position w:val="1"/>
        </w:rPr>
        <w:t>a</w:t>
      </w:r>
      <w:r>
        <w:rPr>
          <w:rFonts w:ascii="Open Sans" w:eastAsia="Open Sans" w:hAnsi="Open Sans" w:cs="Open Sans"/>
          <w:position w:val="1"/>
        </w:rPr>
        <w:t>ce</w:t>
      </w:r>
      <w:r>
        <w:rPr>
          <w:rFonts w:ascii="Open Sans" w:eastAsia="Open Sans" w:hAnsi="Open Sans" w:cs="Open Sans"/>
          <w:spacing w:val="-3"/>
          <w:position w:val="1"/>
        </w:rPr>
        <w:t xml:space="preserve"> t</w:t>
      </w:r>
      <w:r>
        <w:rPr>
          <w:rFonts w:ascii="Open Sans" w:eastAsia="Open Sans" w:hAnsi="Open Sans" w:cs="Open Sans"/>
          <w:position w:val="1"/>
        </w:rPr>
        <w:t>h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m</w:t>
      </w:r>
      <w:r>
        <w:rPr>
          <w:rFonts w:ascii="Open Sans" w:eastAsia="Open Sans" w:hAnsi="Open Sans" w:cs="Open Sans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i</w:t>
      </w:r>
      <w:r>
        <w:rPr>
          <w:rFonts w:ascii="Open Sans" w:eastAsia="Open Sans" w:hAnsi="Open Sans" w:cs="Open Sans"/>
          <w:position w:val="1"/>
        </w:rPr>
        <w:t>n</w:t>
      </w:r>
      <w:r>
        <w:rPr>
          <w:rFonts w:ascii="Open Sans" w:eastAsia="Open Sans" w:hAnsi="Open Sans" w:cs="Open Sans"/>
          <w:spacing w:val="1"/>
          <w:position w:val="1"/>
        </w:rPr>
        <w:t xml:space="preserve"> </w:t>
      </w:r>
      <w:r>
        <w:rPr>
          <w:rFonts w:ascii="Open Sans" w:eastAsia="Open Sans" w:hAnsi="Open Sans" w:cs="Open Sans"/>
          <w:position w:val="1"/>
        </w:rPr>
        <w:t xml:space="preserve">a </w:t>
      </w:r>
      <w:r>
        <w:rPr>
          <w:rFonts w:ascii="Open Sans" w:eastAsia="Open Sans" w:hAnsi="Open Sans" w:cs="Open Sans"/>
          <w:spacing w:val="-1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>u</w:t>
      </w:r>
      <w:r>
        <w:rPr>
          <w:rFonts w:ascii="Open Sans" w:eastAsia="Open Sans" w:hAnsi="Open Sans" w:cs="Open Sans"/>
          <w:spacing w:val="-3"/>
          <w:position w:val="1"/>
        </w:rPr>
        <w:t>t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spacing w:val="5"/>
          <w:position w:val="1"/>
        </w:rPr>
        <w:t>G</w:t>
      </w:r>
      <w:r>
        <w:rPr>
          <w:rFonts w:ascii="Open Sans" w:eastAsia="Open Sans" w:hAnsi="Open Sans" w:cs="Open Sans"/>
          <w:position w:val="1"/>
        </w:rPr>
        <w:t>r</w:t>
      </w:r>
      <w:r>
        <w:rPr>
          <w:rFonts w:ascii="Open Sans" w:eastAsia="Open Sans" w:hAnsi="Open Sans" w:cs="Open Sans"/>
          <w:spacing w:val="2"/>
          <w:position w:val="1"/>
        </w:rPr>
        <w:t>o</w:t>
      </w:r>
      <w:r>
        <w:rPr>
          <w:rFonts w:ascii="Open Sans" w:eastAsia="Open Sans" w:hAnsi="Open Sans" w:cs="Open Sans"/>
          <w:position w:val="1"/>
        </w:rPr>
        <w:t xml:space="preserve">up </w:t>
      </w:r>
      <w:r>
        <w:rPr>
          <w:rFonts w:ascii="Open Sans" w:eastAsia="Open Sans" w:hAnsi="Open Sans" w:cs="Open Sans"/>
          <w:spacing w:val="-5"/>
          <w:position w:val="1"/>
        </w:rPr>
        <w:t>(</w:t>
      </w:r>
      <w:r>
        <w:rPr>
          <w:rFonts w:ascii="Open Sans" w:eastAsia="Open Sans" w:hAnsi="Open Sans" w:cs="Open Sans"/>
          <w:position w:val="1"/>
        </w:rPr>
        <w:t>s</w:t>
      </w:r>
      <w:r>
        <w:rPr>
          <w:rFonts w:ascii="Open Sans" w:eastAsia="Open Sans" w:hAnsi="Open Sans" w:cs="Open Sans"/>
          <w:spacing w:val="-3"/>
          <w:position w:val="1"/>
        </w:rPr>
        <w:t>e</w:t>
      </w:r>
      <w:r>
        <w:rPr>
          <w:rFonts w:ascii="Open Sans" w:eastAsia="Open Sans" w:hAnsi="Open Sans" w:cs="Open Sans"/>
          <w:position w:val="1"/>
        </w:rPr>
        <w:t>e</w:t>
      </w:r>
      <w:r>
        <w:rPr>
          <w:rFonts w:ascii="Open Sans" w:eastAsia="Open Sans" w:hAnsi="Open Sans" w:cs="Open Sans"/>
          <w:spacing w:val="-2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1"/>
        </w:rPr>
        <w:t>t</w:t>
      </w:r>
      <w:r>
        <w:rPr>
          <w:rFonts w:ascii="Open Sans" w:eastAsia="Open Sans" w:hAnsi="Open Sans" w:cs="Open Sans"/>
          <w:b/>
          <w:bCs/>
          <w:color w:val="0000FF"/>
          <w:position w:val="1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  <w:position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  <w:position w:val="1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  <w:position w:val="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  <w:position w:val="1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  <w:position w:val="1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  <w:position w:val="1"/>
        </w:rPr>
        <w:t>s</w:t>
      </w:r>
      <w:r>
        <w:rPr>
          <w:rFonts w:ascii="Open Sans" w:eastAsia="Open Sans" w:hAnsi="Open Sans" w:cs="Open Sans"/>
          <w:color w:val="000000"/>
          <w:position w:val="1"/>
        </w:rPr>
        <w:t>)</w:t>
      </w:r>
    </w:p>
    <w:p w14:paraId="7BAD83CE" w14:textId="62DF7874" w:rsidR="001A3400" w:rsidRDefault="00D33383" w:rsidP="00CF57F3">
      <w:pPr>
        <w:spacing w:after="0" w:line="282" w:lineRule="exact"/>
        <w:ind w:left="1270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  <w:position w:val="-1"/>
        </w:rPr>
        <w:t>a</w:t>
      </w:r>
      <w:r>
        <w:rPr>
          <w:rFonts w:ascii="Open Sans" w:eastAsia="Open Sans" w:hAnsi="Open Sans" w:cs="Open Sans"/>
          <w:position w:val="-1"/>
        </w:rPr>
        <w:t xml:space="preserve">nd </w:t>
      </w:r>
      <w:r>
        <w:rPr>
          <w:rFonts w:ascii="Open Sans" w:eastAsia="Open Sans" w:hAnsi="Open Sans" w:cs="Open Sans"/>
          <w:spacing w:val="-3"/>
          <w:position w:val="-1"/>
        </w:rPr>
        <w:t>t</w:t>
      </w:r>
      <w:r>
        <w:rPr>
          <w:rFonts w:ascii="Open Sans" w:eastAsia="Open Sans" w:hAnsi="Open Sans" w:cs="Open Sans"/>
          <w:position w:val="-1"/>
        </w:rPr>
        <w:t>h</w:t>
      </w:r>
      <w:r>
        <w:rPr>
          <w:rFonts w:ascii="Open Sans" w:eastAsia="Open Sans" w:hAnsi="Open Sans" w:cs="Open Sans"/>
          <w:spacing w:val="-3"/>
          <w:position w:val="-1"/>
        </w:rPr>
        <w:t>e</w:t>
      </w:r>
      <w:r>
        <w:rPr>
          <w:rFonts w:ascii="Open Sans" w:eastAsia="Open Sans" w:hAnsi="Open Sans" w:cs="Open Sans"/>
          <w:position w:val="-1"/>
        </w:rPr>
        <w:t>n use</w:t>
      </w:r>
      <w:r>
        <w:rPr>
          <w:rFonts w:ascii="Open Sans" w:eastAsia="Open Sans" w:hAnsi="Open Sans" w:cs="Open Sans"/>
          <w:spacing w:val="-2"/>
          <w:position w:val="-1"/>
        </w:rPr>
        <w:t xml:space="preserve"> </w:t>
      </w:r>
      <w:del w:id="51" w:author="Meital Waltman" w:date="2016-09-13T10:59:00Z">
        <w:r w:rsidDel="00CF57F3">
          <w:rPr>
            <w:rFonts w:ascii="Open Sans" w:eastAsia="Open Sans" w:hAnsi="Open Sans" w:cs="Open Sans"/>
            <w:b/>
            <w:bCs/>
            <w:color w:val="0000FF"/>
            <w:spacing w:val="-3"/>
            <w:position w:val="-1"/>
          </w:rPr>
          <w:delText>W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7"/>
            <w:position w:val="-1"/>
          </w:rPr>
          <w:delText>i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d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sp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re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2"/>
            <w:position w:val="-1"/>
          </w:rPr>
          <w:delText>a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-1"/>
          </w:rPr>
          <w:delText>d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11"/>
            <w:position w:val="-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-1"/>
          </w:rPr>
          <w:delText>-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6"/>
            <w:position w:val="-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7"/>
            <w:position w:val="-1"/>
          </w:rPr>
          <w:delText>x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7"/>
            <w:position w:val="-1"/>
          </w:rPr>
          <w:delText>c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7"/>
            <w:position w:val="-1"/>
          </w:rPr>
          <w:delText>l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u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d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4"/>
            <w:position w:val="-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r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1"/>
            <w:position w:val="-1"/>
          </w:rPr>
          <w:delText>o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u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5"/>
            <w:position w:val="-1"/>
          </w:rPr>
          <w:delText>t</w:delText>
        </w:r>
        <w:r w:rsidDel="00CF57F3">
          <w:rPr>
            <w:rFonts w:ascii="Open Sans" w:eastAsia="Open Sans" w:hAnsi="Open Sans" w:cs="Open Sans"/>
            <w:b/>
            <w:bCs/>
            <w:color w:val="0000FF"/>
            <w:position w:val="-1"/>
          </w:rPr>
          <w:delText>e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7"/>
            <w:position w:val="-1"/>
          </w:rPr>
          <w:delText xml:space="preserve"> 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g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r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1"/>
            <w:position w:val="-1"/>
          </w:rPr>
          <w:delText>o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5"/>
            <w:position w:val="-1"/>
          </w:rPr>
          <w:delText>u</w:delText>
        </w:r>
        <w:r w:rsidDel="00CF57F3">
          <w:rPr>
            <w:rFonts w:ascii="Open Sans" w:eastAsia="Open Sans" w:hAnsi="Open Sans" w:cs="Open Sans"/>
            <w:b/>
            <w:bCs/>
            <w:color w:val="0000FF"/>
            <w:spacing w:val="-4"/>
            <w:position w:val="-1"/>
          </w:rPr>
          <w:delText>p</w:delText>
        </w:r>
        <w:r w:rsidDel="00CF57F3">
          <w:rPr>
            <w:rFonts w:ascii="Open Sans" w:eastAsia="Open Sans" w:hAnsi="Open Sans" w:cs="Open Sans"/>
            <w:color w:val="000000"/>
            <w:position w:val="-1"/>
          </w:rPr>
          <w:delText>.</w:delText>
        </w:r>
      </w:del>
      <w:ins w:id="52" w:author="Meital Waltman" w:date="2016-09-13T10:59:00Z">
        <w:r w:rsidR="00CF57F3" w:rsidRPr="00CF57F3">
          <w:rPr>
            <w:rFonts w:ascii="Open Sans" w:eastAsia="Open Sans" w:hAnsi="Open Sans" w:cs="Open Sans"/>
            <w:color w:val="000000"/>
            <w:position w:val="-1"/>
          </w:rPr>
          <w:t xml:space="preserve"> Duration dependant recovery - By route group</w:t>
        </w:r>
      </w:ins>
    </w:p>
    <w:p w14:paraId="4AA660AF" w14:textId="77777777" w:rsidR="001A3400" w:rsidRDefault="001A3400">
      <w:pPr>
        <w:spacing w:before="5" w:after="0" w:line="110" w:lineRule="exact"/>
        <w:rPr>
          <w:sz w:val="11"/>
          <w:szCs w:val="11"/>
        </w:rPr>
      </w:pPr>
    </w:p>
    <w:p w14:paraId="6BD7F44F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56C479A0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4A7AE3F0" w14:textId="77777777" w:rsidR="001A3400" w:rsidRDefault="004C2A7E">
      <w:pPr>
        <w:spacing w:after="0" w:line="297" w:lineRule="exact"/>
        <w:ind w:left="415" w:right="-20"/>
        <w:rPr>
          <w:rFonts w:ascii="Open Sans" w:eastAsia="Open Sans" w:hAnsi="Open Sans" w:cs="Open Sans"/>
        </w:rPr>
      </w:pPr>
      <w:r>
        <w:pict w14:anchorId="6D30022B">
          <v:shape id="_x0000_s1058" type="#_x0000_t75" style="position:absolute;left:0;text-align:left;margin-left:72.75pt;margin-top:5.7pt;width:4.5pt;height:4.5pt;z-index:-251658240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  <w:position w:val="1"/>
        </w:rPr>
        <w:t>T</w:t>
      </w:r>
      <w:r w:rsidR="00D33383">
        <w:rPr>
          <w:rFonts w:ascii="Open Sans" w:eastAsia="Open Sans" w:hAnsi="Open Sans" w:cs="Open Sans"/>
          <w:position w:val="1"/>
        </w:rPr>
        <w:t>h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s</w:t>
      </w:r>
      <w:r w:rsidR="00D33383">
        <w:rPr>
          <w:rFonts w:ascii="Open Sans" w:eastAsia="Open Sans" w:hAnsi="Open Sans" w:cs="Open Sans"/>
          <w:spacing w:val="1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pr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spacing w:val="1"/>
          <w:position w:val="1"/>
        </w:rPr>
        <w:t>f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position w:val="1"/>
        </w:rPr>
        <w:t>r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position w:val="1"/>
        </w:rPr>
        <w:t>nce</w:t>
      </w:r>
      <w:r w:rsidR="00D33383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5"/>
          <w:position w:val="1"/>
        </w:rPr>
        <w:t>m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y</w:t>
      </w:r>
      <w:r w:rsidR="00D33383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be</w:t>
      </w:r>
      <w:r w:rsidR="00D33383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s</w:t>
      </w:r>
      <w:r w:rsidR="00D33383">
        <w:rPr>
          <w:rFonts w:ascii="Open Sans" w:eastAsia="Open Sans" w:hAnsi="Open Sans" w:cs="Open Sans"/>
          <w:spacing w:val="-3"/>
          <w:position w:val="1"/>
        </w:rPr>
        <w:t>t</w:t>
      </w:r>
      <w:r w:rsidR="00D33383">
        <w:rPr>
          <w:rFonts w:ascii="Open Sans" w:eastAsia="Open Sans" w:hAnsi="Open Sans" w:cs="Open Sans"/>
          <w:position w:val="1"/>
        </w:rPr>
        <w:t>r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ct</w:t>
      </w:r>
      <w:r w:rsidR="00D33383">
        <w:rPr>
          <w:rFonts w:ascii="Open Sans" w:eastAsia="Open Sans" w:hAnsi="Open Sans" w:cs="Open Sans"/>
          <w:spacing w:val="-1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2"/>
          <w:position w:val="1"/>
        </w:rPr>
        <w:t>o</w:t>
      </w:r>
      <w:r w:rsidR="00D33383">
        <w:rPr>
          <w:rFonts w:ascii="Open Sans" w:eastAsia="Open Sans" w:hAnsi="Open Sans" w:cs="Open Sans"/>
          <w:position w:val="1"/>
        </w:rPr>
        <w:t>r</w:t>
      </w:r>
      <w:r w:rsidR="00D33383">
        <w:rPr>
          <w:rFonts w:ascii="Open Sans" w:eastAsia="Open Sans" w:hAnsi="Open Sans" w:cs="Open Sans"/>
          <w:spacing w:val="3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5"/>
          <w:position w:val="1"/>
        </w:rPr>
        <w:t>m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y</w:t>
      </w:r>
      <w:r w:rsidR="00D33383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be</w:t>
      </w:r>
      <w:r w:rsidR="00D33383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5"/>
          <w:position w:val="1"/>
        </w:rPr>
        <w:t>m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de</w:t>
      </w:r>
      <w:r w:rsidR="00D33383">
        <w:rPr>
          <w:rFonts w:ascii="Open Sans" w:eastAsia="Open Sans" w:hAnsi="Open Sans" w:cs="Open Sans"/>
          <w:spacing w:val="-2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1"/>
          <w:position w:val="1"/>
        </w:rPr>
        <w:t>f</w:t>
      </w:r>
      <w:r w:rsidR="00D33383">
        <w:rPr>
          <w:rFonts w:ascii="Open Sans" w:eastAsia="Open Sans" w:hAnsi="Open Sans" w:cs="Open Sans"/>
          <w:spacing w:val="5"/>
          <w:position w:val="1"/>
        </w:rPr>
        <w:t>l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spacing w:val="5"/>
          <w:position w:val="1"/>
        </w:rPr>
        <w:t>xi</w:t>
      </w:r>
      <w:r w:rsidR="00D33383">
        <w:rPr>
          <w:rFonts w:ascii="Open Sans" w:eastAsia="Open Sans" w:hAnsi="Open Sans" w:cs="Open Sans"/>
          <w:position w:val="1"/>
        </w:rPr>
        <w:t>b</w:t>
      </w:r>
      <w:r w:rsidR="00D33383">
        <w:rPr>
          <w:rFonts w:ascii="Open Sans" w:eastAsia="Open Sans" w:hAnsi="Open Sans" w:cs="Open Sans"/>
          <w:spacing w:val="5"/>
          <w:position w:val="1"/>
        </w:rPr>
        <w:t>l</w:t>
      </w:r>
      <w:r w:rsidR="00D33383">
        <w:rPr>
          <w:rFonts w:ascii="Open Sans" w:eastAsia="Open Sans" w:hAnsi="Open Sans" w:cs="Open Sans"/>
          <w:position w:val="1"/>
        </w:rPr>
        <w:t>e</w:t>
      </w:r>
      <w:r w:rsidR="00D33383">
        <w:rPr>
          <w:rFonts w:ascii="Open Sans" w:eastAsia="Open Sans" w:hAnsi="Open Sans" w:cs="Open Sans"/>
          <w:spacing w:val="-6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by</w:t>
      </w:r>
      <w:r w:rsidR="00D33383">
        <w:rPr>
          <w:rFonts w:ascii="Open Sans" w:eastAsia="Open Sans" w:hAnsi="Open Sans" w:cs="Open Sans"/>
          <w:spacing w:val="-5"/>
          <w:position w:val="1"/>
        </w:rPr>
        <w:t xml:space="preserve"> 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position w:val="1"/>
        </w:rPr>
        <w:t>ss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gn</w:t>
      </w:r>
      <w:r w:rsidR="00D33383">
        <w:rPr>
          <w:rFonts w:ascii="Open Sans" w:eastAsia="Open Sans" w:hAnsi="Open Sans" w:cs="Open Sans"/>
          <w:spacing w:val="5"/>
          <w:position w:val="1"/>
        </w:rPr>
        <w:t>i</w:t>
      </w:r>
      <w:r w:rsidR="00D33383">
        <w:rPr>
          <w:rFonts w:ascii="Open Sans" w:eastAsia="Open Sans" w:hAnsi="Open Sans" w:cs="Open Sans"/>
          <w:position w:val="1"/>
        </w:rPr>
        <w:t>ng</w:t>
      </w:r>
      <w:r w:rsidR="00D33383">
        <w:rPr>
          <w:rFonts w:ascii="Open Sans" w:eastAsia="Open Sans" w:hAnsi="Open Sans" w:cs="Open Sans"/>
          <w:spacing w:val="-4"/>
          <w:position w:val="1"/>
        </w:rPr>
        <w:t xml:space="preserve"> </w:t>
      </w:r>
      <w:r w:rsidR="00D33383">
        <w:rPr>
          <w:rFonts w:ascii="Open Sans" w:eastAsia="Open Sans" w:hAnsi="Open Sans" w:cs="Open Sans"/>
          <w:position w:val="1"/>
        </w:rPr>
        <w:t>a p</w:t>
      </w:r>
      <w:r w:rsidR="00D33383">
        <w:rPr>
          <w:rFonts w:ascii="Open Sans" w:eastAsia="Open Sans" w:hAnsi="Open Sans" w:cs="Open Sans"/>
          <w:spacing w:val="-3"/>
          <w:position w:val="1"/>
        </w:rPr>
        <w:t>e</w:t>
      </w:r>
      <w:r w:rsidR="00D33383">
        <w:rPr>
          <w:rFonts w:ascii="Open Sans" w:eastAsia="Open Sans" w:hAnsi="Open Sans" w:cs="Open Sans"/>
          <w:position w:val="1"/>
        </w:rPr>
        <w:t>n</w:t>
      </w:r>
      <w:r w:rsidR="00D33383">
        <w:rPr>
          <w:rFonts w:ascii="Open Sans" w:eastAsia="Open Sans" w:hAnsi="Open Sans" w:cs="Open Sans"/>
          <w:spacing w:val="-2"/>
          <w:position w:val="1"/>
        </w:rPr>
        <w:t>a</w:t>
      </w:r>
      <w:r w:rsidR="00D33383">
        <w:rPr>
          <w:rFonts w:ascii="Open Sans" w:eastAsia="Open Sans" w:hAnsi="Open Sans" w:cs="Open Sans"/>
          <w:spacing w:val="5"/>
          <w:position w:val="1"/>
        </w:rPr>
        <w:t>l</w:t>
      </w:r>
      <w:r w:rsidR="00D33383">
        <w:rPr>
          <w:rFonts w:ascii="Open Sans" w:eastAsia="Open Sans" w:hAnsi="Open Sans" w:cs="Open Sans"/>
          <w:spacing w:val="-3"/>
          <w:position w:val="1"/>
        </w:rPr>
        <w:t>t</w:t>
      </w:r>
      <w:r w:rsidR="00D33383">
        <w:rPr>
          <w:rFonts w:ascii="Open Sans" w:eastAsia="Open Sans" w:hAnsi="Open Sans" w:cs="Open Sans"/>
          <w:position w:val="1"/>
        </w:rPr>
        <w:t>y</w:t>
      </w:r>
    </w:p>
    <w:p w14:paraId="67874ED8" w14:textId="77777777" w:rsidR="001A3400" w:rsidRDefault="001A3400">
      <w:pPr>
        <w:spacing w:after="0"/>
        <w:sectPr w:rsidR="001A3400">
          <w:headerReference w:type="default" r:id="rId19"/>
          <w:pgSz w:w="11920" w:h="16840"/>
          <w:pgMar w:top="2500" w:right="1260" w:bottom="280" w:left="1280" w:header="1784" w:footer="0" w:gutter="0"/>
          <w:cols w:space="720"/>
        </w:sectPr>
      </w:pPr>
    </w:p>
    <w:p w14:paraId="4CE89A72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1279E96C" w14:textId="77777777" w:rsidR="001A3400" w:rsidRDefault="00D33383">
      <w:pPr>
        <w:spacing w:after="0" w:line="240" w:lineRule="auto"/>
        <w:ind w:left="115" w:right="15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nds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um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 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up.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ch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nge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dur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I</w:t>
      </w:r>
      <w:r>
        <w:rPr>
          <w:rFonts w:ascii="Open Sans" w:eastAsia="Open Sans" w:hAnsi="Open Sans" w:cs="Open Sans"/>
          <w:color w:val="3F3F3F"/>
        </w:rPr>
        <w:t>t 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dds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ng.</w:t>
      </w:r>
    </w:p>
    <w:p w14:paraId="69FC9E30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1B4D7BFE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069A8FFA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72920EFB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</w:p>
    <w:p w14:paraId="6855B6FB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14:paraId="3B59A881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79A23739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5F2D8828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70CD4982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5D0150B">
          <v:shape id="_x0000_i1033" type="#_x0000_t75" style="width:457.05pt;height:204.1pt;mso-position-horizontal-relative:char;mso-position-vertical-relative:line">
            <v:imagedata r:id="rId20" o:title=""/>
          </v:shape>
        </w:pict>
      </w:r>
    </w:p>
    <w:p w14:paraId="0E89FE69" w14:textId="77777777" w:rsidR="001A3400" w:rsidRDefault="001A3400">
      <w:pPr>
        <w:spacing w:before="8" w:after="0" w:line="180" w:lineRule="exact"/>
        <w:rPr>
          <w:sz w:val="18"/>
          <w:szCs w:val="18"/>
        </w:rPr>
      </w:pPr>
    </w:p>
    <w:p w14:paraId="5EF1B11F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7924EE31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18D2B847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7AC436B6">
          <v:shape id="_x0000_s1056" type="#_x0000_t75" style="position:absolute;left:0;text-align:left;margin-left:72.75pt;margin-top:5.85pt;width:4.5pt;height:4.5pt;z-index:-251657216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6"/>
        </w:rPr>
        <w:t>G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4"/>
        </w:rPr>
        <w:t>p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 xml:space="preserve">d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nd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ry</w:t>
      </w:r>
    </w:p>
    <w:p w14:paraId="66F4339D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5473DDA6">
          <v:shape id="_x0000_s1055" type="#_x0000_t75" style="position:absolute;left:0;text-align:left;margin-left:72.75pt;margin-top:9.6pt;width:4.5pt;height:4.5pt;z-index:-25165619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-4"/>
        </w:rPr>
        <w:t>L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5"/>
        </w:rPr>
        <w:t>y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-5"/>
        </w:rPr>
        <w:t>v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  <w:b/>
          <w:bCs/>
        </w:rPr>
        <w:t>r</w:t>
      </w:r>
      <w:r w:rsidR="00D33383">
        <w:rPr>
          <w:rFonts w:ascii="Open Sans" w:eastAsia="Open Sans" w:hAnsi="Open Sans" w:cs="Open Sans"/>
          <w:b/>
          <w:bCs/>
          <w:spacing w:val="3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4"/>
        </w:rPr>
        <w:t>p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  <w:spacing w:val="7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en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4"/>
        </w:rPr>
        <w:t>g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-1"/>
        </w:rPr>
        <w:t>N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3"/>
        </w:rPr>
        <w:t xml:space="preserve"> 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.</w:t>
      </w:r>
    </w:p>
    <w:p w14:paraId="416CF43D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7C0B1B1E">
          <v:shape id="_x0000_s1054" type="#_x0000_t75" style="position:absolute;left:0;text-align:left;margin-left:72.75pt;margin-top:9.6pt;width:4.5pt;height:4.5pt;z-index:-251655168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 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</w:p>
    <w:p w14:paraId="0BE298B6" w14:textId="77777777" w:rsidR="001A3400" w:rsidRDefault="001A3400">
      <w:pPr>
        <w:spacing w:after="0"/>
        <w:sectPr w:rsidR="001A3400">
          <w:headerReference w:type="default" r:id="rId21"/>
          <w:pgSz w:w="11920" w:h="16840"/>
          <w:pgMar w:top="2500" w:right="1260" w:bottom="280" w:left="1280" w:header="1784" w:footer="0" w:gutter="0"/>
          <w:cols w:space="720"/>
        </w:sectPr>
      </w:pPr>
    </w:p>
    <w:p w14:paraId="0F093BB6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7044746E" w14:textId="760B1E60" w:rsidR="001A3400" w:rsidRDefault="00D33383" w:rsidP="00BF71C3">
      <w:pPr>
        <w:spacing w:after="0" w:line="240" w:lineRule="auto"/>
        <w:ind w:left="115" w:right="407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ins w:id="53" w:author="Meital Waltman" w:date="2016-09-13T11:02:00Z">
        <w:r w:rsidR="00BF71C3">
          <w:rPr>
            <w:rFonts w:ascii="Open Sans" w:eastAsia="Open Sans" w:hAnsi="Open Sans" w:cs="Open Sans"/>
            <w:color w:val="3F3F3F"/>
            <w:spacing w:val="1"/>
          </w:rPr>
          <w:t xml:space="preserve">are </w:t>
        </w:r>
      </w:ins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ins w:id="54" w:author="Meital Waltman" w:date="2016-09-13T11:03:00Z">
        <w:r w:rsidR="00BF71C3">
          <w:rPr>
            <w:rFonts w:ascii="Open Sans" w:eastAsia="Open Sans" w:hAnsi="Open Sans" w:cs="Open Sans"/>
            <w:color w:val="3F3F3F"/>
            <w:spacing w:val="-5"/>
          </w:rPr>
          <w:t>t</w:t>
        </w:r>
        <w:r w:rsidR="00BF71C3">
          <w:rPr>
            <w:rFonts w:ascii="Open Sans" w:eastAsia="Open Sans" w:hAnsi="Open Sans" w:cs="Open Sans"/>
            <w:sz w:val="18"/>
            <w:szCs w:val="18"/>
          </w:rPr>
          <w:t>heir</w:t>
        </w:r>
      </w:ins>
      <w:ins w:id="55" w:author="Meital Waltman" w:date="2016-09-13T11:02:00Z">
        <w:r w:rsidR="00BF71C3">
          <w:rPr>
            <w:rFonts w:ascii="Open Sans" w:eastAsia="Open Sans" w:hAnsi="Open Sans" w:cs="Open Sans"/>
            <w:sz w:val="18"/>
            <w:szCs w:val="18"/>
          </w:rPr>
          <w:t xml:space="preserve"> </w:t>
        </w:r>
      </w:ins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rse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ins w:id="56" w:author="Meital Waltman" w:date="2016-09-13T11:03:00Z">
        <w:r w:rsidR="00BF71C3">
          <w:rPr>
            <w:rFonts w:ascii="Open Sans" w:eastAsia="Open Sans" w:hAnsi="Open Sans" w:cs="Open Sans"/>
            <w:color w:val="3F3F3F"/>
          </w:rPr>
          <w:t>.</w:t>
        </w:r>
      </w:ins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del w:id="57" w:author="Meital Waltman" w:date="2016-09-13T11:03:00Z">
        <w:r w:rsidDel="00BF71C3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71C3">
          <w:rPr>
            <w:rFonts w:ascii="Open Sans" w:eastAsia="Open Sans" w:hAnsi="Open Sans" w:cs="Open Sans"/>
            <w:color w:val="3F3F3F"/>
          </w:rPr>
          <w:delText>re</w:delText>
        </w:r>
        <w:r w:rsidDel="00BF71C3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71C3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71C3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71C3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Del="00BF71C3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71C3">
          <w:rPr>
            <w:rFonts w:ascii="Open Sans" w:eastAsia="Open Sans" w:hAnsi="Open Sans" w:cs="Open Sans"/>
            <w:color w:val="3F3F3F"/>
            <w:spacing w:val="-6"/>
          </w:rPr>
          <w:delText>y</w:delText>
        </w:r>
        <w:r w:rsidDel="00BF71C3">
          <w:rPr>
            <w:rFonts w:ascii="Open Sans" w:eastAsia="Open Sans" w:hAnsi="Open Sans" w:cs="Open Sans"/>
            <w:color w:val="3F3F3F"/>
          </w:rPr>
          <w:delText xml:space="preserve">s </w:delText>
        </w:r>
        <w:r w:rsidDel="00BF71C3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71C3">
          <w:rPr>
            <w:rFonts w:ascii="Open Sans" w:eastAsia="Open Sans" w:hAnsi="Open Sans" w:cs="Open Sans"/>
            <w:color w:val="3F3F3F"/>
          </w:rPr>
          <w:delText>n</w:delText>
        </w:r>
        <w:r w:rsidDel="00BF71C3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BF71C3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BF71C3">
          <w:rPr>
            <w:rFonts w:ascii="Open Sans" w:eastAsia="Open Sans" w:hAnsi="Open Sans" w:cs="Open Sans"/>
            <w:color w:val="3F3F3F"/>
          </w:rPr>
          <w:delText>he s</w:delText>
        </w:r>
        <w:r w:rsidDel="00BF71C3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BF71C3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BF71C3">
          <w:rPr>
            <w:rFonts w:ascii="Open Sans" w:eastAsia="Open Sans" w:hAnsi="Open Sans" w:cs="Open Sans"/>
            <w:color w:val="3F3F3F"/>
          </w:rPr>
          <w:delText>e</w:delText>
        </w:r>
        <w:r w:rsidDel="00BF71C3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Del="00BF71C3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Del="00BF71C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BF71C3">
          <w:rPr>
            <w:rFonts w:ascii="Open Sans" w:eastAsia="Open Sans" w:hAnsi="Open Sans" w:cs="Open Sans"/>
            <w:color w:val="3F3F3F"/>
          </w:rPr>
          <w:delText>h</w:delText>
        </w:r>
        <w:r w:rsidDel="00BF71C3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BF71C3">
          <w:rPr>
            <w:rFonts w:ascii="Open Sans" w:eastAsia="Open Sans" w:hAnsi="Open Sans" w:cs="Open Sans"/>
            <w:color w:val="3F3F3F"/>
          </w:rPr>
          <w:delText>c</w:delText>
        </w:r>
        <w:r w:rsidDel="00BF71C3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71C3">
          <w:rPr>
            <w:rFonts w:ascii="Open Sans" w:eastAsia="Open Sans" w:hAnsi="Open Sans" w:cs="Open Sans"/>
            <w:color w:val="3F3F3F"/>
          </w:rPr>
          <w:delText>e</w:delText>
        </w:r>
        <w:r w:rsidDel="00BF71C3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Del="00BF71C3">
          <w:rPr>
            <w:rFonts w:ascii="Open Sans" w:eastAsia="Open Sans" w:hAnsi="Open Sans" w:cs="Open Sans"/>
            <w:color w:val="3F3F3F"/>
          </w:rPr>
          <w:delText>b</w:delText>
        </w:r>
        <w:r w:rsidDel="00BF71C3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BF71C3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BF71C3">
          <w:rPr>
            <w:rFonts w:ascii="Open Sans" w:eastAsia="Open Sans" w:hAnsi="Open Sans" w:cs="Open Sans"/>
            <w:color w:val="3F3F3F"/>
          </w:rPr>
          <w:delText>c</w:delText>
        </w:r>
        <w:r w:rsidDel="00BF71C3">
          <w:rPr>
            <w:rFonts w:ascii="Open Sans" w:eastAsia="Open Sans" w:hAnsi="Open Sans" w:cs="Open Sans"/>
            <w:color w:val="3F3F3F"/>
            <w:spacing w:val="5"/>
          </w:rPr>
          <w:delText>k</w:delText>
        </w:r>
        <w:r w:rsidDel="00BF71C3">
          <w:rPr>
            <w:rFonts w:ascii="Open Sans" w:eastAsia="Open Sans" w:hAnsi="Open Sans" w:cs="Open Sans"/>
            <w:color w:val="3F3F3F"/>
          </w:rPr>
          <w:delText>.</w:delText>
        </w:r>
      </w:del>
    </w:p>
    <w:p w14:paraId="0D338C76" w14:textId="77777777" w:rsidR="001A3400" w:rsidRDefault="00D33383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0DA03EF2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579B869B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0487C719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67EDB4F0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11C4ABA">
          <v:shape id="_x0000_i1034" type="#_x0000_t75" style="width:457.65pt;height:141.5pt;mso-position-horizontal-relative:char;mso-position-vertical-relative:line">
            <v:imagedata r:id="rId22" o:title=""/>
          </v:shape>
        </w:pict>
      </w:r>
    </w:p>
    <w:p w14:paraId="2543577F" w14:textId="77777777" w:rsidR="001A3400" w:rsidRDefault="001A3400">
      <w:pPr>
        <w:spacing w:before="1" w:after="0" w:line="180" w:lineRule="exact"/>
        <w:rPr>
          <w:sz w:val="18"/>
          <w:szCs w:val="18"/>
        </w:rPr>
      </w:pPr>
    </w:p>
    <w:p w14:paraId="238063BA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0F7EA014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07CFDA03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456BB316">
          <v:shape id="_x0000_s1052" type="#_x0000_t75" style="position:absolute;left:0;text-align:left;margin-left:72.75pt;margin-top:5.85pt;width:4.5pt;height:4.5pt;z-index:-251654144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et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</w:rPr>
        <w:t>a 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</w:p>
    <w:p w14:paraId="4BEB6826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4FC233F3">
          <v:shape id="_x0000_s1051" type="#_x0000_t75" style="position:absolute;left:0;text-align:left;margin-left:72.75pt;margin-top:9.6pt;width:4.5pt;height:4.5pt;z-index:-251653120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re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hr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ugh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3"/>
        </w:rPr>
        <w:t>E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</w:rPr>
        <w:t>t</w:t>
      </w:r>
      <w:r w:rsidR="00D33383">
        <w:rPr>
          <w:rFonts w:ascii="Open Sans" w:eastAsia="Open Sans" w:hAnsi="Open Sans" w:cs="Open Sans"/>
          <w:b/>
          <w:bCs/>
          <w:spacing w:val="-4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1"/>
        </w:rPr>
        <w:t>F</w:t>
      </w:r>
      <w:r w:rsidR="00D33383">
        <w:rPr>
          <w:rFonts w:ascii="Open Sans" w:eastAsia="Open Sans" w:hAnsi="Open Sans" w:cs="Open Sans"/>
          <w:b/>
          <w:bCs/>
          <w:spacing w:val="-7"/>
        </w:rPr>
        <w:t>il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</w:rPr>
        <w:t>s</w:t>
      </w:r>
    </w:p>
    <w:p w14:paraId="21076973" w14:textId="77777777" w:rsidR="001A3400" w:rsidRDefault="001A3400">
      <w:pPr>
        <w:spacing w:after="0"/>
        <w:sectPr w:rsidR="001A3400">
          <w:headerReference w:type="default" r:id="rId23"/>
          <w:pgSz w:w="11920" w:h="16840"/>
          <w:pgMar w:top="2500" w:right="1260" w:bottom="280" w:left="1280" w:header="1784" w:footer="0" w:gutter="0"/>
          <w:cols w:space="720"/>
        </w:sectPr>
      </w:pPr>
    </w:p>
    <w:p w14:paraId="34652CFB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287B689C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4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a 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 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14:paraId="2168F0D4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51EBCBC8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5DF59E88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32CFB04F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3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dy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y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ups.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M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us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s,</w:t>
      </w:r>
    </w:p>
    <w:p w14:paraId="64AB8590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6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>
        <w:rPr>
          <w:rFonts w:ascii="Open Sans" w:eastAsia="Open Sans" w:hAnsi="Open Sans" w:cs="Open Sans"/>
          <w:color w:val="3F3F3F"/>
        </w:rPr>
        <w:t>.</w:t>
      </w:r>
    </w:p>
    <w:p w14:paraId="232FCE5D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7C0C9295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0960654E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521B0886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84FCCC3">
          <v:shape id="_x0000_i1035" type="#_x0000_t75" style="width:459.55pt;height:170.9pt;mso-position-horizontal-relative:char;mso-position-vertical-relative:line">
            <v:imagedata r:id="rId24" o:title=""/>
          </v:shape>
        </w:pict>
      </w:r>
    </w:p>
    <w:p w14:paraId="7222D671" w14:textId="77777777" w:rsidR="001A3400" w:rsidRDefault="001A3400">
      <w:pPr>
        <w:spacing w:before="9" w:after="0" w:line="160" w:lineRule="exact"/>
        <w:rPr>
          <w:sz w:val="16"/>
          <w:szCs w:val="16"/>
        </w:rPr>
      </w:pPr>
    </w:p>
    <w:p w14:paraId="3D899E1E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6383C27B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50C8E3DD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586F4CB9">
          <v:shape id="_x0000_s1049" type="#_x0000_t75" style="position:absolute;left:0;text-align:left;margin-left:72.75pt;margin-top:5.85pt;width:4.5pt;height:4.5pt;z-index:-251652096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6"/>
        </w:rPr>
        <w:t>G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4"/>
        </w:rPr>
        <w:t>p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 xml:space="preserve">a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nd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ry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d</w:t>
      </w:r>
    </w:p>
    <w:p w14:paraId="45DA86CD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40DF4706">
          <v:shape id="_x0000_s1048" type="#_x0000_t75" style="position:absolute;left:0;text-align:left;margin-left:72.75pt;margin-top:9.6pt;width:4.5pt;height:4.5pt;z-index:-25165107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 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</w:p>
    <w:p w14:paraId="6B72476D" w14:textId="77777777" w:rsidR="001A3400" w:rsidRDefault="001A3400">
      <w:pPr>
        <w:spacing w:after="0"/>
        <w:sectPr w:rsidR="001A3400">
          <w:headerReference w:type="default" r:id="rId25"/>
          <w:pgSz w:w="11920" w:h="16840"/>
          <w:pgMar w:top="2500" w:right="1260" w:bottom="280" w:left="1280" w:header="1784" w:footer="0" w:gutter="0"/>
          <w:cols w:space="720"/>
        </w:sectPr>
      </w:pPr>
    </w:p>
    <w:p w14:paraId="1A2B2273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03D56761" w14:textId="77777777" w:rsidR="001A3400" w:rsidRDefault="00D33383">
      <w:pPr>
        <w:spacing w:after="0" w:line="240" w:lineRule="auto"/>
        <w:ind w:left="115" w:right="402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</w:rPr>
        <w:t>by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ny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gn,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 xml:space="preserve">,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up.</w:t>
      </w:r>
    </w:p>
    <w:p w14:paraId="2CEBA04C" w14:textId="77777777" w:rsidR="001A3400" w:rsidRDefault="00D33383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667155F4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24FB6362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5B207619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075F9293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0B487A5">
          <v:shape id="_x0000_i1036" type="#_x0000_t75" style="width:455.8pt;height:92.05pt;mso-position-horizontal-relative:char;mso-position-vertical-relative:line">
            <v:imagedata r:id="rId26" o:title=""/>
          </v:shape>
        </w:pict>
      </w:r>
    </w:p>
    <w:p w14:paraId="7886BDAF" w14:textId="77777777" w:rsidR="001A3400" w:rsidRDefault="001A3400">
      <w:pPr>
        <w:spacing w:before="8" w:after="0" w:line="180" w:lineRule="exact"/>
        <w:rPr>
          <w:sz w:val="18"/>
          <w:szCs w:val="18"/>
        </w:rPr>
      </w:pPr>
    </w:p>
    <w:p w14:paraId="6427C9D3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6576892E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0F798846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38C4B64F">
          <v:shape id="_x0000_s1046" type="#_x0000_t75" style="position:absolute;left:0;text-align:left;margin-left:72.75pt;margin-top:5.85pt;width:4.5pt;height:4.5pt;z-index:-251650048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-5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n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5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er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</w:rPr>
        <w:t>n</w:t>
      </w:r>
      <w:r w:rsidR="00D33383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 xml:space="preserve">d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ns a p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ck</w:t>
      </w:r>
      <w:r w:rsidR="00D33383">
        <w:rPr>
          <w:rFonts w:ascii="Open Sans" w:eastAsia="Open Sans" w:hAnsi="Open Sans" w:cs="Open Sans"/>
          <w:spacing w:val="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li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:</w:t>
      </w:r>
    </w:p>
    <w:p w14:paraId="446DA1BF" w14:textId="77777777" w:rsidR="001A3400" w:rsidRDefault="0013182B">
      <w:pPr>
        <w:spacing w:before="87" w:after="0" w:line="240" w:lineRule="auto"/>
        <w:ind w:left="4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6D92C7B8">
          <v:shape id="_x0000_i1037" type="#_x0000_t75" style="width:226pt;height:88.3pt;mso-position-horizontal-relative:char;mso-position-vertical-relative:line">
            <v:imagedata r:id="rId9" o:title=""/>
          </v:shape>
        </w:pict>
      </w:r>
    </w:p>
    <w:p w14:paraId="3CE2FEB1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6B51B220" w14:textId="77777777" w:rsidR="001A3400" w:rsidRDefault="004C2A7E">
      <w:pPr>
        <w:spacing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3304C193">
          <v:shape id="_x0000_s1044" type="#_x0000_t75" style="position:absolute;left:0;text-align:left;margin-left:72.75pt;margin-top:5.85pt;width:4.5pt;height:4.5pt;z-index:-251649024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et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</w:rPr>
        <w:t>a 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</w:p>
    <w:p w14:paraId="382B700F" w14:textId="77777777" w:rsidR="001A3400" w:rsidRDefault="001A3400">
      <w:pPr>
        <w:spacing w:after="0"/>
        <w:sectPr w:rsidR="001A3400">
          <w:headerReference w:type="default" r:id="rId27"/>
          <w:pgSz w:w="11920" w:h="16840"/>
          <w:pgMar w:top="2500" w:right="1260" w:bottom="280" w:left="1280" w:header="1784" w:footer="0" w:gutter="0"/>
          <w:cols w:space="720"/>
        </w:sectPr>
      </w:pPr>
    </w:p>
    <w:p w14:paraId="7576C1CB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67F57A7C" w14:textId="35FB0BBA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li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y</w:t>
      </w:r>
      <w:r>
        <w:rPr>
          <w:rFonts w:ascii="Open Sans" w:eastAsia="Open Sans" w:hAnsi="Open Sans" w:cs="Open Sans"/>
          <w:color w:val="3F3F3F"/>
          <w:spacing w:val="-9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 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gn</w:t>
      </w:r>
      <w:ins w:id="58" w:author="Meital Waltman" w:date="2016-09-13T11:20:00Z">
        <w:r w:rsidR="00921235">
          <w:rPr>
            <w:rFonts w:ascii="Open Sans" w:eastAsia="Open Sans" w:hAnsi="Open Sans" w:cs="Open Sans"/>
            <w:color w:val="3F3F3F"/>
          </w:rPr>
          <w:t xml:space="preserve"> </w:t>
        </w:r>
        <w:r w:rsidR="00921235">
          <w:rPr>
            <w:rFonts w:ascii="Open Sans" w:eastAsia="Open Sans" w:hAnsi="Open Sans" w:cs="Open Sans"/>
            <w:sz w:val="18"/>
            <w:szCs w:val="18"/>
          </w:rPr>
          <w:t>(or a list of signs)</w:t>
        </w:r>
      </w:ins>
      <w:r>
        <w:rPr>
          <w:rFonts w:ascii="Open Sans" w:eastAsia="Open Sans" w:hAnsi="Open Sans" w:cs="Open Sans"/>
          <w:color w:val="3F3F3F"/>
        </w:rPr>
        <w:t>.</w:t>
      </w:r>
    </w:p>
    <w:p w14:paraId="4F68DD0F" w14:textId="77777777" w:rsidR="001A3400" w:rsidRDefault="00D33383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04F56584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55441CFE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31192446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2C916FC4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882F540">
          <v:shape id="_x0000_i1038" type="#_x0000_t75" style="width:457.65pt;height:169.65pt;mso-position-horizontal-relative:char;mso-position-vertical-relative:line">
            <v:imagedata r:id="rId28" o:title=""/>
          </v:shape>
        </w:pict>
      </w:r>
    </w:p>
    <w:p w14:paraId="62797FFA" w14:textId="77777777" w:rsidR="001A3400" w:rsidRDefault="001A3400">
      <w:pPr>
        <w:spacing w:before="1" w:after="0" w:line="180" w:lineRule="exact"/>
        <w:rPr>
          <w:sz w:val="18"/>
          <w:szCs w:val="18"/>
        </w:rPr>
      </w:pPr>
    </w:p>
    <w:p w14:paraId="6A2F887D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3C94081D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16081F2C" w14:textId="77777777" w:rsidR="001A3400" w:rsidRDefault="004C2A7E">
      <w:pPr>
        <w:spacing w:after="0" w:line="240" w:lineRule="auto"/>
        <w:ind w:left="475" w:right="-20"/>
        <w:rPr>
          <w:rFonts w:ascii="Open Sans" w:eastAsia="Open Sans" w:hAnsi="Open Sans" w:cs="Open Sans"/>
        </w:rPr>
      </w:pPr>
      <w:r>
        <w:pict w14:anchorId="330771B7">
          <v:shape id="_x0000_s1042" type="#_x0000_t75" style="position:absolute;left:0;text-align:left;margin-left:72.75pt;margin-top:5.85pt;width:4.5pt;height:4.5pt;z-index:-251648000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1"/>
        </w:rPr>
        <w:t>S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4"/>
        </w:rPr>
        <w:t>g</w:t>
      </w:r>
      <w:r w:rsidR="00D33383">
        <w:rPr>
          <w:rFonts w:ascii="Open Sans" w:eastAsia="Open Sans" w:hAnsi="Open Sans" w:cs="Open Sans"/>
          <w:b/>
          <w:bCs/>
          <w:spacing w:val="5"/>
        </w:rPr>
        <w:t>n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f</w:t>
      </w:r>
      <w:r w:rsidR="00D33383">
        <w:rPr>
          <w:rFonts w:ascii="Open Sans" w:eastAsia="Open Sans" w:hAnsi="Open Sans" w:cs="Open Sans"/>
          <w:spacing w:val="5"/>
        </w:rPr>
        <w:t>il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d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nd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ry</w:t>
      </w:r>
    </w:p>
    <w:p w14:paraId="50A09E45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3FA24EAD">
          <v:shape id="_x0000_s1041" type="#_x0000_t75" style="position:absolute;left:0;text-align:left;margin-left:72.75pt;margin-top:9.6pt;width:4.5pt;height:4.5pt;z-index:-251646976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 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</w:p>
    <w:p w14:paraId="3CE49B40" w14:textId="77777777" w:rsidR="001A3400" w:rsidRDefault="001A3400">
      <w:pPr>
        <w:spacing w:after="0"/>
        <w:sectPr w:rsidR="001A3400">
          <w:headerReference w:type="default" r:id="rId29"/>
          <w:pgSz w:w="11920" w:h="16840"/>
          <w:pgMar w:top="2500" w:right="1260" w:bottom="280" w:left="1280" w:header="1784" w:footer="0" w:gutter="0"/>
          <w:cols w:space="720"/>
        </w:sectPr>
      </w:pPr>
    </w:p>
    <w:p w14:paraId="2924CC74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03C44EB1" w14:textId="77777777" w:rsidR="001A3400" w:rsidRDefault="00D33383">
      <w:pPr>
        <w:spacing w:after="0" w:line="240" w:lineRule="auto"/>
        <w:ind w:left="115" w:right="78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3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und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 xml:space="preserve">r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>ll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5"/>
          <w:w w:val="99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  <w:w w:val="99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  <w:w w:val="99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  <w:w w:val="99"/>
        </w:rPr>
        <w:t>n</w:t>
      </w:r>
      <w:r>
        <w:rPr>
          <w:rFonts w:ascii="Open Sans" w:eastAsia="Open Sans" w:hAnsi="Open Sans" w:cs="Open Sans"/>
          <w:color w:val="3F3F3F"/>
        </w:rPr>
        <w:t xml:space="preserve">: </w:t>
      </w:r>
      <w:r>
        <w:rPr>
          <w:rFonts w:ascii="Open Sans" w:eastAsia="Open Sans" w:hAnsi="Open Sans" w:cs="Open Sans"/>
          <w:color w:val="3F3F3F"/>
          <w:w w:val="99"/>
        </w:rPr>
        <w:t>A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4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ns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"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nb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und"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purp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se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w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a g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a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n.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3"/>
        </w:rPr>
        <w:t xml:space="preserve"> e</w:t>
      </w:r>
      <w:r>
        <w:rPr>
          <w:rFonts w:ascii="Open Sans" w:eastAsia="Open Sans" w:hAnsi="Open Sans" w:cs="Open Sans"/>
          <w:color w:val="3F3F3F"/>
          <w:spacing w:val="5"/>
        </w:rPr>
        <w:t>x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5"/>
        </w:rPr>
        <w:t>v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ng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</w:rPr>
        <w:t>1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 xml:space="preserve">a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rge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sh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pp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5"/>
        </w:rPr>
        <w:t xml:space="preserve"> 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r,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</w:rPr>
        <w:t>but</w:t>
      </w:r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urn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ng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rm</w:t>
      </w:r>
      <w:r>
        <w:rPr>
          <w:rFonts w:ascii="Open Sans" w:eastAsia="Open Sans" w:hAnsi="Open Sans" w:cs="Open Sans"/>
          <w:color w:val="3F3F3F"/>
          <w:spacing w:val="7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20</w:t>
      </w:r>
      <w:r>
        <w:rPr>
          <w:rFonts w:ascii="Open Sans" w:eastAsia="Open Sans" w:hAnsi="Open Sans" w:cs="Open Sans"/>
          <w:color w:val="3F3F3F"/>
        </w:rPr>
        <w:t>,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6"/>
        </w:rPr>
        <w:t>50</w:t>
      </w:r>
      <w:r>
        <w:rPr>
          <w:rFonts w:ascii="Open Sans" w:eastAsia="Open Sans" w:hAnsi="Open Sans" w:cs="Open Sans"/>
          <w:color w:val="3F3F3F"/>
        </w:rPr>
        <w:t>0</w:t>
      </w:r>
      <w:r>
        <w:rPr>
          <w:rFonts w:ascii="Open Sans" w:eastAsia="Open Sans" w:hAnsi="Open Sans" w:cs="Open Sans"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  <w:spacing w:val="-3"/>
        </w:rPr>
        <w:t>ete</w:t>
      </w:r>
      <w:r>
        <w:rPr>
          <w:rFonts w:ascii="Open Sans" w:eastAsia="Open Sans" w:hAnsi="Open Sans" w:cs="Open Sans"/>
          <w:color w:val="3F3F3F"/>
        </w:rPr>
        <w:t xml:space="preserve">rs </w:t>
      </w:r>
      <w:r>
        <w:rPr>
          <w:rFonts w:ascii="Open Sans" w:eastAsia="Open Sans" w:hAnsi="Open Sans" w:cs="Open Sans"/>
          <w:color w:val="3F3F3F"/>
          <w:spacing w:val="1"/>
          <w:w w:val="99"/>
        </w:rPr>
        <w:t>f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m</w:t>
      </w:r>
      <w:r>
        <w:rPr>
          <w:rFonts w:ascii="Open Sans" w:eastAsia="Open Sans" w:hAnsi="Open Sans" w:cs="Open Sans"/>
          <w:color w:val="3F3F3F"/>
          <w:spacing w:val="8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rt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n.</w:t>
      </w:r>
    </w:p>
    <w:p w14:paraId="1D0B99E5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611BA581" w14:textId="77777777" w:rsidR="001A3400" w:rsidRDefault="00D33383">
      <w:pPr>
        <w:spacing w:after="0" w:line="240" w:lineRule="auto"/>
        <w:ind w:left="115" w:right="396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gr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ph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a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5"/>
        </w:rPr>
        <w:t>(</w:t>
      </w:r>
      <w:r>
        <w:rPr>
          <w:rFonts w:ascii="Open Sans" w:eastAsia="Open Sans" w:hAnsi="Open Sans" w:cs="Open Sans"/>
          <w:color w:val="3F3F3F"/>
          <w:spacing w:val="5"/>
        </w:rPr>
        <w:t>G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S c</w:t>
      </w:r>
      <w:r>
        <w:rPr>
          <w:rFonts w:ascii="Open Sans" w:eastAsia="Open Sans" w:hAnsi="Open Sans" w:cs="Open Sans"/>
          <w:color w:val="3F3F3F"/>
          <w:spacing w:val="2"/>
        </w:rPr>
        <w:t>oo</w:t>
      </w:r>
      <w:r>
        <w:rPr>
          <w:rFonts w:ascii="Open Sans" w:eastAsia="Open Sans" w:hAnsi="Open Sans" w:cs="Open Sans"/>
          <w:color w:val="3F3F3F"/>
        </w:rPr>
        <w:t>rd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te</w:t>
      </w:r>
      <w:r>
        <w:rPr>
          <w:rFonts w:ascii="Open Sans" w:eastAsia="Open Sans" w:hAnsi="Open Sans" w:cs="Open Sans"/>
          <w:color w:val="3F3F3F"/>
        </w:rPr>
        <w:t>s)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4"/>
        </w:rPr>
        <w:t>-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 xml:space="preserve">p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 xml:space="preserve">nd 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nd</w:t>
      </w:r>
      <w:r>
        <w:rPr>
          <w:rFonts w:ascii="Open Sans" w:eastAsia="Open Sans" w:hAnsi="Open Sans" w:cs="Open Sans"/>
          <w:color w:val="3F3F3F"/>
          <w:spacing w:val="4"/>
        </w:rPr>
        <w:t>-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p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 xml:space="preserve">ns </w:t>
      </w:r>
      <w:r>
        <w:rPr>
          <w:rFonts w:ascii="Open Sans" w:eastAsia="Open Sans" w:hAnsi="Open Sans" w:cs="Open Sans"/>
          <w:color w:val="3F3F3F"/>
          <w:spacing w:val="5"/>
        </w:rPr>
        <w:t>m</w:t>
      </w:r>
      <w:r>
        <w:rPr>
          <w:rFonts w:ascii="Open Sans" w:eastAsia="Open Sans" w:hAnsi="Open Sans" w:cs="Open Sans"/>
          <w:color w:val="3F3F3F"/>
        </w:rPr>
        <w:t>ust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be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he</w:t>
      </w:r>
      <w:r>
        <w:rPr>
          <w:rFonts w:ascii="Open Sans" w:eastAsia="Open Sans" w:hAnsi="Open Sans" w:cs="Open Sans"/>
          <w:color w:val="3F3F3F"/>
          <w:spacing w:val="-2"/>
        </w:rPr>
        <w:t xml:space="preserve"> </w:t>
      </w:r>
      <w:r>
        <w:rPr>
          <w:rFonts w:ascii="Open Sans" w:eastAsia="Open Sans" w:hAnsi="Open Sans" w:cs="Open Sans"/>
          <w:color w:val="3F3F3F"/>
        </w:rPr>
        <w:t>sch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du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e</w:t>
      </w:r>
      <w:r>
        <w:rPr>
          <w:rFonts w:ascii="Open Sans" w:eastAsia="Open Sans" w:hAnsi="Open Sans" w:cs="Open Sans"/>
          <w:color w:val="3F3F3F"/>
          <w:spacing w:val="-6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D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-3"/>
        </w:rPr>
        <w:t>et</w:t>
      </w:r>
      <w:r>
        <w:rPr>
          <w:rFonts w:ascii="Open Sans" w:eastAsia="Open Sans" w:hAnsi="Open Sans" w:cs="Open Sans"/>
          <w:color w:val="3F3F3F"/>
        </w:rPr>
        <w:t>.</w:t>
      </w:r>
    </w:p>
    <w:p w14:paraId="7CA9325B" w14:textId="77777777" w:rsidR="001A3400" w:rsidRDefault="001A3400">
      <w:pPr>
        <w:spacing w:after="0" w:line="120" w:lineRule="exact"/>
        <w:rPr>
          <w:sz w:val="12"/>
          <w:szCs w:val="12"/>
        </w:rPr>
      </w:pPr>
    </w:p>
    <w:p w14:paraId="01FDCDDD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00CF540E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2CD85C7B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50B10A7A">
          <v:shape id="_x0000_i1039" type="#_x0000_t75" style="width:459.55pt;height:165.9pt;mso-position-horizontal-relative:char;mso-position-vertical-relative:line">
            <v:imagedata r:id="rId30" o:title=""/>
          </v:shape>
        </w:pict>
      </w:r>
    </w:p>
    <w:p w14:paraId="0360986C" w14:textId="77777777" w:rsidR="001A3400" w:rsidRDefault="001A3400">
      <w:pPr>
        <w:spacing w:after="0" w:line="170" w:lineRule="exact"/>
        <w:rPr>
          <w:sz w:val="17"/>
          <w:szCs w:val="17"/>
        </w:rPr>
      </w:pPr>
    </w:p>
    <w:p w14:paraId="2BC42158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1E3FEE59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15A77F19" w14:textId="77777777" w:rsidR="001A3400" w:rsidRDefault="004C2A7E">
      <w:pPr>
        <w:spacing w:after="0" w:line="240" w:lineRule="auto"/>
        <w:ind w:left="475" w:right="-20"/>
        <w:rPr>
          <w:rFonts w:ascii="Open Sans" w:eastAsia="Open Sans" w:hAnsi="Open Sans" w:cs="Open Sans"/>
        </w:rPr>
      </w:pPr>
      <w:r>
        <w:pict w14:anchorId="32EBDD09">
          <v:shape id="_x0000_s1039" type="#_x0000_t75" style="position:absolute;left:0;text-align:left;margin-left:72.75pt;margin-top:5.85pt;width:4.5pt;height:4.5pt;z-index:-25164595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-3"/>
        </w:rPr>
        <w:t>P</w:t>
      </w:r>
      <w:r w:rsidR="00D33383">
        <w:rPr>
          <w:rFonts w:ascii="Open Sans" w:eastAsia="Open Sans" w:hAnsi="Open Sans" w:cs="Open Sans"/>
          <w:b/>
          <w:bCs/>
          <w:spacing w:val="5"/>
        </w:rPr>
        <w:t>en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  <w:spacing w:val="-5"/>
        </w:rPr>
        <w:t>ty</w:t>
      </w:r>
      <w:r w:rsidR="00D33383">
        <w:rPr>
          <w:rFonts w:ascii="Open Sans" w:eastAsia="Open Sans" w:hAnsi="Open Sans" w:cs="Open Sans"/>
        </w:rPr>
        <w:t xml:space="preserve">: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3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 xml:space="preserve">d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t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</w:rPr>
        <w:t>a 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.</w:t>
      </w:r>
    </w:p>
    <w:p w14:paraId="55C3AB19" w14:textId="77777777" w:rsidR="001A3400" w:rsidRDefault="004C2A7E">
      <w:pPr>
        <w:spacing w:before="75" w:after="0" w:line="240" w:lineRule="auto"/>
        <w:ind w:left="415" w:right="531"/>
        <w:rPr>
          <w:rFonts w:ascii="Open Sans" w:eastAsia="Open Sans" w:hAnsi="Open Sans" w:cs="Open Sans"/>
        </w:rPr>
      </w:pPr>
      <w:r>
        <w:pict w14:anchorId="1D8B7FA2">
          <v:shape id="_x0000_s1038" type="#_x0000_t75" style="position:absolute;left:0;text-align:left;margin-left:72.75pt;margin-top:9.6pt;width:4.5pt;height:4.5pt;z-index:-251644928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b/>
          <w:bCs/>
          <w:spacing w:val="2"/>
        </w:rPr>
        <w:t>D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4"/>
        </w:rPr>
        <w:t>s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5"/>
        </w:rPr>
        <w:t>n</w:t>
      </w:r>
      <w:r w:rsidR="00D33383">
        <w:rPr>
          <w:rFonts w:ascii="Open Sans" w:eastAsia="Open Sans" w:hAnsi="Open Sans" w:cs="Open Sans"/>
          <w:b/>
          <w:bCs/>
          <w:spacing w:val="7"/>
        </w:rPr>
        <w:t>c</w:t>
      </w:r>
      <w:r w:rsidR="00D33383">
        <w:rPr>
          <w:rFonts w:ascii="Open Sans" w:eastAsia="Open Sans" w:hAnsi="Open Sans" w:cs="Open Sans"/>
          <w:b/>
          <w:bCs/>
        </w:rPr>
        <w:t>e</w:t>
      </w:r>
      <w:r w:rsidR="00D33383">
        <w:rPr>
          <w:rFonts w:ascii="Open Sans" w:eastAsia="Open Sans" w:hAnsi="Open Sans" w:cs="Open Sans"/>
          <w:b/>
          <w:bCs/>
          <w:spacing w:val="7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4"/>
        </w:rPr>
        <w:t>s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xim</w:t>
      </w:r>
      <w:r w:rsidR="00D33383">
        <w:rPr>
          <w:rFonts w:ascii="Open Sans" w:eastAsia="Open Sans" w:hAnsi="Open Sans" w:cs="Open Sans"/>
        </w:rPr>
        <w:t>um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ch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r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p 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 xml:space="preserve">rt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 xml:space="preserve">nd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nd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"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2"/>
        </w:rPr>
        <w:t>"</w:t>
      </w:r>
      <w:r w:rsidR="00D33383">
        <w:rPr>
          <w:rFonts w:ascii="Open Sans" w:eastAsia="Open Sans" w:hAnsi="Open Sans" w:cs="Open Sans"/>
        </w:rPr>
        <w:t>.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-1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ur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,</w:t>
      </w:r>
      <w:r w:rsidR="00D33383">
        <w:rPr>
          <w:rFonts w:ascii="Open Sans" w:eastAsia="Open Sans" w:hAnsi="Open Sans" w:cs="Open Sans"/>
          <w:spacing w:val="7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 xml:space="preserve">he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0</w:t>
      </w:r>
      <w:r w:rsidR="00D33383">
        <w:rPr>
          <w:rFonts w:ascii="Open Sans" w:eastAsia="Open Sans" w:hAnsi="Open Sans" w:cs="Open Sans"/>
          <w:spacing w:val="1"/>
        </w:rPr>
        <w:t>.</w:t>
      </w:r>
      <w:r w:rsidR="00D33383">
        <w:rPr>
          <w:rFonts w:ascii="Open Sans" w:eastAsia="Open Sans" w:hAnsi="Open Sans" w:cs="Open Sans"/>
        </w:rPr>
        <w:t>5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km</w:t>
      </w:r>
      <w:r w:rsidR="00D33383">
        <w:rPr>
          <w:rFonts w:ascii="Open Sans" w:eastAsia="Open Sans" w:hAnsi="Open Sans" w:cs="Open Sans"/>
        </w:rPr>
        <w:t>,</w:t>
      </w:r>
      <w:r w:rsidR="00D33383">
        <w:rPr>
          <w:rFonts w:ascii="Open Sans" w:eastAsia="Open Sans" w:hAnsi="Open Sans" w:cs="Open Sans"/>
          <w:spacing w:val="8"/>
        </w:rPr>
        <w:t xml:space="preserve"> 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9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 xml:space="preserve">n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2</w:t>
      </w:r>
      <w:r w:rsidR="00D33383">
        <w:rPr>
          <w:rFonts w:ascii="Open Sans" w:eastAsia="Open Sans" w:hAnsi="Open Sans" w:cs="Open Sans"/>
          <w:spacing w:val="5"/>
        </w:rPr>
        <w:t>k</w:t>
      </w:r>
      <w:r w:rsidR="00D33383">
        <w:rPr>
          <w:rFonts w:ascii="Open Sans" w:eastAsia="Open Sans" w:hAnsi="Open Sans" w:cs="Open Sans"/>
        </w:rPr>
        <w:t>m</w:t>
      </w:r>
      <w:r w:rsidR="00D33383">
        <w:rPr>
          <w:rFonts w:ascii="Open Sans" w:eastAsia="Open Sans" w:hAnsi="Open Sans" w:cs="Open Sans"/>
          <w:spacing w:val="6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sh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</w:rPr>
        <w:t>n.</w:t>
      </w:r>
    </w:p>
    <w:p w14:paraId="4E87CB70" w14:textId="77777777" w:rsidR="001A3400" w:rsidRDefault="00D33383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pacing w:val="-2"/>
        </w:rPr>
        <w:t>T</w:t>
      </w:r>
      <w:r>
        <w:rPr>
          <w:rFonts w:ascii="Open Sans" w:eastAsia="Open Sans" w:hAnsi="Open Sans" w:cs="Open Sans"/>
        </w:rPr>
        <w:t>h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1"/>
        </w:rPr>
        <w:t xml:space="preserve"> f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 xml:space="preserve">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</w:rPr>
        <w:t>Km</w:t>
      </w:r>
      <w:r>
        <w:rPr>
          <w:rFonts w:ascii="Open Sans" w:eastAsia="Open Sans" w:hAnsi="Open Sans" w:cs="Open Sans"/>
          <w:spacing w:val="7"/>
        </w:rPr>
        <w:t xml:space="preserve"> </w:t>
      </w:r>
      <w:r>
        <w:rPr>
          <w:rFonts w:ascii="Open Sans" w:eastAsia="Open Sans" w:hAnsi="Open Sans" w:cs="Open Sans"/>
          <w:spacing w:val="-5"/>
        </w:rPr>
        <w:t>(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r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5"/>
        </w:rPr>
        <w:t>mil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s,</w:t>
      </w:r>
      <w:r>
        <w:rPr>
          <w:rFonts w:ascii="Open Sans" w:eastAsia="Open Sans" w:hAnsi="Open Sans" w:cs="Open Sans"/>
          <w:spacing w:val="8"/>
        </w:rPr>
        <w:t xml:space="preserve"> </w:t>
      </w:r>
      <w:r>
        <w:rPr>
          <w:rFonts w:ascii="Open Sans" w:eastAsia="Open Sans" w:hAnsi="Open Sans" w:cs="Open Sans"/>
        </w:rPr>
        <w:t>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p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nd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ng</w:t>
      </w:r>
      <w:r>
        <w:rPr>
          <w:rFonts w:ascii="Open Sans" w:eastAsia="Open Sans" w:hAnsi="Open Sans" w:cs="Open Sans"/>
          <w:spacing w:val="-7"/>
        </w:rPr>
        <w:t xml:space="preserve"> 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  <w:spacing w:val="-6"/>
        </w:rPr>
        <w:t>y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ur</w:t>
      </w:r>
      <w:r>
        <w:rPr>
          <w:rFonts w:ascii="Open Sans" w:eastAsia="Open Sans" w:hAnsi="Open Sans" w:cs="Open Sans"/>
          <w:spacing w:val="1"/>
        </w:rPr>
        <w:t xml:space="preserve"> 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c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  <w:spacing w:val="2"/>
        </w:rPr>
        <w:t>o</w:t>
      </w:r>
      <w:r>
        <w:rPr>
          <w:rFonts w:ascii="Open Sans" w:eastAsia="Open Sans" w:hAnsi="Open Sans" w:cs="Open Sans"/>
        </w:rPr>
        <w:t>n)</w:t>
      </w:r>
      <w:r>
        <w:rPr>
          <w:rFonts w:ascii="Open Sans" w:eastAsia="Open Sans" w:hAnsi="Open Sans" w:cs="Open Sans"/>
          <w:spacing w:val="-5"/>
        </w:rPr>
        <w:t xml:space="preserve"> 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 xml:space="preserve">nd </w:t>
      </w:r>
      <w:r>
        <w:rPr>
          <w:rFonts w:ascii="Open Sans" w:eastAsia="Open Sans" w:hAnsi="Open Sans" w:cs="Open Sans"/>
          <w:spacing w:val="5"/>
        </w:rPr>
        <w:t>i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2"/>
        </w:rPr>
        <w:t xml:space="preserve"> </w:t>
      </w:r>
      <w:r>
        <w:rPr>
          <w:rFonts w:ascii="Open Sans" w:eastAsia="Open Sans" w:hAnsi="Open Sans" w:cs="Open Sans"/>
        </w:rPr>
        <w:t>s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 xml:space="preserve">t </w:t>
      </w:r>
      <w:r>
        <w:rPr>
          <w:rFonts w:ascii="Open Sans" w:eastAsia="Open Sans" w:hAnsi="Open Sans" w:cs="Open Sans"/>
          <w:spacing w:val="-3"/>
        </w:rPr>
        <w:t>t</w:t>
      </w:r>
      <w:r>
        <w:rPr>
          <w:rFonts w:ascii="Open Sans" w:eastAsia="Open Sans" w:hAnsi="Open Sans" w:cs="Open Sans"/>
        </w:rPr>
        <w:t>o</w:t>
      </w:r>
      <w:r>
        <w:rPr>
          <w:rFonts w:ascii="Open Sans" w:eastAsia="Open Sans" w:hAnsi="Open Sans" w:cs="Open Sans"/>
          <w:spacing w:val="5"/>
        </w:rPr>
        <w:t xml:space="preserve"> </w:t>
      </w:r>
      <w:r>
        <w:rPr>
          <w:rFonts w:ascii="Open Sans" w:eastAsia="Open Sans" w:hAnsi="Open Sans" w:cs="Open Sans"/>
        </w:rPr>
        <w:t>a d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  <w:spacing w:val="1"/>
        </w:rPr>
        <w:t>f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t</w:t>
      </w:r>
      <w:r>
        <w:rPr>
          <w:rFonts w:ascii="Open Sans" w:eastAsia="Open Sans" w:hAnsi="Open Sans" w:cs="Open Sans"/>
          <w:spacing w:val="-4"/>
        </w:rPr>
        <w:t xml:space="preserve"> </w:t>
      </w:r>
      <w:r>
        <w:rPr>
          <w:rFonts w:ascii="Open Sans" w:eastAsia="Open Sans" w:hAnsi="Open Sans" w:cs="Open Sans"/>
          <w:spacing w:val="-5"/>
        </w:rPr>
        <w:t>v</w:t>
      </w:r>
      <w:r>
        <w:rPr>
          <w:rFonts w:ascii="Open Sans" w:eastAsia="Open Sans" w:hAnsi="Open Sans" w:cs="Open Sans"/>
          <w:spacing w:val="-2"/>
        </w:rPr>
        <w:t>a</w:t>
      </w:r>
      <w:r>
        <w:rPr>
          <w:rFonts w:ascii="Open Sans" w:eastAsia="Open Sans" w:hAnsi="Open Sans" w:cs="Open Sans"/>
          <w:spacing w:val="5"/>
        </w:rPr>
        <w:t>l</w:t>
      </w:r>
      <w:r>
        <w:rPr>
          <w:rFonts w:ascii="Open Sans" w:eastAsia="Open Sans" w:hAnsi="Open Sans" w:cs="Open Sans"/>
        </w:rPr>
        <w:t>u</w:t>
      </w:r>
      <w:r>
        <w:rPr>
          <w:rFonts w:ascii="Open Sans" w:eastAsia="Open Sans" w:hAnsi="Open Sans" w:cs="Open Sans"/>
          <w:spacing w:val="-3"/>
        </w:rPr>
        <w:t>e</w:t>
      </w:r>
      <w:r>
        <w:rPr>
          <w:rFonts w:ascii="Open Sans" w:eastAsia="Open Sans" w:hAnsi="Open Sans" w:cs="Open Sans"/>
        </w:rPr>
        <w:t>.</w:t>
      </w:r>
    </w:p>
    <w:p w14:paraId="4A9478AE" w14:textId="77777777" w:rsidR="001A3400" w:rsidRDefault="001A3400">
      <w:pPr>
        <w:spacing w:after="0"/>
        <w:sectPr w:rsidR="001A3400">
          <w:headerReference w:type="default" r:id="rId31"/>
          <w:pgSz w:w="11920" w:h="16840"/>
          <w:pgMar w:top="2500" w:right="1260" w:bottom="280" w:left="1280" w:header="1784" w:footer="0" w:gutter="0"/>
          <w:cols w:space="720"/>
        </w:sectPr>
      </w:pPr>
    </w:p>
    <w:p w14:paraId="3CE681C1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720C9B15" w14:textId="45B356A5" w:rsidR="001A3400" w:rsidDel="00921235" w:rsidRDefault="00921235">
      <w:pPr>
        <w:spacing w:after="0" w:line="240" w:lineRule="auto"/>
        <w:ind w:left="115" w:right="130"/>
        <w:rPr>
          <w:del w:id="59" w:author="Meital Waltman" w:date="2016-09-13T11:22:00Z"/>
          <w:rFonts w:ascii="Open Sans" w:eastAsia="Open Sans" w:hAnsi="Open Sans" w:cs="Open Sans"/>
        </w:rPr>
      </w:pPr>
      <w:ins w:id="60" w:author="Meital Waltman" w:date="2016-09-13T11:22:00Z">
        <w:r>
          <w:rPr>
            <w:rFonts w:ascii="Open Sans" w:eastAsia="Open Sans" w:hAnsi="Open Sans" w:cs="Open Sans"/>
            <w:spacing w:val="5"/>
            <w:sz w:val="18"/>
            <w:szCs w:val="18"/>
          </w:rPr>
          <w:t xml:space="preserve">This preference is used in order to primarily create the vehicles in a way that is costumed to the driver break regulations. </w:t>
        </w:r>
      </w:ins>
      <w:del w:id="61" w:author="Meital Waltman" w:date="2016-09-13T11:22:00Z"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he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gu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ns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</w:delText>
        </w:r>
        <w:r w:rsidR="00D33383" w:rsidDel="00921235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qu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s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h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re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 xml:space="preserve"> a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re</w:delText>
        </w:r>
        <w:r w:rsidR="00D33383" w:rsidDel="0092123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rg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y</w:delText>
        </w:r>
        <w:r w:rsidR="00D33383" w:rsidDel="00921235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dr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 xml:space="preserve">r </w:delText>
        </w:r>
        <w:r w:rsidR="00D33383" w:rsidDel="00921235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rk</w:delText>
        </w:r>
        <w:r w:rsidR="00D33383" w:rsidDel="00921235">
          <w:rPr>
            <w:rFonts w:ascii="Open Sans" w:eastAsia="Open Sans" w:hAnsi="Open Sans" w:cs="Open Sans"/>
            <w:color w:val="3F3F3F"/>
            <w:spacing w:val="4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gu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ns.</w:delText>
        </w:r>
        <w:r w:rsidR="00D33383" w:rsidDel="0092123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he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p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y</w:delText>
        </w:r>
        <w:r w:rsidR="00D33383" w:rsidDel="00921235">
          <w:rPr>
            <w:rFonts w:ascii="Open Sans" w:eastAsia="Open Sans" w:hAnsi="Open Sans" w:cs="Open Sans"/>
            <w:color w:val="3F3F3F"/>
            <w:spacing w:val="-7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  <w:color w:val="3F3F3F"/>
            <w:spacing w:val="4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 xml:space="preserve">- 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ng</w:delText>
        </w:r>
        <w:r w:rsidR="00D33383" w:rsidDel="0092123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c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be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x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y</w:delText>
        </w:r>
        <w:r w:rsidR="00D33383" w:rsidDel="00921235">
          <w:rPr>
            <w:rFonts w:ascii="Open Sans" w:eastAsia="Open Sans" w:hAnsi="Open Sans" w:cs="Open Sans"/>
            <w:color w:val="3F3F3F"/>
            <w:spacing w:val="-6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h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gh</w:delText>
        </w:r>
        <w:r w:rsidR="00D33383" w:rsidDel="0092123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s</w:delText>
        </w:r>
        <w:r w:rsidR="00D33383" w:rsidDel="00921235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r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c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te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d by</w:delText>
        </w:r>
        <w:r w:rsidR="00D33383" w:rsidDel="00921235">
          <w:rPr>
            <w:rFonts w:ascii="Open Sans" w:eastAsia="Open Sans" w:hAnsi="Open Sans" w:cs="Open Sans"/>
            <w:color w:val="3F3F3F"/>
            <w:spacing w:val="-5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he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d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  <w:spacing w:val="1"/>
          </w:rPr>
          <w:delText>f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u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t</w:delText>
        </w:r>
        <w:r w:rsidR="00D33383" w:rsidDel="00921235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-5"/>
          </w:rPr>
          <w:delText>v</w:delText>
        </w:r>
        <w:r w:rsidR="00D33383" w:rsidDel="00921235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ue</w:delText>
        </w:r>
        <w:r w:rsidR="00D33383" w:rsidDel="00921235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sh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</w:delText>
        </w:r>
        <w:r w:rsidR="00D33383" w:rsidDel="00921235">
          <w:rPr>
            <w:rFonts w:ascii="Open Sans" w:eastAsia="Open Sans" w:hAnsi="Open Sans" w:cs="Open Sans"/>
            <w:color w:val="3F3F3F"/>
            <w:spacing w:val="-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n</w:delText>
        </w:r>
        <w:r w:rsidR="00D33383" w:rsidDel="00921235">
          <w:rPr>
            <w:rFonts w:ascii="Open Sans" w:eastAsia="Open Sans" w:hAnsi="Open Sans" w:cs="Open Sans"/>
            <w:color w:val="3F3F3F"/>
            <w:spacing w:val="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  <w:spacing w:val="-1"/>
          </w:rPr>
          <w:delText>F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  <w:spacing w:val="-7"/>
          </w:rPr>
          <w:delText>i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  <w:spacing w:val="-4"/>
          </w:rPr>
          <w:delText>g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  <w:spacing w:val="5"/>
          </w:rPr>
          <w:delText>ur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</w:rPr>
          <w:delText>e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  <w:spacing w:val="4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  <w:spacing w:val="-5"/>
          </w:rPr>
          <w:delText>1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  <w:spacing w:val="4"/>
          </w:rPr>
          <w:delText>-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</w:rPr>
          <w:delText>3</w:delText>
        </w:r>
        <w:r w:rsidR="00D33383" w:rsidDel="00921235">
          <w:rPr>
            <w:rFonts w:ascii="Open Sans" w:eastAsia="Open Sans" w:hAnsi="Open Sans" w:cs="Open Sans"/>
            <w:b/>
            <w:bCs/>
            <w:color w:val="191970"/>
            <w:spacing w:val="-6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b</w:delText>
        </w:r>
        <w:r w:rsidR="00D33383" w:rsidDel="00921235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  <w:color w:val="3F3F3F"/>
            <w:spacing w:val="-6"/>
          </w:rPr>
          <w:delText>w</w:delText>
        </w:r>
        <w:r w:rsidR="00D33383" w:rsidDel="00921235">
          <w:rPr>
            <w:rFonts w:ascii="Open Sans" w:eastAsia="Open Sans" w:hAnsi="Open Sans" w:cs="Open Sans"/>
            <w:color w:val="3F3F3F"/>
          </w:rPr>
          <w:delText>.</w:delText>
        </w:r>
      </w:del>
    </w:p>
    <w:p w14:paraId="68A669E4" w14:textId="77777777" w:rsidR="001A3400" w:rsidRDefault="00D33383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53393402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548D04F2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4103980C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41ECDFEC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0BAC29C5">
          <v:shape id="_x0000_i1040" type="#_x0000_t75" style="width:454.55pt;height:207.85pt;mso-position-horizontal-relative:char;mso-position-vertical-relative:line">
            <v:imagedata r:id="rId32" o:title=""/>
          </v:shape>
        </w:pict>
      </w:r>
    </w:p>
    <w:p w14:paraId="3757393A" w14:textId="77777777" w:rsidR="001A3400" w:rsidRDefault="001A3400">
      <w:pPr>
        <w:spacing w:before="5" w:after="0" w:line="160" w:lineRule="exact"/>
        <w:rPr>
          <w:sz w:val="16"/>
          <w:szCs w:val="16"/>
        </w:rPr>
      </w:pPr>
    </w:p>
    <w:p w14:paraId="283B2D67" w14:textId="6827440C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i/>
          <w:spacing w:val="1"/>
        </w:rPr>
        <w:t>F</w:t>
      </w:r>
      <w:r>
        <w:rPr>
          <w:rFonts w:ascii="Open Sans" w:eastAsia="Open Sans" w:hAnsi="Open Sans" w:cs="Open Sans"/>
          <w:i/>
          <w:spacing w:val="4"/>
        </w:rPr>
        <w:t>i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</w:rPr>
        <w:t>e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1"/>
        </w:rPr>
        <w:t>1</w:t>
      </w:r>
      <w:r>
        <w:rPr>
          <w:rFonts w:ascii="Open Sans" w:eastAsia="Open Sans" w:hAnsi="Open Sans" w:cs="Open Sans"/>
          <w:i/>
          <w:spacing w:val="6"/>
        </w:rPr>
        <w:t>-</w:t>
      </w:r>
      <w:r>
        <w:rPr>
          <w:rFonts w:ascii="Open Sans" w:eastAsia="Open Sans" w:hAnsi="Open Sans" w:cs="Open Sans"/>
          <w:i/>
          <w:spacing w:val="-1"/>
        </w:rPr>
        <w:t>3</w:t>
      </w:r>
      <w:r>
        <w:rPr>
          <w:rFonts w:ascii="Open Sans" w:eastAsia="Open Sans" w:hAnsi="Open Sans" w:cs="Open Sans"/>
          <w:i/>
        </w:rPr>
        <w:t>:</w:t>
      </w:r>
      <w:r>
        <w:rPr>
          <w:rFonts w:ascii="Open Sans" w:eastAsia="Open Sans" w:hAnsi="Open Sans" w:cs="Open Sans"/>
          <w:i/>
          <w:spacing w:val="4"/>
        </w:rPr>
        <w:t xml:space="preserve"> </w:t>
      </w:r>
      <w:r>
        <w:rPr>
          <w:rFonts w:ascii="Open Sans" w:eastAsia="Open Sans" w:hAnsi="Open Sans" w:cs="Open Sans"/>
          <w:i/>
          <w:spacing w:val="-2"/>
        </w:rPr>
        <w:t>A</w:t>
      </w:r>
      <w:r>
        <w:rPr>
          <w:rFonts w:ascii="Open Sans" w:eastAsia="Open Sans" w:hAnsi="Open Sans" w:cs="Open Sans"/>
          <w:i/>
          <w:spacing w:val="-7"/>
        </w:rPr>
        <w:t>d</w:t>
      </w:r>
      <w:r>
        <w:rPr>
          <w:rFonts w:ascii="Open Sans" w:eastAsia="Open Sans" w:hAnsi="Open Sans" w:cs="Open Sans"/>
          <w:i/>
          <w:spacing w:val="4"/>
        </w:rPr>
        <w:t>j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-4"/>
        </w:rPr>
        <w:t>s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7"/>
        </w:rPr>
        <w:t>n</w:t>
      </w:r>
      <w:r>
        <w:rPr>
          <w:rFonts w:ascii="Open Sans" w:eastAsia="Open Sans" w:hAnsi="Open Sans" w:cs="Open Sans"/>
          <w:i/>
        </w:rPr>
        <w:t>g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-7"/>
        </w:rPr>
        <w:t>d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-7"/>
        </w:rPr>
        <w:t>dh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-7"/>
        </w:rPr>
        <w:t>d</w:t>
      </w:r>
      <w:r>
        <w:rPr>
          <w:rFonts w:ascii="Open Sans" w:eastAsia="Open Sans" w:hAnsi="Open Sans" w:cs="Open Sans"/>
          <w:i/>
        </w:rPr>
        <w:t>s</w:t>
      </w:r>
      <w:r>
        <w:rPr>
          <w:rFonts w:ascii="Open Sans" w:eastAsia="Open Sans" w:hAnsi="Open Sans" w:cs="Open Sans"/>
          <w:i/>
          <w:spacing w:val="-4"/>
        </w:rPr>
        <w:t xml:space="preserve"> </w:t>
      </w:r>
      <w:r>
        <w:rPr>
          <w:rFonts w:ascii="Open Sans" w:eastAsia="Open Sans" w:hAnsi="Open Sans" w:cs="Open Sans"/>
          <w:i/>
          <w:spacing w:val="4"/>
        </w:rPr>
        <w:t>t</w:t>
      </w:r>
      <w:r>
        <w:rPr>
          <w:rFonts w:ascii="Open Sans" w:eastAsia="Open Sans" w:hAnsi="Open Sans" w:cs="Open Sans"/>
          <w:i/>
        </w:rPr>
        <w:t>o</w:t>
      </w:r>
      <w:r>
        <w:rPr>
          <w:rFonts w:ascii="Open Sans" w:eastAsia="Open Sans" w:hAnsi="Open Sans" w:cs="Open Sans"/>
          <w:i/>
          <w:spacing w:val="-1"/>
        </w:rPr>
        <w:t xml:space="preserve"> </w:t>
      </w:r>
      <w:r>
        <w:rPr>
          <w:rFonts w:ascii="Open Sans" w:eastAsia="Open Sans" w:hAnsi="Open Sans" w:cs="Open Sans"/>
          <w:i/>
          <w:spacing w:val="3"/>
        </w:rPr>
        <w:t>r</w:t>
      </w:r>
      <w:r>
        <w:rPr>
          <w:rFonts w:ascii="Open Sans" w:eastAsia="Open Sans" w:hAnsi="Open Sans" w:cs="Open Sans"/>
          <w:i/>
          <w:spacing w:val="-3"/>
        </w:rPr>
        <w:t>e</w:t>
      </w:r>
      <w:r>
        <w:rPr>
          <w:rFonts w:ascii="Open Sans" w:eastAsia="Open Sans" w:hAnsi="Open Sans" w:cs="Open Sans"/>
          <w:i/>
          <w:spacing w:val="-5"/>
        </w:rPr>
        <w:t>g</w:t>
      </w:r>
      <w:r>
        <w:rPr>
          <w:rFonts w:ascii="Open Sans" w:eastAsia="Open Sans" w:hAnsi="Open Sans" w:cs="Open Sans"/>
          <w:i/>
          <w:spacing w:val="-7"/>
        </w:rPr>
        <w:t>u</w:t>
      </w:r>
      <w:r>
        <w:rPr>
          <w:rFonts w:ascii="Open Sans" w:eastAsia="Open Sans" w:hAnsi="Open Sans" w:cs="Open Sans"/>
          <w:i/>
          <w:spacing w:val="4"/>
        </w:rPr>
        <w:t>l</w:t>
      </w:r>
      <w:r>
        <w:rPr>
          <w:rFonts w:ascii="Open Sans" w:eastAsia="Open Sans" w:hAnsi="Open Sans" w:cs="Open Sans"/>
          <w:i/>
          <w:spacing w:val="-4"/>
        </w:rPr>
        <w:t>a</w:t>
      </w:r>
      <w:r>
        <w:rPr>
          <w:rFonts w:ascii="Open Sans" w:eastAsia="Open Sans" w:hAnsi="Open Sans" w:cs="Open Sans"/>
          <w:i/>
          <w:spacing w:val="4"/>
        </w:rPr>
        <w:t>ti</w:t>
      </w:r>
      <w:r>
        <w:rPr>
          <w:rFonts w:ascii="Open Sans" w:eastAsia="Open Sans" w:hAnsi="Open Sans" w:cs="Open Sans"/>
          <w:i/>
          <w:spacing w:val="-3"/>
        </w:rPr>
        <w:t>o</w:t>
      </w:r>
      <w:r>
        <w:rPr>
          <w:rFonts w:ascii="Open Sans" w:eastAsia="Open Sans" w:hAnsi="Open Sans" w:cs="Open Sans"/>
          <w:i/>
        </w:rPr>
        <w:t>n</w:t>
      </w:r>
      <w:r>
        <w:rPr>
          <w:rFonts w:ascii="Open Sans" w:eastAsia="Open Sans" w:hAnsi="Open Sans" w:cs="Open Sans"/>
          <w:i/>
          <w:spacing w:val="-8"/>
        </w:rPr>
        <w:t xml:space="preserve"> </w:t>
      </w:r>
      <w:del w:id="62" w:author="Meital Waltman" w:date="2016-09-13T11:26:00Z">
        <w:r w:rsidDel="00921235">
          <w:rPr>
            <w:rFonts w:ascii="Open Sans" w:eastAsia="Open Sans" w:hAnsi="Open Sans" w:cs="Open Sans"/>
            <w:i/>
            <w:spacing w:val="7"/>
          </w:rPr>
          <w:delText>w</w:delText>
        </w:r>
        <w:r w:rsidDel="00921235">
          <w:rPr>
            <w:rFonts w:ascii="Open Sans" w:eastAsia="Open Sans" w:hAnsi="Open Sans" w:cs="Open Sans"/>
            <w:i/>
            <w:spacing w:val="4"/>
          </w:rPr>
          <w:delText>it</w:delText>
        </w:r>
        <w:r w:rsidDel="00921235">
          <w:rPr>
            <w:rFonts w:ascii="Open Sans" w:eastAsia="Open Sans" w:hAnsi="Open Sans" w:cs="Open Sans"/>
            <w:i/>
          </w:rPr>
          <w:delText>h</w:delText>
        </w:r>
        <w:r w:rsidDel="00921235">
          <w:rPr>
            <w:rFonts w:ascii="Open Sans" w:eastAsia="Open Sans" w:hAnsi="Open Sans" w:cs="Open Sans"/>
            <w:i/>
            <w:spacing w:val="-6"/>
          </w:rPr>
          <w:delText xml:space="preserve"> </w:delText>
        </w:r>
        <w:r w:rsidDel="00921235">
          <w:rPr>
            <w:rFonts w:ascii="Open Sans" w:eastAsia="Open Sans" w:hAnsi="Open Sans" w:cs="Open Sans"/>
            <w:i/>
            <w:spacing w:val="-7"/>
          </w:rPr>
          <w:delText>h</w:delText>
        </w:r>
        <w:r w:rsidDel="00921235">
          <w:rPr>
            <w:rFonts w:ascii="Open Sans" w:eastAsia="Open Sans" w:hAnsi="Open Sans" w:cs="Open Sans"/>
            <w:i/>
            <w:spacing w:val="4"/>
          </w:rPr>
          <w:delText>i</w:delText>
        </w:r>
        <w:r w:rsidDel="00921235">
          <w:rPr>
            <w:rFonts w:ascii="Open Sans" w:eastAsia="Open Sans" w:hAnsi="Open Sans" w:cs="Open Sans"/>
            <w:i/>
            <w:spacing w:val="-5"/>
          </w:rPr>
          <w:delText>g</w:delText>
        </w:r>
        <w:r w:rsidDel="00921235">
          <w:rPr>
            <w:rFonts w:ascii="Open Sans" w:eastAsia="Open Sans" w:hAnsi="Open Sans" w:cs="Open Sans"/>
            <w:i/>
          </w:rPr>
          <w:delText>h</w:delText>
        </w:r>
        <w:r w:rsidDel="00921235">
          <w:rPr>
            <w:rFonts w:ascii="Open Sans" w:eastAsia="Open Sans" w:hAnsi="Open Sans" w:cs="Open Sans"/>
            <w:i/>
            <w:spacing w:val="-6"/>
          </w:rPr>
          <w:delText xml:space="preserve"> </w:delText>
        </w:r>
        <w:r w:rsidDel="00921235">
          <w:rPr>
            <w:rFonts w:ascii="Open Sans" w:eastAsia="Open Sans" w:hAnsi="Open Sans" w:cs="Open Sans"/>
            <w:i/>
            <w:spacing w:val="-7"/>
          </w:rPr>
          <w:delText>d</w:delText>
        </w:r>
        <w:r w:rsidDel="00921235">
          <w:rPr>
            <w:rFonts w:ascii="Open Sans" w:eastAsia="Open Sans" w:hAnsi="Open Sans" w:cs="Open Sans"/>
            <w:i/>
            <w:spacing w:val="-3"/>
          </w:rPr>
          <w:delText>e</w:delText>
        </w:r>
        <w:r w:rsidDel="00921235">
          <w:rPr>
            <w:rFonts w:ascii="Open Sans" w:eastAsia="Open Sans" w:hAnsi="Open Sans" w:cs="Open Sans"/>
            <w:i/>
            <w:spacing w:val="6"/>
          </w:rPr>
          <w:delText>f</w:delText>
        </w:r>
        <w:r w:rsidDel="00921235">
          <w:rPr>
            <w:rFonts w:ascii="Open Sans" w:eastAsia="Open Sans" w:hAnsi="Open Sans" w:cs="Open Sans"/>
            <w:i/>
            <w:spacing w:val="-4"/>
          </w:rPr>
          <w:delText>a</w:delText>
        </w:r>
        <w:r w:rsidDel="00921235">
          <w:rPr>
            <w:rFonts w:ascii="Open Sans" w:eastAsia="Open Sans" w:hAnsi="Open Sans" w:cs="Open Sans"/>
            <w:i/>
            <w:spacing w:val="-7"/>
          </w:rPr>
          <w:delText>u</w:delText>
        </w:r>
        <w:r w:rsidDel="00921235">
          <w:rPr>
            <w:rFonts w:ascii="Open Sans" w:eastAsia="Open Sans" w:hAnsi="Open Sans" w:cs="Open Sans"/>
            <w:i/>
            <w:spacing w:val="4"/>
          </w:rPr>
          <w:delText>l</w:delText>
        </w:r>
        <w:r w:rsidDel="00921235">
          <w:rPr>
            <w:rFonts w:ascii="Open Sans" w:eastAsia="Open Sans" w:hAnsi="Open Sans" w:cs="Open Sans"/>
            <w:i/>
          </w:rPr>
          <w:delText>t</w:delText>
        </w:r>
        <w:r w:rsidDel="00921235">
          <w:rPr>
            <w:rFonts w:ascii="Open Sans" w:eastAsia="Open Sans" w:hAnsi="Open Sans" w:cs="Open Sans"/>
            <w:i/>
            <w:spacing w:val="3"/>
          </w:rPr>
          <w:delText xml:space="preserve"> </w:delText>
        </w:r>
        <w:r w:rsidDel="00921235">
          <w:rPr>
            <w:rFonts w:ascii="Open Sans" w:eastAsia="Open Sans" w:hAnsi="Open Sans" w:cs="Open Sans"/>
            <w:i/>
            <w:spacing w:val="4"/>
          </w:rPr>
          <w:delText>vi</w:delText>
        </w:r>
        <w:r w:rsidDel="00921235">
          <w:rPr>
            <w:rFonts w:ascii="Open Sans" w:eastAsia="Open Sans" w:hAnsi="Open Sans" w:cs="Open Sans"/>
            <w:i/>
            <w:spacing w:val="-3"/>
          </w:rPr>
          <w:delText>o</w:delText>
        </w:r>
        <w:r w:rsidDel="00921235">
          <w:rPr>
            <w:rFonts w:ascii="Open Sans" w:eastAsia="Open Sans" w:hAnsi="Open Sans" w:cs="Open Sans"/>
            <w:i/>
            <w:spacing w:val="4"/>
          </w:rPr>
          <w:delText>l</w:delText>
        </w:r>
        <w:r w:rsidDel="00921235">
          <w:rPr>
            <w:rFonts w:ascii="Open Sans" w:eastAsia="Open Sans" w:hAnsi="Open Sans" w:cs="Open Sans"/>
            <w:i/>
            <w:spacing w:val="-4"/>
          </w:rPr>
          <w:delText>a</w:delText>
        </w:r>
        <w:r w:rsidDel="00921235">
          <w:rPr>
            <w:rFonts w:ascii="Open Sans" w:eastAsia="Open Sans" w:hAnsi="Open Sans" w:cs="Open Sans"/>
            <w:i/>
            <w:spacing w:val="4"/>
          </w:rPr>
          <w:delText>ti</w:delText>
        </w:r>
        <w:r w:rsidDel="00921235">
          <w:rPr>
            <w:rFonts w:ascii="Open Sans" w:eastAsia="Open Sans" w:hAnsi="Open Sans" w:cs="Open Sans"/>
            <w:i/>
            <w:spacing w:val="-3"/>
          </w:rPr>
          <w:delText>o</w:delText>
        </w:r>
        <w:r w:rsidDel="00921235">
          <w:rPr>
            <w:rFonts w:ascii="Open Sans" w:eastAsia="Open Sans" w:hAnsi="Open Sans" w:cs="Open Sans"/>
            <w:i/>
          </w:rPr>
          <w:delText>n</w:delText>
        </w:r>
        <w:r w:rsidDel="00921235">
          <w:rPr>
            <w:rFonts w:ascii="Open Sans" w:eastAsia="Open Sans" w:hAnsi="Open Sans" w:cs="Open Sans"/>
            <w:i/>
            <w:spacing w:val="-8"/>
          </w:rPr>
          <w:delText xml:space="preserve"> </w:delText>
        </w:r>
        <w:r w:rsidDel="00921235">
          <w:rPr>
            <w:rFonts w:ascii="Open Sans" w:eastAsia="Open Sans" w:hAnsi="Open Sans" w:cs="Open Sans"/>
            <w:i/>
            <w:spacing w:val="-7"/>
          </w:rPr>
          <w:delText>p</w:delText>
        </w:r>
        <w:r w:rsidDel="00921235">
          <w:rPr>
            <w:rFonts w:ascii="Open Sans" w:eastAsia="Open Sans" w:hAnsi="Open Sans" w:cs="Open Sans"/>
            <w:i/>
            <w:spacing w:val="-3"/>
          </w:rPr>
          <w:delText>e</w:delText>
        </w:r>
        <w:r w:rsidDel="00921235">
          <w:rPr>
            <w:rFonts w:ascii="Open Sans" w:eastAsia="Open Sans" w:hAnsi="Open Sans" w:cs="Open Sans"/>
            <w:i/>
            <w:spacing w:val="-7"/>
          </w:rPr>
          <w:delText>n</w:delText>
        </w:r>
        <w:r w:rsidDel="00921235">
          <w:rPr>
            <w:rFonts w:ascii="Open Sans" w:eastAsia="Open Sans" w:hAnsi="Open Sans" w:cs="Open Sans"/>
            <w:i/>
            <w:spacing w:val="-4"/>
          </w:rPr>
          <w:delText>a</w:delText>
        </w:r>
        <w:r w:rsidDel="00921235">
          <w:rPr>
            <w:rFonts w:ascii="Open Sans" w:eastAsia="Open Sans" w:hAnsi="Open Sans" w:cs="Open Sans"/>
            <w:i/>
            <w:spacing w:val="4"/>
          </w:rPr>
          <w:delText>lt</w:delText>
        </w:r>
        <w:r w:rsidDel="00921235">
          <w:rPr>
            <w:rFonts w:ascii="Open Sans" w:eastAsia="Open Sans" w:hAnsi="Open Sans" w:cs="Open Sans"/>
            <w:i/>
          </w:rPr>
          <w:delText>y</w:delText>
        </w:r>
      </w:del>
    </w:p>
    <w:p w14:paraId="01499F44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006F94D3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53AD2111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33DA7A47" w14:textId="606CA749" w:rsidR="001A3400" w:rsidRDefault="004C2A7E" w:rsidP="00921235">
      <w:pPr>
        <w:spacing w:after="0" w:line="240" w:lineRule="auto"/>
        <w:ind w:left="415" w:right="415"/>
        <w:rPr>
          <w:rFonts w:ascii="Open Sans" w:eastAsia="Open Sans" w:hAnsi="Open Sans" w:cs="Open Sans"/>
        </w:rPr>
      </w:pPr>
      <w:del w:id="63" w:author="Meital Waltman" w:date="2016-09-13T11:33:00Z">
        <w:r>
          <w:pict w14:anchorId="66CB1BB8">
            <v:shape id="_x0000_s1036" type="#_x0000_t75" style="position:absolute;left:0;text-align:left;margin-left:72.75pt;margin-top:5.85pt;width:4.5pt;height:4.5pt;z-index:-251643904;mso-position-horizontal-relative:page">
              <v:imagedata r:id="rId7" o:title=""/>
              <w10:wrap anchorx="page"/>
            </v:shape>
          </w:pict>
        </w:r>
        <w:r w:rsidR="00D33383" w:rsidDel="00D33383">
          <w:rPr>
            <w:rFonts w:ascii="Open Sans" w:eastAsia="Open Sans" w:hAnsi="Open Sans" w:cs="Open Sans"/>
            <w:b/>
            <w:bCs/>
            <w:spacing w:val="-6"/>
          </w:rPr>
          <w:delText>m</w:delText>
        </w:r>
        <w:r w:rsidR="00D33383" w:rsidDel="00D33383">
          <w:rPr>
            <w:rFonts w:ascii="Open Sans" w:eastAsia="Open Sans" w:hAnsi="Open Sans" w:cs="Open Sans"/>
            <w:b/>
            <w:bCs/>
            <w:spacing w:val="2"/>
          </w:rPr>
          <w:delText>a</w:delText>
        </w:r>
        <w:r w:rsidR="00D33383" w:rsidDel="00D33383">
          <w:rPr>
            <w:rFonts w:ascii="Open Sans" w:eastAsia="Open Sans" w:hAnsi="Open Sans" w:cs="Open Sans"/>
            <w:b/>
            <w:bCs/>
            <w:spacing w:val="-7"/>
          </w:rPr>
          <w:delText>x</w:delText>
        </w:r>
      </w:del>
      <w:ins w:id="64" w:author="Meital Waltman" w:date="2016-09-13T11:33:00Z">
        <w:r>
          <w:pict w14:anchorId="08885FBC">
            <v:shape id="_x0000_s1100" type="#_x0000_t75" style="position:absolute;left:0;text-align:left;margin-left:72.75pt;margin-top:5.85pt;width:4.5pt;height:4.5pt;z-index:-251633664;mso-position-horizontal-relative:page;mso-position-vertical-relative:text">
              <v:imagedata r:id="rId7" o:title=""/>
              <w10:wrap anchorx="page"/>
            </v:shape>
          </w:pict>
        </w:r>
        <w:r w:rsidR="00D33383">
          <w:rPr>
            <w:rFonts w:ascii="Open Sans" w:eastAsia="Open Sans" w:hAnsi="Open Sans" w:cs="Open Sans"/>
            <w:b/>
            <w:bCs/>
            <w:spacing w:val="-6"/>
          </w:rPr>
          <w:t>M</w:t>
        </w:r>
        <w:r w:rsidR="00D33383">
          <w:rPr>
            <w:rFonts w:ascii="Open Sans" w:eastAsia="Open Sans" w:hAnsi="Open Sans" w:cs="Open Sans"/>
            <w:b/>
            <w:bCs/>
            <w:spacing w:val="2"/>
          </w:rPr>
          <w:t>a</w:t>
        </w:r>
        <w:r w:rsidR="00D33383">
          <w:rPr>
            <w:rFonts w:ascii="Open Sans" w:eastAsia="Open Sans" w:hAnsi="Open Sans" w:cs="Open Sans"/>
            <w:b/>
            <w:bCs/>
            <w:spacing w:val="-7"/>
          </w:rPr>
          <w:t>x</w:t>
        </w:r>
        <w:r w:rsidR="00D33383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del w:id="65" w:author="Meital Waltman" w:date="2016-09-13T11:33:00Z">
        <w:r w:rsidR="00D33383" w:rsidDel="00D33383">
          <w:rPr>
            <w:rFonts w:ascii="Open Sans" w:eastAsia="Open Sans" w:hAnsi="Open Sans" w:cs="Open Sans"/>
            <w:b/>
            <w:bCs/>
            <w:spacing w:val="-1"/>
          </w:rPr>
          <w:delText>_</w:delText>
        </w:r>
      </w:del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-4"/>
        </w:rPr>
        <w:t>s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5"/>
        </w:rPr>
        <w:t>n</w:t>
      </w:r>
      <w:r w:rsidR="00D33383">
        <w:rPr>
          <w:rFonts w:ascii="Open Sans" w:eastAsia="Open Sans" w:hAnsi="Open Sans" w:cs="Open Sans"/>
          <w:b/>
          <w:bCs/>
          <w:spacing w:val="7"/>
        </w:rPr>
        <w:t>c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ins w:id="66" w:author="Meital Waltman" w:date="2016-09-13T11:33:00Z">
        <w:r w:rsidR="00D33383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del w:id="67" w:author="Meital Waltman" w:date="2016-09-13T11:33:00Z">
        <w:r w:rsidR="00D33383" w:rsidDel="00D33383">
          <w:rPr>
            <w:rFonts w:ascii="Open Sans" w:eastAsia="Open Sans" w:hAnsi="Open Sans" w:cs="Open Sans"/>
            <w:b/>
            <w:bCs/>
            <w:spacing w:val="-1"/>
          </w:rPr>
          <w:delText>_</w:delText>
        </w:r>
      </w:del>
      <w:r w:rsidR="00D33383">
        <w:rPr>
          <w:rFonts w:ascii="Open Sans" w:eastAsia="Open Sans" w:hAnsi="Open Sans" w:cs="Open Sans"/>
          <w:b/>
          <w:bCs/>
          <w:spacing w:val="5"/>
        </w:rPr>
        <w:t>fr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-6"/>
        </w:rPr>
        <w:t>m</w:t>
      </w:r>
      <w:ins w:id="68" w:author="Meital Waltman" w:date="2016-09-13T11:33:00Z">
        <w:r w:rsidR="00D33383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del w:id="69" w:author="Meital Waltman" w:date="2016-09-13T11:33:00Z">
        <w:r w:rsidR="00D33383" w:rsidDel="00D33383">
          <w:rPr>
            <w:rFonts w:ascii="Open Sans" w:eastAsia="Open Sans" w:hAnsi="Open Sans" w:cs="Open Sans"/>
            <w:b/>
            <w:bCs/>
            <w:spacing w:val="-1"/>
          </w:rPr>
          <w:delText>_</w:delText>
        </w:r>
      </w:del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  <w:b/>
          <w:bCs/>
          <w:spacing w:val="-4"/>
        </w:rPr>
        <w:t>p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-6"/>
        </w:rPr>
        <w:t>t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del w:id="70" w:author="Meital Waltman" w:date="2016-09-13T11:29:00Z">
        <w:r w:rsidR="00D33383" w:rsidDel="00921235">
          <w:rPr>
            <w:rFonts w:ascii="Open Sans" w:eastAsia="Open Sans" w:hAnsi="Open Sans" w:cs="Open Sans"/>
            <w:spacing w:val="-2"/>
          </w:rPr>
          <w:delText>T</w:delText>
        </w:r>
        <w:r w:rsidR="00D33383" w:rsidDel="00921235">
          <w:rPr>
            <w:rFonts w:ascii="Open Sans" w:eastAsia="Open Sans" w:hAnsi="Open Sans" w:cs="Open Sans"/>
          </w:rPr>
          <w:delText>h</w:delText>
        </w:r>
        <w:r w:rsidR="00D33383" w:rsidDel="00921235">
          <w:rPr>
            <w:rFonts w:ascii="Open Sans" w:eastAsia="Open Sans" w:hAnsi="Open Sans" w:cs="Open Sans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</w:rPr>
          <w:delText>s</w:delText>
        </w:r>
        <w:r w:rsidR="00D33383" w:rsidDel="00921235">
          <w:rPr>
            <w:rFonts w:ascii="Open Sans" w:eastAsia="Open Sans" w:hAnsi="Open Sans" w:cs="Open Sans"/>
            <w:spacing w:val="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</w:rPr>
          <w:delText>s</w:delText>
        </w:r>
        <w:r w:rsidR="00D33383" w:rsidDel="00921235">
          <w:rPr>
            <w:rFonts w:ascii="Open Sans" w:eastAsia="Open Sans" w:hAnsi="Open Sans" w:cs="Open Sans"/>
            <w:spacing w:val="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</w:rPr>
          <w:delText>a br</w:delText>
        </w:r>
        <w:r w:rsidR="00D33383" w:rsidDel="00921235">
          <w:rPr>
            <w:rFonts w:ascii="Open Sans" w:eastAsia="Open Sans" w:hAnsi="Open Sans" w:cs="Open Sans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</w:rPr>
          <w:delText>k</w:delText>
        </w:r>
        <w:r w:rsidR="00D33383" w:rsidDel="00921235">
          <w:rPr>
            <w:rFonts w:ascii="Open Sans" w:eastAsia="Open Sans" w:hAnsi="Open Sans" w:cs="Open Sans"/>
            <w:spacing w:val="4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</w:rPr>
          <w:delText>c</w:delText>
        </w:r>
        <w:r w:rsidR="00D33383" w:rsidDel="00921235">
          <w:rPr>
            <w:rFonts w:ascii="Open Sans" w:eastAsia="Open Sans" w:hAnsi="Open Sans" w:cs="Open Sans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</w:rPr>
          <w:delText>n</w:delText>
        </w:r>
        <w:r w:rsidR="00D33383" w:rsidDel="00921235">
          <w:rPr>
            <w:rFonts w:ascii="Open Sans" w:eastAsia="Open Sans" w:hAnsi="Open Sans" w:cs="Open Sans"/>
            <w:spacing w:val="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</w:rPr>
          <w:delText xml:space="preserve">nd </w:delText>
        </w:r>
        <w:r w:rsidR="00D33383" w:rsidDel="00921235">
          <w:rPr>
            <w:rFonts w:ascii="Open Sans" w:eastAsia="Open Sans" w:hAnsi="Open Sans" w:cs="Open Sans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</w:rPr>
          <w:delText>n</w:delText>
        </w:r>
        <w:r w:rsidR="00D33383" w:rsidDel="00921235">
          <w:rPr>
            <w:rFonts w:ascii="Open Sans" w:eastAsia="Open Sans" w:hAnsi="Open Sans" w:cs="Open Sans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</w:rPr>
          <w:delText>y</w:delText>
        </w:r>
        <w:r w:rsidR="00D33383" w:rsidDel="00921235">
          <w:rPr>
            <w:rFonts w:ascii="Open Sans" w:eastAsia="Open Sans" w:hAnsi="Open Sans" w:cs="Open Sans"/>
            <w:spacing w:val="-6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spacing w:val="5"/>
          </w:rPr>
          <w:delText>m</w:delText>
        </w:r>
        <w:r w:rsidR="00D33383" w:rsidDel="00921235">
          <w:rPr>
            <w:rFonts w:ascii="Open Sans" w:eastAsia="Open Sans" w:hAnsi="Open Sans" w:cs="Open Sans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spacing w:val="5"/>
          </w:rPr>
          <w:delText>k</w:delText>
        </w:r>
        <w:r w:rsidR="00D33383" w:rsidDel="00921235">
          <w:rPr>
            <w:rFonts w:ascii="Open Sans" w:eastAsia="Open Sans" w:hAnsi="Open Sans" w:cs="Open Sans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</w:rPr>
          <w:delText>s</w:delText>
        </w:r>
        <w:r w:rsidR="00D33383" w:rsidDel="00921235">
          <w:rPr>
            <w:rFonts w:ascii="Open Sans" w:eastAsia="Open Sans" w:hAnsi="Open Sans" w:cs="Open Sans"/>
            <w:spacing w:val="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</w:rPr>
          <w:delText>s</w:delText>
        </w:r>
        <w:r w:rsidR="00D33383" w:rsidDel="00921235">
          <w:rPr>
            <w:rFonts w:ascii="Open Sans" w:eastAsia="Open Sans" w:hAnsi="Open Sans" w:cs="Open Sans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</w:rPr>
          <w:delText>nse</w:delText>
        </w:r>
        <w:r w:rsidR="00D33383" w:rsidDel="00921235">
          <w:rPr>
            <w:rFonts w:ascii="Open Sans" w:eastAsia="Open Sans" w:hAnsi="Open Sans" w:cs="Open Sans"/>
            <w:spacing w:val="-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</w:rPr>
          <w:delText>f</w:delText>
        </w:r>
        <w:r w:rsidR="00D33383" w:rsidDel="00921235">
          <w:rPr>
            <w:rFonts w:ascii="Open Sans" w:eastAsia="Open Sans" w:hAnsi="Open Sans" w:cs="Open Sans"/>
            <w:spacing w:val="2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</w:rPr>
          <w:delText>br</w:delText>
        </w:r>
        <w:r w:rsidR="00D33383" w:rsidDel="00921235">
          <w:rPr>
            <w:rFonts w:ascii="Open Sans" w:eastAsia="Open Sans" w:hAnsi="Open Sans" w:cs="Open Sans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</w:rPr>
          <w:delText xml:space="preserve">k </w:delText>
        </w:r>
        <w:r w:rsidR="00D33383" w:rsidDel="00921235">
          <w:rPr>
            <w:rFonts w:ascii="Open Sans" w:eastAsia="Open Sans" w:hAnsi="Open Sans" w:cs="Open Sans"/>
            <w:spacing w:val="5"/>
          </w:rPr>
          <w:delText>l</w:delText>
        </w:r>
        <w:r w:rsidR="00D33383" w:rsidDel="00921235">
          <w:rPr>
            <w:rFonts w:ascii="Open Sans" w:eastAsia="Open Sans" w:hAnsi="Open Sans" w:cs="Open Sans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</w:rPr>
          <w:delText>c</w:delText>
        </w:r>
        <w:r w:rsidR="00D33383" w:rsidDel="00921235">
          <w:rPr>
            <w:rFonts w:ascii="Open Sans" w:eastAsia="Open Sans" w:hAnsi="Open Sans" w:cs="Open Sans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  <w:spacing w:val="-3"/>
          </w:rPr>
          <w:delText>t</w:delText>
        </w:r>
        <w:r w:rsidR="00D33383" w:rsidDel="00921235">
          <w:rPr>
            <w:rFonts w:ascii="Open Sans" w:eastAsia="Open Sans" w:hAnsi="Open Sans" w:cs="Open Sans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  <w:spacing w:val="2"/>
          </w:rPr>
          <w:delText>o</w:delText>
        </w:r>
        <w:r w:rsidR="00D33383" w:rsidDel="00921235">
          <w:rPr>
            <w:rFonts w:ascii="Open Sans" w:eastAsia="Open Sans" w:hAnsi="Open Sans" w:cs="Open Sans"/>
          </w:rPr>
          <w:delText>ns</w:delText>
        </w:r>
        <w:r w:rsidR="00D33383" w:rsidDel="00921235">
          <w:rPr>
            <w:rFonts w:ascii="Open Sans" w:eastAsia="Open Sans" w:hAnsi="Open Sans" w:cs="Open Sans"/>
            <w:spacing w:val="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  <w:spacing w:val="-2"/>
          </w:rPr>
          <w:delText>a</w:delText>
        </w:r>
        <w:r w:rsidR="00D33383" w:rsidDel="00921235">
          <w:rPr>
            <w:rFonts w:ascii="Open Sans" w:eastAsia="Open Sans" w:hAnsi="Open Sans" w:cs="Open Sans"/>
          </w:rPr>
          <w:delText>re</w:delText>
        </w:r>
        <w:r w:rsidR="00D33383" w:rsidDel="00921235">
          <w:rPr>
            <w:rFonts w:ascii="Open Sans" w:eastAsia="Open Sans" w:hAnsi="Open Sans" w:cs="Open Sans"/>
            <w:spacing w:val="-1"/>
          </w:rPr>
          <w:delText xml:space="preserve"> </w:delText>
        </w:r>
        <w:r w:rsidR="00D33383" w:rsidDel="00921235">
          <w:rPr>
            <w:rFonts w:ascii="Open Sans" w:eastAsia="Open Sans" w:hAnsi="Open Sans" w:cs="Open Sans"/>
          </w:rPr>
          <w:delText>d</w:delText>
        </w:r>
        <w:r w:rsidR="00D33383" w:rsidDel="00921235">
          <w:rPr>
            <w:rFonts w:ascii="Open Sans" w:eastAsia="Open Sans" w:hAnsi="Open Sans" w:cs="Open Sans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  <w:spacing w:val="1"/>
          </w:rPr>
          <w:delText>f</w:delText>
        </w:r>
        <w:r w:rsidR="00D33383" w:rsidDel="00921235">
          <w:rPr>
            <w:rFonts w:ascii="Open Sans" w:eastAsia="Open Sans" w:hAnsi="Open Sans" w:cs="Open Sans"/>
            <w:spacing w:val="5"/>
          </w:rPr>
          <w:delText>i</w:delText>
        </w:r>
        <w:r w:rsidR="00D33383" w:rsidDel="00921235">
          <w:rPr>
            <w:rFonts w:ascii="Open Sans" w:eastAsia="Open Sans" w:hAnsi="Open Sans" w:cs="Open Sans"/>
          </w:rPr>
          <w:delText>n</w:delText>
        </w:r>
        <w:r w:rsidR="00D33383" w:rsidDel="00921235">
          <w:rPr>
            <w:rFonts w:ascii="Open Sans" w:eastAsia="Open Sans" w:hAnsi="Open Sans" w:cs="Open Sans"/>
            <w:spacing w:val="-3"/>
          </w:rPr>
          <w:delText>e</w:delText>
        </w:r>
        <w:r w:rsidR="00D33383" w:rsidDel="00921235">
          <w:rPr>
            <w:rFonts w:ascii="Open Sans" w:eastAsia="Open Sans" w:hAnsi="Open Sans" w:cs="Open Sans"/>
          </w:rPr>
          <w:delText>d</w:delText>
        </w:r>
      </w:del>
      <w:ins w:id="71" w:author="Meital Waltman" w:date="2016-09-13T11:29:00Z">
        <w:r w:rsidR="00D33383">
          <w:rPr>
            <w:rFonts w:ascii="Open Sans" w:eastAsia="Open Sans" w:hAnsi="Open Sans" w:cs="Open Sans"/>
          </w:rPr>
          <w:t xml:space="preserve"> This is the max distance </w:t>
        </w:r>
      </w:ins>
      <w:ins w:id="72" w:author="Meital Waltman" w:date="2016-09-13T11:30:00Z">
        <w:r w:rsidR="00D33383">
          <w:rPr>
            <w:rFonts w:ascii="Open Sans" w:eastAsia="Open Sans" w:hAnsi="Open Sans" w:cs="Open Sans"/>
          </w:rPr>
          <w:t>that</w:t>
        </w:r>
      </w:ins>
      <w:ins w:id="73" w:author="Meital Waltman" w:date="2016-09-13T11:29:00Z">
        <w:r w:rsidR="00D33383">
          <w:rPr>
            <w:rFonts w:ascii="Open Sans" w:eastAsia="Open Sans" w:hAnsi="Open Sans" w:cs="Open Sans"/>
          </w:rPr>
          <w:t xml:space="preserve"> </w:t>
        </w:r>
      </w:ins>
      <w:ins w:id="74" w:author="Meital Waltman" w:date="2016-09-13T11:30:00Z">
        <w:r w:rsidR="00D33383">
          <w:rPr>
            <w:rFonts w:ascii="Open Sans" w:eastAsia="Open Sans" w:hAnsi="Open Sans" w:cs="Open Sans"/>
          </w:rPr>
          <w:t xml:space="preserve">will be allowed for a deadhead back to the depot. </w:t>
        </w:r>
      </w:ins>
    </w:p>
    <w:p w14:paraId="5F91D301" w14:textId="04D8A81C" w:rsidR="001A3400" w:rsidRDefault="004C2A7E">
      <w:pPr>
        <w:spacing w:before="75" w:after="0" w:line="240" w:lineRule="auto"/>
        <w:ind w:left="415" w:right="81"/>
        <w:rPr>
          <w:rFonts w:ascii="Open Sans" w:eastAsia="Open Sans" w:hAnsi="Open Sans" w:cs="Open Sans"/>
        </w:rPr>
      </w:pPr>
      <w:r>
        <w:pict w14:anchorId="18F341AE">
          <v:shape id="_x0000_s1035" type="#_x0000_t75" style="position:absolute;left:0;text-align:left;margin-left:72.75pt;margin-top:9.6pt;width:4.5pt;height:4.5pt;z-index:-251642880;mso-position-horizontal-relative:page">
            <v:imagedata r:id="rId7" o:title=""/>
            <w10:wrap anchorx="page"/>
          </v:shape>
        </w:pict>
      </w:r>
      <w:ins w:id="75" w:author="Meital Waltman" w:date="2016-09-13T11:34:00Z">
        <w:r w:rsidR="00D33383">
          <w:rPr>
            <w:rFonts w:ascii="Open Sans" w:eastAsia="Open Sans" w:hAnsi="Open Sans" w:cs="Open Sans"/>
            <w:b/>
            <w:bCs/>
            <w:spacing w:val="5"/>
          </w:rPr>
          <w:t>R</w:t>
        </w:r>
      </w:ins>
      <w:del w:id="76" w:author="Meital Waltman" w:date="2016-09-13T11:34:00Z">
        <w:r w:rsidR="00D33383" w:rsidDel="00D33383">
          <w:rPr>
            <w:rFonts w:ascii="Open Sans" w:eastAsia="Open Sans" w:hAnsi="Open Sans" w:cs="Open Sans"/>
            <w:b/>
            <w:bCs/>
            <w:spacing w:val="5"/>
          </w:rPr>
          <w:delText>r</w:delText>
        </w:r>
      </w:del>
      <w:r w:rsidR="00D33383">
        <w:rPr>
          <w:rFonts w:ascii="Open Sans" w:eastAsia="Open Sans" w:hAnsi="Open Sans" w:cs="Open Sans"/>
          <w:b/>
          <w:bCs/>
          <w:spacing w:val="5"/>
        </w:rPr>
        <w:t>e</w:t>
      </w:r>
      <w:r w:rsidR="00D33383">
        <w:rPr>
          <w:rFonts w:ascii="Open Sans" w:eastAsia="Open Sans" w:hAnsi="Open Sans" w:cs="Open Sans"/>
          <w:b/>
          <w:bCs/>
          <w:spacing w:val="-4"/>
        </w:rPr>
        <w:t>q</w:t>
      </w:r>
      <w:r w:rsidR="00D33383">
        <w:rPr>
          <w:rFonts w:ascii="Open Sans" w:eastAsia="Open Sans" w:hAnsi="Open Sans" w:cs="Open Sans"/>
          <w:b/>
          <w:bCs/>
          <w:spacing w:val="5"/>
        </w:rPr>
        <w:t>u</w:t>
      </w:r>
      <w:r w:rsidR="00D33383">
        <w:rPr>
          <w:rFonts w:ascii="Open Sans" w:eastAsia="Open Sans" w:hAnsi="Open Sans" w:cs="Open Sans"/>
          <w:b/>
          <w:bCs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spacing w:val="5"/>
        </w:rPr>
        <w:t>re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ins w:id="77" w:author="Meital Waltman" w:date="2016-09-13T11:33:00Z">
        <w:r w:rsidR="00D33383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del w:id="78" w:author="Meital Waltman" w:date="2016-09-13T11:33:00Z">
        <w:r w:rsidR="00D33383" w:rsidDel="00D33383">
          <w:rPr>
            <w:rFonts w:ascii="Open Sans" w:eastAsia="Open Sans" w:hAnsi="Open Sans" w:cs="Open Sans"/>
            <w:b/>
            <w:bCs/>
            <w:spacing w:val="-1"/>
          </w:rPr>
          <w:delText>_</w:delText>
        </w:r>
      </w:del>
      <w:r w:rsidR="00D33383">
        <w:rPr>
          <w:rFonts w:ascii="Open Sans" w:eastAsia="Open Sans" w:hAnsi="Open Sans" w:cs="Open Sans"/>
          <w:b/>
          <w:bCs/>
          <w:spacing w:val="-4"/>
        </w:rPr>
        <w:t>b</w:t>
      </w:r>
      <w:r w:rsidR="00D33383">
        <w:rPr>
          <w:rFonts w:ascii="Open Sans" w:eastAsia="Open Sans" w:hAnsi="Open Sans" w:cs="Open Sans"/>
          <w:b/>
          <w:bCs/>
          <w:spacing w:val="5"/>
        </w:rPr>
        <w:t>re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2"/>
        </w:rPr>
        <w:t>k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2"/>
        </w:rPr>
        <w:t>B</w:t>
      </w:r>
      <w:r w:rsidR="00D33383">
        <w:rPr>
          <w:rFonts w:ascii="Open Sans" w:eastAsia="Open Sans" w:hAnsi="Open Sans" w:cs="Open Sans"/>
          <w:b/>
          <w:bCs/>
          <w:spacing w:val="5"/>
        </w:rPr>
        <w:t>re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</w:rPr>
        <w:t>k</w:t>
      </w:r>
      <w:r w:rsidR="00D33383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  <w:spacing w:val="5"/>
        </w:rPr>
        <w:t>en</w:t>
      </w:r>
      <w:r w:rsidR="00D33383">
        <w:rPr>
          <w:rFonts w:ascii="Open Sans" w:eastAsia="Open Sans" w:hAnsi="Open Sans" w:cs="Open Sans"/>
          <w:b/>
          <w:bCs/>
          <w:spacing w:val="-4"/>
        </w:rPr>
        <w:t>g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h</w:t>
      </w:r>
      <w:r w:rsidR="00D33383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D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rs: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b/>
          <w:bCs/>
          <w:color w:val="0000FF"/>
          <w:spacing w:val="-3"/>
        </w:rPr>
        <w:t>W</w:t>
      </w:r>
      <w:r w:rsidR="00D33383"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color w:val="0000FF"/>
        </w:rPr>
        <w:t>k</w:t>
      </w:r>
      <w:r w:rsidR="00D33383">
        <w:rPr>
          <w:rFonts w:ascii="Open Sans" w:eastAsia="Open Sans" w:hAnsi="Open Sans" w:cs="Open Sans"/>
          <w:b/>
          <w:bCs/>
          <w:color w:val="0000FF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color w:val="0000FF"/>
          <w:spacing w:val="-4"/>
        </w:rPr>
        <w:t>L</w:t>
      </w:r>
      <w:r w:rsidR="00D33383"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 w:rsidR="00D33383"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 w:rsidR="00D33383"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 w:rsidR="00D33383">
        <w:rPr>
          <w:rFonts w:ascii="Open Sans" w:eastAsia="Open Sans" w:hAnsi="Open Sans" w:cs="Open Sans"/>
          <w:color w:val="000000"/>
        </w:rPr>
        <w:t>.</w:t>
      </w:r>
      <w:r w:rsidR="00D33383">
        <w:rPr>
          <w:rFonts w:ascii="Open Sans" w:eastAsia="Open Sans" w:hAnsi="Open Sans" w:cs="Open Sans"/>
          <w:color w:val="000000"/>
          <w:spacing w:val="1"/>
        </w:rPr>
        <w:t xml:space="preserve"> </w:t>
      </w:r>
      <w:r w:rsidR="00D33383">
        <w:rPr>
          <w:rFonts w:ascii="Open Sans" w:eastAsia="Open Sans" w:hAnsi="Open Sans" w:cs="Open Sans"/>
          <w:color w:val="000000"/>
          <w:spacing w:val="-3"/>
        </w:rPr>
        <w:t>Y</w:t>
      </w:r>
      <w:r w:rsidR="00D33383">
        <w:rPr>
          <w:rFonts w:ascii="Open Sans" w:eastAsia="Open Sans" w:hAnsi="Open Sans" w:cs="Open Sans"/>
          <w:color w:val="000000"/>
          <w:spacing w:val="2"/>
        </w:rPr>
        <w:t>o</w:t>
      </w:r>
      <w:r w:rsidR="00D33383">
        <w:rPr>
          <w:rFonts w:ascii="Open Sans" w:eastAsia="Open Sans" w:hAnsi="Open Sans" w:cs="Open Sans"/>
          <w:color w:val="000000"/>
        </w:rPr>
        <w:t xml:space="preserve">u </w:t>
      </w:r>
      <w:r w:rsidR="00D33383">
        <w:rPr>
          <w:rFonts w:ascii="Open Sans" w:eastAsia="Open Sans" w:hAnsi="Open Sans" w:cs="Open Sans"/>
          <w:color w:val="000000"/>
          <w:spacing w:val="5"/>
        </w:rPr>
        <w:t>m</w:t>
      </w:r>
      <w:r w:rsidR="00D33383">
        <w:rPr>
          <w:rFonts w:ascii="Open Sans" w:eastAsia="Open Sans" w:hAnsi="Open Sans" w:cs="Open Sans"/>
          <w:color w:val="000000"/>
          <w:spacing w:val="-2"/>
        </w:rPr>
        <w:t>a</w:t>
      </w:r>
      <w:r w:rsidR="00D33383">
        <w:rPr>
          <w:rFonts w:ascii="Open Sans" w:eastAsia="Open Sans" w:hAnsi="Open Sans" w:cs="Open Sans"/>
          <w:color w:val="000000"/>
        </w:rPr>
        <w:t>y</w:t>
      </w:r>
      <w:r w:rsidR="00D33383">
        <w:rPr>
          <w:rFonts w:ascii="Open Sans" w:eastAsia="Open Sans" w:hAnsi="Open Sans" w:cs="Open Sans"/>
          <w:color w:val="000000"/>
          <w:spacing w:val="-4"/>
        </w:rPr>
        <w:t xml:space="preserve"> </w:t>
      </w:r>
      <w:r w:rsidR="00D33383">
        <w:rPr>
          <w:rFonts w:ascii="Open Sans" w:eastAsia="Open Sans" w:hAnsi="Open Sans" w:cs="Open Sans"/>
          <w:color w:val="000000"/>
          <w:spacing w:val="5"/>
        </w:rPr>
        <w:t>m</w:t>
      </w:r>
      <w:r w:rsidR="00D33383">
        <w:rPr>
          <w:rFonts w:ascii="Open Sans" w:eastAsia="Open Sans" w:hAnsi="Open Sans" w:cs="Open Sans"/>
          <w:color w:val="000000"/>
          <w:spacing w:val="-2"/>
        </w:rPr>
        <w:t>a</w:t>
      </w:r>
      <w:r w:rsidR="00D33383">
        <w:rPr>
          <w:rFonts w:ascii="Open Sans" w:eastAsia="Open Sans" w:hAnsi="Open Sans" w:cs="Open Sans"/>
          <w:color w:val="000000"/>
          <w:spacing w:val="5"/>
        </w:rPr>
        <w:t>k</w:t>
      </w:r>
      <w:r w:rsidR="00D33383">
        <w:rPr>
          <w:rFonts w:ascii="Open Sans" w:eastAsia="Open Sans" w:hAnsi="Open Sans" w:cs="Open Sans"/>
          <w:color w:val="000000"/>
        </w:rPr>
        <w:t>e</w:t>
      </w:r>
      <w:r w:rsidR="00D33383">
        <w:rPr>
          <w:rFonts w:ascii="Open Sans" w:eastAsia="Open Sans" w:hAnsi="Open Sans" w:cs="Open Sans"/>
          <w:color w:val="000000"/>
          <w:spacing w:val="-2"/>
        </w:rPr>
        <w:t xml:space="preserve"> </w:t>
      </w:r>
      <w:r w:rsidR="00D33383">
        <w:rPr>
          <w:rFonts w:ascii="Open Sans" w:eastAsia="Open Sans" w:hAnsi="Open Sans" w:cs="Open Sans"/>
          <w:color w:val="000000"/>
          <w:spacing w:val="5"/>
        </w:rPr>
        <w:t>i</w:t>
      </w:r>
      <w:r w:rsidR="00D33383">
        <w:rPr>
          <w:rFonts w:ascii="Open Sans" w:eastAsia="Open Sans" w:hAnsi="Open Sans" w:cs="Open Sans"/>
          <w:color w:val="000000"/>
        </w:rPr>
        <w:t>t</w:t>
      </w:r>
      <w:r w:rsidR="00D33383">
        <w:rPr>
          <w:rFonts w:ascii="Open Sans" w:eastAsia="Open Sans" w:hAnsi="Open Sans" w:cs="Open Sans"/>
          <w:color w:val="000000"/>
          <w:spacing w:val="-1"/>
        </w:rPr>
        <w:t xml:space="preserve"> </w:t>
      </w:r>
      <w:r w:rsidR="00D33383">
        <w:rPr>
          <w:rFonts w:ascii="Open Sans" w:eastAsia="Open Sans" w:hAnsi="Open Sans" w:cs="Open Sans"/>
          <w:color w:val="000000"/>
          <w:spacing w:val="5"/>
        </w:rPr>
        <w:t>l</w:t>
      </w:r>
      <w:r w:rsidR="00D33383">
        <w:rPr>
          <w:rFonts w:ascii="Open Sans" w:eastAsia="Open Sans" w:hAnsi="Open Sans" w:cs="Open Sans"/>
          <w:color w:val="000000"/>
          <w:spacing w:val="2"/>
        </w:rPr>
        <w:t>o</w:t>
      </w:r>
      <w:r w:rsidR="00D33383">
        <w:rPr>
          <w:rFonts w:ascii="Open Sans" w:eastAsia="Open Sans" w:hAnsi="Open Sans" w:cs="Open Sans"/>
          <w:color w:val="000000"/>
        </w:rPr>
        <w:t>ng</w:t>
      </w:r>
      <w:r w:rsidR="00D33383">
        <w:rPr>
          <w:rFonts w:ascii="Open Sans" w:eastAsia="Open Sans" w:hAnsi="Open Sans" w:cs="Open Sans"/>
          <w:color w:val="000000"/>
          <w:spacing w:val="-3"/>
        </w:rPr>
        <w:t>e</w:t>
      </w:r>
      <w:r w:rsidR="00D33383">
        <w:rPr>
          <w:rFonts w:ascii="Open Sans" w:eastAsia="Open Sans" w:hAnsi="Open Sans" w:cs="Open Sans"/>
          <w:color w:val="000000"/>
        </w:rPr>
        <w:t>r.</w:t>
      </w:r>
    </w:p>
    <w:p w14:paraId="7858A5B3" w14:textId="3776EF87" w:rsidR="001A3400" w:rsidRDefault="004C2A7E">
      <w:pPr>
        <w:spacing w:before="75" w:after="0" w:line="240" w:lineRule="auto"/>
        <w:ind w:left="415" w:right="622"/>
        <w:rPr>
          <w:rFonts w:ascii="Open Sans" w:eastAsia="Open Sans" w:hAnsi="Open Sans" w:cs="Open Sans"/>
        </w:rPr>
      </w:pPr>
      <w:r>
        <w:pict w14:anchorId="472B6FE6">
          <v:shape id="_x0000_s1034" type="#_x0000_t75" style="position:absolute;left:0;text-align:left;margin-left:72.75pt;margin-top:9.6pt;width:4.5pt;height:4.5pt;z-index:-251641856;mso-position-horizontal-relative:page">
            <v:imagedata r:id="rId7" o:title=""/>
            <w10:wrap anchorx="page"/>
          </v:shape>
        </w:pict>
      </w:r>
      <w:ins w:id="79" w:author="Meital Waltman" w:date="2016-09-13T11:34:00Z">
        <w:r w:rsidR="00D33383">
          <w:rPr>
            <w:rFonts w:ascii="Open Sans" w:eastAsia="Open Sans" w:hAnsi="Open Sans" w:cs="Open Sans"/>
            <w:b/>
            <w:bCs/>
            <w:spacing w:val="7"/>
          </w:rPr>
          <w:t>W</w:t>
        </w:r>
      </w:ins>
      <w:del w:id="80" w:author="Meital Waltman" w:date="2016-09-13T11:34:00Z">
        <w:r w:rsidR="00D33383" w:rsidDel="00D33383">
          <w:rPr>
            <w:rFonts w:ascii="Open Sans" w:eastAsia="Open Sans" w:hAnsi="Open Sans" w:cs="Open Sans"/>
            <w:b/>
            <w:bCs/>
            <w:spacing w:val="7"/>
          </w:rPr>
          <w:delText>w</w:delText>
        </w:r>
      </w:del>
      <w:ins w:id="81" w:author="Meital Waltman" w:date="2016-09-13T11:31:00Z">
        <w:r w:rsidR="00D33383">
          <w:rPr>
            <w:rFonts w:ascii="Open Sans" w:eastAsia="Open Sans" w:hAnsi="Open Sans" w:cs="Open Sans"/>
            <w:b/>
            <w:bCs/>
            <w:spacing w:val="7"/>
          </w:rPr>
          <w:t>i</w:t>
        </w:r>
      </w:ins>
      <w:r w:rsidR="00D33383">
        <w:rPr>
          <w:rFonts w:ascii="Open Sans" w:eastAsia="Open Sans" w:hAnsi="Open Sans" w:cs="Open Sans"/>
          <w:b/>
          <w:bCs/>
          <w:spacing w:val="5"/>
        </w:rPr>
        <w:t>n</w:t>
      </w:r>
      <w:r w:rsidR="00D33383">
        <w:rPr>
          <w:rFonts w:ascii="Open Sans" w:eastAsia="Open Sans" w:hAnsi="Open Sans" w:cs="Open Sans"/>
          <w:b/>
          <w:bCs/>
          <w:spacing w:val="-4"/>
        </w:rPr>
        <w:t>d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7"/>
        </w:rPr>
        <w:t>w</w:t>
      </w:r>
      <w:ins w:id="82" w:author="Meital Waltman" w:date="2016-09-13T11:34:00Z">
        <w:r w:rsidR="00D33383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del w:id="83" w:author="Meital Waltman" w:date="2016-09-13T11:34:00Z">
        <w:r w:rsidR="00D33383" w:rsidDel="00D33383">
          <w:rPr>
            <w:rFonts w:ascii="Open Sans" w:eastAsia="Open Sans" w:hAnsi="Open Sans" w:cs="Open Sans"/>
            <w:b/>
            <w:bCs/>
            <w:spacing w:val="-1"/>
          </w:rPr>
          <w:delText>_</w:delText>
        </w:r>
      </w:del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  <w:spacing w:val="5"/>
        </w:rPr>
        <w:t>en</w:t>
      </w:r>
      <w:r w:rsidR="00D33383">
        <w:rPr>
          <w:rFonts w:ascii="Open Sans" w:eastAsia="Open Sans" w:hAnsi="Open Sans" w:cs="Open Sans"/>
          <w:b/>
          <w:bCs/>
          <w:spacing w:val="-4"/>
        </w:rPr>
        <w:t>g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h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5"/>
        </w:rPr>
        <w:t>li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</w:rPr>
        <w:t>dur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ch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ust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a</w:t>
      </w:r>
      <w:r w:rsidR="00D33383">
        <w:rPr>
          <w:rFonts w:ascii="Open Sans" w:eastAsia="Open Sans" w:hAnsi="Open Sans" w:cs="Open Sans"/>
        </w:rPr>
        <w:t xml:space="preserve">t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commentRangeStart w:id="84"/>
      <w:r w:rsidR="00D33383">
        <w:rPr>
          <w:rFonts w:ascii="Open Sans" w:eastAsia="Open Sans" w:hAnsi="Open Sans" w:cs="Open Sans"/>
        </w:rPr>
        <w:t>br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k</w:t>
      </w:r>
      <w:commentRangeEnd w:id="84"/>
      <w:r w:rsidR="0013182B">
        <w:rPr>
          <w:rStyle w:val="CommentReference"/>
        </w:rPr>
        <w:commentReference w:id="84"/>
      </w:r>
      <w:r w:rsidR="00D33383">
        <w:rPr>
          <w:rFonts w:ascii="Open Sans" w:eastAsia="Open Sans" w:hAnsi="Open Sans" w:cs="Open Sans"/>
        </w:rPr>
        <w:t xml:space="preserve">. </w:t>
      </w:r>
      <w:ins w:id="86" w:author="Meital Waltman" w:date="2016-09-13T11:34:00Z">
        <w:r w:rsidR="00D33383">
          <w:rPr>
            <w:rFonts w:ascii="Open Sans" w:eastAsia="Open Sans" w:hAnsi="Open Sans" w:cs="Open Sans"/>
            <w:spacing w:val="-2"/>
          </w:rPr>
          <w:t>T</w:t>
        </w:r>
        <w:r w:rsidR="00D33383">
          <w:rPr>
            <w:rFonts w:ascii="Open Sans" w:eastAsia="Open Sans" w:hAnsi="Open Sans" w:cs="Open Sans"/>
          </w:rPr>
          <w:t>h</w:t>
        </w:r>
        <w:r w:rsidR="00D33383">
          <w:rPr>
            <w:rFonts w:ascii="Open Sans" w:eastAsia="Open Sans" w:hAnsi="Open Sans" w:cs="Open Sans"/>
            <w:spacing w:val="5"/>
          </w:rPr>
          <w:t>i</w:t>
        </w:r>
        <w:r w:rsidR="00D33383">
          <w:rPr>
            <w:rFonts w:ascii="Open Sans" w:eastAsia="Open Sans" w:hAnsi="Open Sans" w:cs="Open Sans"/>
          </w:rPr>
          <w:t>s</w:t>
        </w:r>
        <w:r w:rsidR="00D33383">
          <w:rPr>
            <w:rFonts w:ascii="Open Sans" w:eastAsia="Open Sans" w:hAnsi="Open Sans" w:cs="Open Sans"/>
            <w:spacing w:val="1"/>
          </w:rPr>
          <w:t xml:space="preserve"> </w:t>
        </w:r>
        <w:r w:rsidR="00D33383">
          <w:rPr>
            <w:rFonts w:ascii="Open Sans" w:eastAsia="Open Sans" w:hAnsi="Open Sans" w:cs="Open Sans"/>
          </w:rPr>
          <w:t>d</w:t>
        </w:r>
        <w:r w:rsidR="00D33383">
          <w:rPr>
            <w:rFonts w:ascii="Open Sans" w:eastAsia="Open Sans" w:hAnsi="Open Sans" w:cs="Open Sans"/>
            <w:spacing w:val="-3"/>
          </w:rPr>
          <w:t>e</w:t>
        </w:r>
        <w:r w:rsidR="00D33383">
          <w:rPr>
            <w:rFonts w:ascii="Open Sans" w:eastAsia="Open Sans" w:hAnsi="Open Sans" w:cs="Open Sans"/>
            <w:spacing w:val="1"/>
          </w:rPr>
          <w:t>f</w:t>
        </w:r>
        <w:r w:rsidR="00D33383">
          <w:rPr>
            <w:rFonts w:ascii="Open Sans" w:eastAsia="Open Sans" w:hAnsi="Open Sans" w:cs="Open Sans"/>
            <w:spacing w:val="-2"/>
          </w:rPr>
          <w:t>a</w:t>
        </w:r>
        <w:r w:rsidR="00D33383">
          <w:rPr>
            <w:rFonts w:ascii="Open Sans" w:eastAsia="Open Sans" w:hAnsi="Open Sans" w:cs="Open Sans"/>
          </w:rPr>
          <w:t>u</w:t>
        </w:r>
        <w:r w:rsidR="00D33383">
          <w:rPr>
            <w:rFonts w:ascii="Open Sans" w:eastAsia="Open Sans" w:hAnsi="Open Sans" w:cs="Open Sans"/>
            <w:spacing w:val="5"/>
          </w:rPr>
          <w:t>l</w:t>
        </w:r>
        <w:r w:rsidR="00D33383">
          <w:rPr>
            <w:rFonts w:ascii="Open Sans" w:eastAsia="Open Sans" w:hAnsi="Open Sans" w:cs="Open Sans"/>
            <w:spacing w:val="-3"/>
          </w:rPr>
          <w:t>t</w:t>
        </w:r>
        <w:r w:rsidR="00D33383">
          <w:rPr>
            <w:rFonts w:ascii="Open Sans" w:eastAsia="Open Sans" w:hAnsi="Open Sans" w:cs="Open Sans"/>
          </w:rPr>
          <w:t>s</w:t>
        </w:r>
        <w:r w:rsidR="00D33383">
          <w:rPr>
            <w:rFonts w:ascii="Open Sans" w:eastAsia="Open Sans" w:hAnsi="Open Sans" w:cs="Open Sans"/>
            <w:spacing w:val="-1"/>
          </w:rPr>
          <w:t xml:space="preserve"> </w:t>
        </w:r>
        <w:r w:rsidR="00D33383">
          <w:rPr>
            <w:rFonts w:ascii="Open Sans" w:eastAsia="Open Sans" w:hAnsi="Open Sans" w:cs="Open Sans"/>
            <w:spacing w:val="-3"/>
          </w:rPr>
          <w:t>t</w:t>
        </w:r>
        <w:r w:rsidR="00D33383">
          <w:rPr>
            <w:rFonts w:ascii="Open Sans" w:eastAsia="Open Sans" w:hAnsi="Open Sans" w:cs="Open Sans"/>
          </w:rPr>
          <w:t>o</w:t>
        </w:r>
        <w:r w:rsidR="00D33383">
          <w:rPr>
            <w:rFonts w:ascii="Open Sans" w:eastAsia="Open Sans" w:hAnsi="Open Sans" w:cs="Open Sans"/>
            <w:spacing w:val="5"/>
          </w:rPr>
          <w:t xml:space="preserve"> </w:t>
        </w:r>
        <w:r w:rsidR="00D33383">
          <w:rPr>
            <w:rFonts w:ascii="Open Sans" w:eastAsia="Open Sans" w:hAnsi="Open Sans" w:cs="Open Sans"/>
            <w:spacing w:val="-3"/>
          </w:rPr>
          <w:t>t</w:t>
        </w:r>
        <w:r w:rsidR="00D33383">
          <w:rPr>
            <w:rFonts w:ascii="Open Sans" w:eastAsia="Open Sans" w:hAnsi="Open Sans" w:cs="Open Sans"/>
          </w:rPr>
          <w:t>he</w:t>
        </w:r>
        <w:r w:rsidR="00D33383">
          <w:rPr>
            <w:rFonts w:ascii="Open Sans" w:eastAsia="Open Sans" w:hAnsi="Open Sans" w:cs="Open Sans"/>
            <w:spacing w:val="-2"/>
          </w:rPr>
          <w:t xml:space="preserve"> </w:t>
        </w:r>
        <w:r w:rsidR="00D33383">
          <w:rPr>
            <w:rFonts w:ascii="Open Sans" w:eastAsia="Open Sans" w:hAnsi="Open Sans" w:cs="Open Sans"/>
            <w:b/>
            <w:bCs/>
            <w:spacing w:val="2"/>
          </w:rPr>
          <w:t>Required every</w:t>
        </w:r>
        <w:r w:rsidR="00D33383">
          <w:rPr>
            <w:rFonts w:ascii="Open Sans" w:eastAsia="Open Sans" w:hAnsi="Open Sans" w:cs="Open Sans"/>
            <w:b/>
            <w:bCs/>
            <w:spacing w:val="5"/>
          </w:rPr>
          <w:t xml:space="preserve"> </w:t>
        </w:r>
        <w:r w:rsidR="00D33383">
          <w:rPr>
            <w:rFonts w:ascii="Open Sans" w:eastAsia="Open Sans" w:hAnsi="Open Sans" w:cs="Open Sans"/>
            <w:spacing w:val="5"/>
          </w:rPr>
          <w:t>i</w:t>
        </w:r>
        <w:r w:rsidR="00D33383">
          <w:rPr>
            <w:rFonts w:ascii="Open Sans" w:eastAsia="Open Sans" w:hAnsi="Open Sans" w:cs="Open Sans"/>
          </w:rPr>
          <w:t>n</w:t>
        </w:r>
        <w:r w:rsidR="00D33383">
          <w:rPr>
            <w:rFonts w:ascii="Open Sans" w:eastAsia="Open Sans" w:hAnsi="Open Sans" w:cs="Open Sans"/>
            <w:spacing w:val="1"/>
          </w:rPr>
          <w:t xml:space="preserve"> </w:t>
        </w:r>
        <w:r w:rsidR="00D33383">
          <w:rPr>
            <w:rFonts w:ascii="Open Sans" w:eastAsia="Open Sans" w:hAnsi="Open Sans" w:cs="Open Sans"/>
            <w:spacing w:val="5"/>
          </w:rPr>
          <w:t>D</w:t>
        </w:r>
        <w:r w:rsidR="00D33383">
          <w:rPr>
            <w:rFonts w:ascii="Open Sans" w:eastAsia="Open Sans" w:hAnsi="Open Sans" w:cs="Open Sans"/>
          </w:rPr>
          <w:t>r</w:t>
        </w:r>
        <w:r w:rsidR="00D33383">
          <w:rPr>
            <w:rFonts w:ascii="Open Sans" w:eastAsia="Open Sans" w:hAnsi="Open Sans" w:cs="Open Sans"/>
            <w:spacing w:val="5"/>
          </w:rPr>
          <w:t>i</w:t>
        </w:r>
        <w:r w:rsidR="00D33383">
          <w:rPr>
            <w:rFonts w:ascii="Open Sans" w:eastAsia="Open Sans" w:hAnsi="Open Sans" w:cs="Open Sans"/>
            <w:spacing w:val="-5"/>
          </w:rPr>
          <w:t>v</w:t>
        </w:r>
        <w:r w:rsidR="00D33383">
          <w:rPr>
            <w:rFonts w:ascii="Open Sans" w:eastAsia="Open Sans" w:hAnsi="Open Sans" w:cs="Open Sans"/>
            <w:spacing w:val="-3"/>
          </w:rPr>
          <w:t>e</w:t>
        </w:r>
        <w:r w:rsidR="00D33383">
          <w:rPr>
            <w:rFonts w:ascii="Open Sans" w:eastAsia="Open Sans" w:hAnsi="Open Sans" w:cs="Open Sans"/>
          </w:rPr>
          <w:t>rs:</w:t>
        </w:r>
        <w:r w:rsidR="00D33383">
          <w:rPr>
            <w:rFonts w:ascii="Open Sans" w:eastAsia="Open Sans" w:hAnsi="Open Sans" w:cs="Open Sans"/>
            <w:spacing w:val="2"/>
          </w:rPr>
          <w:t xml:space="preserve"> </w:t>
        </w:r>
      </w:ins>
      <w:r w:rsidR="00D33383">
        <w:rPr>
          <w:rFonts w:ascii="Open Sans" w:eastAsia="Open Sans" w:hAnsi="Open Sans" w:cs="Open Sans"/>
          <w:spacing w:val="6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t 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.</w:t>
      </w:r>
    </w:p>
    <w:p w14:paraId="7BD9CA25" w14:textId="77777777" w:rsidR="001A3400" w:rsidRDefault="004C2A7E">
      <w:pPr>
        <w:spacing w:before="75" w:after="0" w:line="240" w:lineRule="auto"/>
        <w:ind w:left="415" w:right="78"/>
        <w:rPr>
          <w:rFonts w:ascii="Open Sans" w:eastAsia="Open Sans" w:hAnsi="Open Sans" w:cs="Open Sans"/>
        </w:rPr>
      </w:pPr>
      <w:r>
        <w:pict w14:anchorId="6870B387">
          <v:shape id="_x0000_s1033" type="#_x0000_t75" style="position:absolute;left:0;text-align:left;margin-left:72.75pt;margin-top:9.6pt;width:4.5pt;height:4.5pt;z-index:-25164083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 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6"/>
        </w:rPr>
        <w:t>y</w:t>
      </w:r>
      <w:r w:rsidR="00D33383">
        <w:rPr>
          <w:rFonts w:ascii="Open Sans" w:eastAsia="Open Sans" w:hAnsi="Open Sans" w:cs="Open Sans"/>
        </w:rPr>
        <w:t xml:space="preserve">. </w:t>
      </w:r>
      <w:r w:rsidR="00D33383">
        <w:rPr>
          <w:rFonts w:ascii="Open Sans" w:eastAsia="Open Sans" w:hAnsi="Open Sans" w:cs="Open Sans"/>
          <w:spacing w:val="-1"/>
        </w:rPr>
        <w:t>I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 xml:space="preserve">st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w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a 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gh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</w:rPr>
        <w:t>sh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</w:rPr>
        <w:t>n.</w:t>
      </w:r>
    </w:p>
    <w:p w14:paraId="6D2CF309" w14:textId="77777777" w:rsidR="001A3400" w:rsidRDefault="001A3400">
      <w:pPr>
        <w:spacing w:after="0"/>
        <w:sectPr w:rsidR="001A3400">
          <w:headerReference w:type="default" r:id="rId33"/>
          <w:pgSz w:w="11920" w:h="16840"/>
          <w:pgMar w:top="2500" w:right="1260" w:bottom="280" w:left="1280" w:header="1784" w:footer="0" w:gutter="0"/>
          <w:cols w:space="720"/>
        </w:sectPr>
      </w:pPr>
    </w:p>
    <w:p w14:paraId="70749B60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1CB0E053" w14:textId="6AE752E2" w:rsidR="00D33383" w:rsidRDefault="00D33383" w:rsidP="00D33383">
      <w:pPr>
        <w:spacing w:after="0" w:line="240" w:lineRule="auto"/>
        <w:ind w:left="115" w:right="392"/>
        <w:rPr>
          <w:ins w:id="87" w:author="Meital Waltman" w:date="2016-09-13T11:38:00Z"/>
          <w:rFonts w:ascii="Open Sans" w:eastAsia="Open Sans" w:hAnsi="Open Sans" w:cs="Open Sans"/>
          <w:color w:val="3F3F3F"/>
          <w:spacing w:val="-2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del w:id="88" w:author="Meital Waltman" w:date="2016-09-13T11:37:00Z">
        <w:r w:rsidDel="00D33383">
          <w:rPr>
            <w:rFonts w:ascii="Open Sans" w:eastAsia="Open Sans" w:hAnsi="Open Sans" w:cs="Open Sans"/>
            <w:color w:val="3F3F3F"/>
            <w:spacing w:val="4"/>
          </w:rPr>
          <w:delText>V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D33383">
          <w:rPr>
            <w:rFonts w:ascii="Open Sans" w:eastAsia="Open Sans" w:hAnsi="Open Sans" w:cs="Open Sans"/>
            <w:color w:val="3F3F3F"/>
          </w:rPr>
          <w:delText>h</w:delText>
        </w:r>
        <w:r w:rsidDel="00D33383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D33383">
          <w:rPr>
            <w:rFonts w:ascii="Open Sans" w:eastAsia="Open Sans" w:hAnsi="Open Sans" w:cs="Open Sans"/>
            <w:color w:val="3F3F3F"/>
          </w:rPr>
          <w:delText>c</w:delText>
        </w:r>
        <w:r w:rsidDel="00D33383">
          <w:rPr>
            <w:rFonts w:ascii="Open Sans" w:eastAsia="Open Sans" w:hAnsi="Open Sans" w:cs="Open Sans"/>
            <w:color w:val="3F3F3F"/>
            <w:spacing w:val="5"/>
          </w:rPr>
          <w:delText>l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D33383">
          <w:rPr>
            <w:rFonts w:ascii="Open Sans" w:eastAsia="Open Sans" w:hAnsi="Open Sans" w:cs="Open Sans"/>
            <w:color w:val="3F3F3F"/>
          </w:rPr>
          <w:delText>s</w:delText>
        </w:r>
      </w:del>
      <w:ins w:id="89" w:author="Meital Waltman" w:date="2016-09-13T14:28:00Z">
        <w:r w:rsidR="00436305">
          <w:rPr>
            <w:rFonts w:ascii="Open Sans" w:eastAsia="Open Sans" w:hAnsi="Open Sans" w:cs="Open Sans"/>
            <w:color w:val="3F3F3F"/>
            <w:spacing w:val="4"/>
          </w:rPr>
          <w:t>Deadheads Limitation</w:t>
        </w:r>
      </w:ins>
      <w:del w:id="90" w:author="Meital Waltman" w:date="2016-09-13T11:37:00Z">
        <w:r w:rsidDel="00D33383">
          <w:rPr>
            <w:rFonts w:ascii="Open Sans" w:eastAsia="Open Sans" w:hAnsi="Open Sans" w:cs="Open Sans"/>
            <w:color w:val="3F3F3F"/>
          </w:rPr>
          <w:delText>:</w:delText>
        </w:r>
        <w:r w:rsidDel="00D33383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</w:del>
      <w:r>
        <w:rPr>
          <w:rFonts w:ascii="Open Sans" w:eastAsia="Open Sans" w:hAnsi="Open Sans" w:cs="Open Sans"/>
          <w:b/>
          <w:bCs/>
          <w:color w:val="0000FF"/>
          <w:spacing w:val="3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>z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1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V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eh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4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0000FF"/>
        </w:rPr>
        <w:t>e</w:t>
      </w:r>
      <w:del w:id="91" w:author="Meital Waltman" w:date="2016-09-13T14:28:00Z">
        <w:r w:rsidDel="00436305">
          <w:rPr>
            <w:rFonts w:ascii="Open Sans" w:eastAsia="Open Sans" w:hAnsi="Open Sans" w:cs="Open Sans"/>
            <w:b/>
            <w:bCs/>
            <w:color w:val="0000FF"/>
            <w:spacing w:val="7"/>
          </w:rPr>
          <w:delText xml:space="preserve"> </w:delText>
        </w:r>
      </w:del>
      <w:r>
        <w:rPr>
          <w:rFonts w:ascii="Open Sans" w:eastAsia="Open Sans" w:hAnsi="Open Sans" w:cs="Open Sans"/>
          <w:b/>
          <w:bCs/>
          <w:color w:val="0000F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referen</w:t>
      </w:r>
      <w:r>
        <w:rPr>
          <w:rFonts w:ascii="Open Sans" w:eastAsia="Open Sans" w:hAnsi="Open Sans" w:cs="Open Sans"/>
          <w:b/>
          <w:bCs/>
          <w:color w:val="0000FF"/>
          <w:spacing w:val="7"/>
        </w:rPr>
        <w:t>c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color w:val="3F3F3F"/>
        </w:rPr>
        <w:t>.</w:t>
      </w:r>
      <w:ins w:id="92" w:author="Meital Waltman" w:date="2016-09-13T11:36:00Z">
        <w:r>
          <w:rPr>
            <w:rFonts w:ascii="Open Sans" w:eastAsia="Open Sans" w:hAnsi="Open Sans" w:cs="Open Sans"/>
            <w:color w:val="3F3F3F"/>
          </w:rPr>
          <w:t xml:space="preserve"> </w:t>
        </w:r>
        <w:r>
          <w:rPr>
            <w:rFonts w:ascii="Open Sans" w:eastAsia="Open Sans" w:hAnsi="Open Sans" w:cs="Open Sans"/>
            <w:spacing w:val="-7"/>
            <w:sz w:val="18"/>
            <w:szCs w:val="18"/>
          </w:rPr>
          <w:t>It is used to minimized deadhead Km by preventing the vehicles from preforming trips that are getting to</w:t>
        </w:r>
      </w:ins>
      <w:ins w:id="93" w:author="Meital Waltman" w:date="2016-09-13T11:37:00Z">
        <w:r>
          <w:rPr>
            <w:rFonts w:ascii="Open Sans" w:eastAsia="Open Sans" w:hAnsi="Open Sans" w:cs="Open Sans"/>
            <w:spacing w:val="-7"/>
            <w:sz w:val="18"/>
            <w:szCs w:val="18"/>
          </w:rPr>
          <w:t>o</w:t>
        </w:r>
      </w:ins>
      <w:ins w:id="94" w:author="Meital Waltman" w:date="2016-09-13T11:36:00Z">
        <w:r>
          <w:rPr>
            <w:rFonts w:ascii="Open Sans" w:eastAsia="Open Sans" w:hAnsi="Open Sans" w:cs="Open Sans"/>
            <w:spacing w:val="-7"/>
            <w:sz w:val="18"/>
            <w:szCs w:val="18"/>
          </w:rPr>
          <w:t xml:space="preserve"> far away from the depot.</w:t>
        </w:r>
      </w:ins>
      <w:r>
        <w:rPr>
          <w:rFonts w:ascii="Open Sans" w:eastAsia="Open Sans" w:hAnsi="Open Sans" w:cs="Open Sans"/>
          <w:color w:val="3F3F3F"/>
          <w:spacing w:val="-3"/>
        </w:rPr>
        <w:t xml:space="preserve"> </w:t>
      </w:r>
      <w:ins w:id="95" w:author="Meital Waltman" w:date="2016-09-13T11:38:00Z">
        <w:r>
          <w:rPr>
            <w:rFonts w:ascii="Open Sans" w:eastAsia="Open Sans" w:hAnsi="Open Sans" w:cs="Open Sans"/>
            <w:spacing w:val="-7"/>
            <w:sz w:val="18"/>
            <w:szCs w:val="18"/>
          </w:rPr>
          <w:t>This is done by specifying a deadhead distance factor.</w:t>
        </w:r>
      </w:ins>
    </w:p>
    <w:p w14:paraId="44799C7F" w14:textId="778C1C6E" w:rsidR="001A3400" w:rsidDel="00D33383" w:rsidRDefault="00D33383">
      <w:pPr>
        <w:spacing w:after="0" w:line="240" w:lineRule="auto"/>
        <w:ind w:left="115" w:right="392"/>
        <w:rPr>
          <w:del w:id="96" w:author="Meital Waltman" w:date="2016-09-13T11:38:00Z"/>
          <w:rFonts w:ascii="Open Sans" w:eastAsia="Open Sans" w:hAnsi="Open Sans" w:cs="Open Sans"/>
        </w:rPr>
      </w:pPr>
      <w:del w:id="97" w:author="Meital Waltman" w:date="2016-09-13T11:38:00Z">
        <w:r w:rsidDel="00D33383">
          <w:rPr>
            <w:rFonts w:ascii="Open Sans" w:eastAsia="Open Sans" w:hAnsi="Open Sans" w:cs="Open Sans"/>
            <w:color w:val="3F3F3F"/>
            <w:spacing w:val="3"/>
          </w:rPr>
          <w:delText>H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D33383">
          <w:rPr>
            <w:rFonts w:ascii="Open Sans" w:eastAsia="Open Sans" w:hAnsi="Open Sans" w:cs="Open Sans"/>
            <w:color w:val="3F3F3F"/>
          </w:rPr>
          <w:delText>re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 xml:space="preserve"> t</w:delText>
        </w:r>
        <w:r w:rsidDel="00D33383">
          <w:rPr>
            <w:rFonts w:ascii="Open Sans" w:eastAsia="Open Sans" w:hAnsi="Open Sans" w:cs="Open Sans"/>
            <w:color w:val="3F3F3F"/>
          </w:rPr>
          <w:delText>he d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D33383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D33383">
          <w:rPr>
            <w:rFonts w:ascii="Open Sans" w:eastAsia="Open Sans" w:hAnsi="Open Sans" w:cs="Open Sans"/>
            <w:color w:val="3F3F3F"/>
          </w:rPr>
          <w:delText>dh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D33383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D33383">
          <w:rPr>
            <w:rFonts w:ascii="Open Sans" w:eastAsia="Open Sans" w:hAnsi="Open Sans" w:cs="Open Sans"/>
            <w:color w:val="3F3F3F"/>
          </w:rPr>
          <w:delText>d</w:delText>
        </w:r>
        <w:r w:rsidDel="00D33383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D33383">
          <w:rPr>
            <w:rFonts w:ascii="Open Sans" w:eastAsia="Open Sans" w:hAnsi="Open Sans" w:cs="Open Sans"/>
            <w:color w:val="3F3F3F"/>
          </w:rPr>
          <w:delText>d</w:delText>
        </w:r>
        <w:r w:rsidDel="00D33383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D33383">
          <w:rPr>
            <w:rFonts w:ascii="Open Sans" w:eastAsia="Open Sans" w:hAnsi="Open Sans" w:cs="Open Sans"/>
            <w:color w:val="3F3F3F"/>
          </w:rPr>
          <w:delText>s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D33383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D33383">
          <w:rPr>
            <w:rFonts w:ascii="Open Sans" w:eastAsia="Open Sans" w:hAnsi="Open Sans" w:cs="Open Sans"/>
            <w:color w:val="3F3F3F"/>
          </w:rPr>
          <w:delText>nce</w:delText>
        </w:r>
        <w:r w:rsidDel="00D33383">
          <w:rPr>
            <w:rFonts w:ascii="Open Sans" w:eastAsia="Open Sans" w:hAnsi="Open Sans" w:cs="Open Sans"/>
            <w:color w:val="3F3F3F"/>
            <w:spacing w:val="-4"/>
          </w:rPr>
          <w:delText xml:space="preserve"> </w:delText>
        </w:r>
        <w:r w:rsidDel="00D33383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D33383">
          <w:rPr>
            <w:rFonts w:ascii="Open Sans" w:eastAsia="Open Sans" w:hAnsi="Open Sans" w:cs="Open Sans"/>
            <w:color w:val="3F3F3F"/>
          </w:rPr>
          <w:delText>s</w:delText>
        </w:r>
        <w:r w:rsidDel="00D33383">
          <w:rPr>
            <w:rFonts w:ascii="Open Sans" w:eastAsia="Open Sans" w:hAnsi="Open Sans" w:cs="Open Sans"/>
            <w:color w:val="3F3F3F"/>
            <w:spacing w:val="2"/>
          </w:rPr>
          <w:delText xml:space="preserve"> </w:delText>
        </w:r>
        <w:r w:rsidDel="00D33383">
          <w:rPr>
            <w:rFonts w:ascii="Open Sans" w:eastAsia="Open Sans" w:hAnsi="Open Sans" w:cs="Open Sans"/>
            <w:color w:val="3F3F3F"/>
          </w:rPr>
          <w:delText>us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D33383">
          <w:rPr>
            <w:rFonts w:ascii="Open Sans" w:eastAsia="Open Sans" w:hAnsi="Open Sans" w:cs="Open Sans"/>
            <w:color w:val="3F3F3F"/>
          </w:rPr>
          <w:delText xml:space="preserve">d </w:delText>
        </w:r>
        <w:r w:rsidDel="00D33383">
          <w:rPr>
            <w:rFonts w:ascii="Open Sans" w:eastAsia="Open Sans" w:hAnsi="Open Sans" w:cs="Open Sans"/>
            <w:color w:val="3F3F3F"/>
            <w:spacing w:val="-2"/>
          </w:rPr>
          <w:delText>a</w:delText>
        </w:r>
        <w:r w:rsidDel="00D33383">
          <w:rPr>
            <w:rFonts w:ascii="Open Sans" w:eastAsia="Open Sans" w:hAnsi="Open Sans" w:cs="Open Sans"/>
            <w:color w:val="3F3F3F"/>
          </w:rPr>
          <w:delText>s</w:delText>
        </w:r>
        <w:r w:rsidDel="00D33383">
          <w:rPr>
            <w:rFonts w:ascii="Open Sans" w:eastAsia="Open Sans" w:hAnsi="Open Sans" w:cs="Open Sans"/>
            <w:color w:val="3F3F3F"/>
            <w:spacing w:val="3"/>
          </w:rPr>
          <w:delText xml:space="preserve"> 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D33383">
          <w:rPr>
            <w:rFonts w:ascii="Open Sans" w:eastAsia="Open Sans" w:hAnsi="Open Sans" w:cs="Open Sans"/>
            <w:color w:val="3F3F3F"/>
          </w:rPr>
          <w:delText>he</w:delText>
        </w:r>
        <w:r w:rsidDel="00D33383">
          <w:rPr>
            <w:rFonts w:ascii="Open Sans" w:eastAsia="Open Sans" w:hAnsi="Open Sans" w:cs="Open Sans"/>
            <w:color w:val="3F3F3F"/>
            <w:spacing w:val="-2"/>
          </w:rPr>
          <w:delText xml:space="preserve"> </w:delText>
        </w:r>
        <w:r w:rsidDel="00D33383">
          <w:rPr>
            <w:rFonts w:ascii="Open Sans" w:eastAsia="Open Sans" w:hAnsi="Open Sans" w:cs="Open Sans"/>
            <w:color w:val="3F3F3F"/>
          </w:rPr>
          <w:delText>h</w:delText>
        </w:r>
        <w:r w:rsidDel="00D33383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D33383">
          <w:rPr>
            <w:rFonts w:ascii="Open Sans" w:eastAsia="Open Sans" w:hAnsi="Open Sans" w:cs="Open Sans"/>
            <w:color w:val="3F3F3F"/>
            <w:spacing w:val="5"/>
          </w:rPr>
          <w:delText>m</w:delText>
        </w:r>
        <w:r w:rsidDel="00D33383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D33383">
          <w:rPr>
            <w:rFonts w:ascii="Open Sans" w:eastAsia="Open Sans" w:hAnsi="Open Sans" w:cs="Open Sans"/>
            <w:color w:val="3F3F3F"/>
          </w:rPr>
          <w:delText>g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D33383">
          <w:rPr>
            <w:rFonts w:ascii="Open Sans" w:eastAsia="Open Sans" w:hAnsi="Open Sans" w:cs="Open Sans"/>
            <w:color w:val="3F3F3F"/>
          </w:rPr>
          <w:delText>n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e</w:delText>
        </w:r>
        <w:r w:rsidDel="00D33383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t</w:delText>
        </w:r>
        <w:r w:rsidDel="00D33383">
          <w:rPr>
            <w:rFonts w:ascii="Open Sans" w:eastAsia="Open Sans" w:hAnsi="Open Sans" w:cs="Open Sans"/>
            <w:color w:val="3F3F3F"/>
          </w:rPr>
          <w:delText>y</w:delText>
        </w:r>
        <w:r w:rsidDel="00D33383">
          <w:rPr>
            <w:rFonts w:ascii="Open Sans" w:eastAsia="Open Sans" w:hAnsi="Open Sans" w:cs="Open Sans"/>
            <w:color w:val="3F3F3F"/>
            <w:spacing w:val="-9"/>
          </w:rPr>
          <w:delText xml:space="preserve"> </w:delText>
        </w:r>
        <w:r w:rsidDel="00D33383">
          <w:rPr>
            <w:rFonts w:ascii="Open Sans" w:eastAsia="Open Sans" w:hAnsi="Open Sans" w:cs="Open Sans"/>
            <w:color w:val="3F3F3F"/>
          </w:rPr>
          <w:delText>cr</w:delText>
        </w:r>
        <w:r w:rsidDel="00D33383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D33383">
          <w:rPr>
            <w:rFonts w:ascii="Open Sans" w:eastAsia="Open Sans" w:hAnsi="Open Sans" w:cs="Open Sans"/>
            <w:color w:val="3F3F3F"/>
            <w:spacing w:val="-3"/>
          </w:rPr>
          <w:delText>te</w:delText>
        </w:r>
        <w:r w:rsidDel="00D33383">
          <w:rPr>
            <w:rFonts w:ascii="Open Sans" w:eastAsia="Open Sans" w:hAnsi="Open Sans" w:cs="Open Sans"/>
            <w:color w:val="3F3F3F"/>
          </w:rPr>
          <w:delText>r</w:delText>
        </w:r>
        <w:r w:rsidDel="00D33383">
          <w:rPr>
            <w:rFonts w:ascii="Open Sans" w:eastAsia="Open Sans" w:hAnsi="Open Sans" w:cs="Open Sans"/>
            <w:color w:val="3F3F3F"/>
            <w:spacing w:val="5"/>
          </w:rPr>
          <w:delText>i</w:delText>
        </w:r>
        <w:r w:rsidDel="00D33383">
          <w:rPr>
            <w:rFonts w:ascii="Open Sans" w:eastAsia="Open Sans" w:hAnsi="Open Sans" w:cs="Open Sans"/>
            <w:color w:val="3F3F3F"/>
            <w:spacing w:val="2"/>
          </w:rPr>
          <w:delText>o</w:delText>
        </w:r>
        <w:r w:rsidDel="00D33383">
          <w:rPr>
            <w:rFonts w:ascii="Open Sans" w:eastAsia="Open Sans" w:hAnsi="Open Sans" w:cs="Open Sans"/>
            <w:color w:val="3F3F3F"/>
          </w:rPr>
          <w:delText>n.</w:delText>
        </w:r>
      </w:del>
    </w:p>
    <w:p w14:paraId="0875A043" w14:textId="77777777" w:rsidR="001A3400" w:rsidRDefault="00D33383">
      <w:pPr>
        <w:spacing w:before="79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2391E1F0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2E95857C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392EC2F5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51FA13D5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6A42E3D">
          <v:shape id="_x0000_i1041" type="#_x0000_t75" style="width:455.8pt;height:166.55pt;mso-position-horizontal-relative:char;mso-position-vertical-relative:line">
            <v:imagedata r:id="rId34" o:title=""/>
          </v:shape>
        </w:pict>
      </w:r>
    </w:p>
    <w:p w14:paraId="01D7C2A0" w14:textId="77777777" w:rsidR="001A3400" w:rsidRDefault="001A3400">
      <w:pPr>
        <w:spacing w:after="0" w:line="200" w:lineRule="exact"/>
        <w:rPr>
          <w:sz w:val="20"/>
          <w:szCs w:val="20"/>
        </w:rPr>
      </w:pPr>
    </w:p>
    <w:p w14:paraId="4D522B59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6455CA27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4A391C53" w14:textId="75E8EA21" w:rsidR="001A3400" w:rsidRDefault="004C2A7E">
      <w:pPr>
        <w:spacing w:after="0" w:line="240" w:lineRule="auto"/>
        <w:ind w:left="415" w:right="367" w:firstLine="60"/>
        <w:rPr>
          <w:rFonts w:ascii="Open Sans" w:eastAsia="Open Sans" w:hAnsi="Open Sans" w:cs="Open Sans"/>
        </w:rPr>
      </w:pPr>
      <w:del w:id="98" w:author="Meital Waltman" w:date="2016-09-13T11:39:00Z">
        <w:r>
          <w:pict w14:anchorId="238EBF17">
            <v:shape id="_x0000_s1031" type="#_x0000_t75" style="position:absolute;left:0;text-align:left;margin-left:72.75pt;margin-top:5.85pt;width:4.5pt;height:4.5pt;z-index:-251639808;mso-position-horizontal-relative:page">
              <v:imagedata r:id="rId7" o:title=""/>
              <w10:wrap anchorx="page"/>
            </v:shape>
          </w:pict>
        </w:r>
        <w:r w:rsidR="00D33383" w:rsidDel="00D33383">
          <w:rPr>
            <w:rFonts w:ascii="Open Sans" w:eastAsia="Open Sans" w:hAnsi="Open Sans" w:cs="Open Sans"/>
            <w:b/>
            <w:bCs/>
            <w:spacing w:val="-4"/>
          </w:rPr>
          <w:delText>d</w:delText>
        </w:r>
        <w:r w:rsidR="00D33383" w:rsidDel="00D33383">
          <w:rPr>
            <w:rFonts w:ascii="Open Sans" w:eastAsia="Open Sans" w:hAnsi="Open Sans" w:cs="Open Sans"/>
            <w:b/>
            <w:bCs/>
            <w:spacing w:val="-7"/>
          </w:rPr>
          <w:delText>i</w:delText>
        </w:r>
        <w:r w:rsidR="00D33383" w:rsidDel="00D33383">
          <w:rPr>
            <w:rFonts w:ascii="Open Sans" w:eastAsia="Open Sans" w:hAnsi="Open Sans" w:cs="Open Sans"/>
            <w:b/>
            <w:bCs/>
            <w:spacing w:val="-4"/>
          </w:rPr>
          <w:delText>s</w:delText>
        </w:r>
        <w:r w:rsidR="00D33383" w:rsidDel="00D33383">
          <w:rPr>
            <w:rFonts w:ascii="Open Sans" w:eastAsia="Open Sans" w:hAnsi="Open Sans" w:cs="Open Sans"/>
            <w:b/>
            <w:bCs/>
            <w:spacing w:val="-5"/>
          </w:rPr>
          <w:delText>t</w:delText>
        </w:r>
        <w:r w:rsidR="00D33383" w:rsidDel="00D33383">
          <w:rPr>
            <w:rFonts w:ascii="Open Sans" w:eastAsia="Open Sans" w:hAnsi="Open Sans" w:cs="Open Sans"/>
            <w:b/>
            <w:bCs/>
            <w:spacing w:val="2"/>
          </w:rPr>
          <w:delText>a</w:delText>
        </w:r>
        <w:r w:rsidR="00D33383" w:rsidDel="00D33383">
          <w:rPr>
            <w:rFonts w:ascii="Open Sans" w:eastAsia="Open Sans" w:hAnsi="Open Sans" w:cs="Open Sans"/>
            <w:b/>
            <w:bCs/>
            <w:spacing w:val="5"/>
          </w:rPr>
          <w:delText>n</w:delText>
        </w:r>
        <w:r w:rsidR="00D33383" w:rsidDel="00D33383">
          <w:rPr>
            <w:rFonts w:ascii="Open Sans" w:eastAsia="Open Sans" w:hAnsi="Open Sans" w:cs="Open Sans"/>
            <w:b/>
            <w:bCs/>
            <w:spacing w:val="7"/>
          </w:rPr>
          <w:delText>c</w:delText>
        </w:r>
        <w:r w:rsidR="00D33383" w:rsidDel="00D33383">
          <w:rPr>
            <w:rFonts w:ascii="Open Sans" w:eastAsia="Open Sans" w:hAnsi="Open Sans" w:cs="Open Sans"/>
            <w:b/>
            <w:bCs/>
            <w:spacing w:val="5"/>
          </w:rPr>
          <w:delText>e</w:delText>
        </w:r>
      </w:del>
      <w:ins w:id="99" w:author="Meital Waltman" w:date="2016-09-13T11:39:00Z">
        <w:r>
          <w:pict w14:anchorId="5DFA1E4A">
            <v:shape id="_x0000_s1101" type="#_x0000_t75" style="position:absolute;left:0;text-align:left;margin-left:72.75pt;margin-top:5.85pt;width:4.5pt;height:4.5pt;z-index:-251631616;mso-position-horizontal-relative:page;mso-position-vertical-relative:text">
              <v:imagedata r:id="rId7" o:title=""/>
              <w10:wrap anchorx="page"/>
            </v:shape>
          </w:pict>
        </w:r>
        <w:r w:rsidR="00D33383">
          <w:rPr>
            <w:rFonts w:ascii="Open Sans" w:eastAsia="Open Sans" w:hAnsi="Open Sans" w:cs="Open Sans"/>
            <w:b/>
            <w:bCs/>
            <w:spacing w:val="-4"/>
          </w:rPr>
          <w:t>D</w:t>
        </w:r>
        <w:r w:rsidR="00D33383">
          <w:rPr>
            <w:rFonts w:ascii="Open Sans" w:eastAsia="Open Sans" w:hAnsi="Open Sans" w:cs="Open Sans"/>
            <w:b/>
            <w:bCs/>
            <w:spacing w:val="-7"/>
          </w:rPr>
          <w:t>i</w:t>
        </w:r>
        <w:r w:rsidR="00D33383">
          <w:rPr>
            <w:rFonts w:ascii="Open Sans" w:eastAsia="Open Sans" w:hAnsi="Open Sans" w:cs="Open Sans"/>
            <w:b/>
            <w:bCs/>
            <w:spacing w:val="-4"/>
          </w:rPr>
          <w:t>s</w:t>
        </w:r>
        <w:r w:rsidR="00D33383">
          <w:rPr>
            <w:rFonts w:ascii="Open Sans" w:eastAsia="Open Sans" w:hAnsi="Open Sans" w:cs="Open Sans"/>
            <w:b/>
            <w:bCs/>
            <w:spacing w:val="-5"/>
          </w:rPr>
          <w:t>t</w:t>
        </w:r>
        <w:r w:rsidR="00D33383">
          <w:rPr>
            <w:rFonts w:ascii="Open Sans" w:eastAsia="Open Sans" w:hAnsi="Open Sans" w:cs="Open Sans"/>
            <w:b/>
            <w:bCs/>
            <w:spacing w:val="2"/>
          </w:rPr>
          <w:t>a</w:t>
        </w:r>
        <w:r w:rsidR="00D33383">
          <w:rPr>
            <w:rFonts w:ascii="Open Sans" w:eastAsia="Open Sans" w:hAnsi="Open Sans" w:cs="Open Sans"/>
            <w:b/>
            <w:bCs/>
            <w:spacing w:val="5"/>
          </w:rPr>
          <w:t>n</w:t>
        </w:r>
        <w:r w:rsidR="00D33383">
          <w:rPr>
            <w:rFonts w:ascii="Open Sans" w:eastAsia="Open Sans" w:hAnsi="Open Sans" w:cs="Open Sans"/>
            <w:b/>
            <w:bCs/>
            <w:spacing w:val="7"/>
          </w:rPr>
          <w:t>c</w:t>
        </w:r>
        <w:r w:rsidR="00D33383">
          <w:rPr>
            <w:rFonts w:ascii="Open Sans" w:eastAsia="Open Sans" w:hAnsi="Open Sans" w:cs="Open Sans"/>
            <w:b/>
            <w:bCs/>
            <w:spacing w:val="5"/>
          </w:rPr>
          <w:t>e</w:t>
        </w:r>
        <w:r w:rsidR="00D33383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del w:id="100" w:author="Meital Waltman" w:date="2016-09-13T11:39:00Z">
        <w:r w:rsidR="00D33383" w:rsidDel="00D33383">
          <w:rPr>
            <w:rFonts w:ascii="Open Sans" w:eastAsia="Open Sans" w:hAnsi="Open Sans" w:cs="Open Sans"/>
            <w:b/>
            <w:bCs/>
            <w:spacing w:val="-1"/>
          </w:rPr>
          <w:delText>_</w:delText>
        </w:r>
      </w:del>
      <w:r w:rsidR="00D33383">
        <w:rPr>
          <w:rFonts w:ascii="Open Sans" w:eastAsia="Open Sans" w:hAnsi="Open Sans" w:cs="Open Sans"/>
          <w:b/>
          <w:bCs/>
          <w:spacing w:val="5"/>
        </w:rPr>
        <w:t>f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7"/>
        </w:rPr>
        <w:t>c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spacing w:val="5"/>
        </w:rPr>
        <w:t>r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m</w:t>
      </w:r>
      <w:r w:rsidR="00D33383">
        <w:rPr>
          <w:rFonts w:ascii="Open Sans" w:eastAsia="Open Sans" w:hAnsi="Open Sans" w:cs="Open Sans"/>
          <w:spacing w:val="7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4"/>
        </w:rPr>
        <w:t>'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"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"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3"/>
        </w:rPr>
        <w:t xml:space="preserve"> </w:t>
      </w:r>
      <w:r w:rsidR="00D33383">
        <w:rPr>
          <w:rFonts w:ascii="Open Sans" w:eastAsia="Open Sans" w:hAnsi="Open Sans" w:cs="Open Sans"/>
        </w:rPr>
        <w:t>sh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4"/>
        </w:rPr>
        <w:t>l</w:t>
      </w:r>
      <w:r w:rsidR="00D33383">
        <w:rPr>
          <w:rFonts w:ascii="Open Sans" w:eastAsia="Open Sans" w:hAnsi="Open Sans" w:cs="Open Sans"/>
        </w:rPr>
        <w:t xml:space="preserve">-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ll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rge</w:t>
      </w:r>
      <w:r w:rsidR="00D33383">
        <w:rPr>
          <w:rFonts w:ascii="Open Sans" w:eastAsia="Open Sans" w:hAnsi="Open Sans" w:cs="Open Sans"/>
          <w:spacing w:val="-3"/>
        </w:rPr>
        <w:t xml:space="preserve"> 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ugh,</w:t>
      </w:r>
      <w:r w:rsidR="00D33383">
        <w:rPr>
          <w:rFonts w:ascii="Open Sans" w:eastAsia="Open Sans" w:hAnsi="Open Sans" w:cs="Open Sans"/>
          <w:spacing w:val="4"/>
        </w:rPr>
        <w:t xml:space="preserve"> </w:t>
      </w:r>
      <w:r w:rsidR="00D33383">
        <w:rPr>
          <w:rFonts w:ascii="Open Sans" w:eastAsia="Open Sans" w:hAnsi="Open Sans" w:cs="Open Sans"/>
        </w:rPr>
        <w:t>but</w:t>
      </w:r>
      <w:r w:rsidR="00D33383">
        <w:rPr>
          <w:rFonts w:ascii="Open Sans" w:eastAsia="Open Sans" w:hAnsi="Open Sans" w:cs="Open Sans"/>
          <w:spacing w:val="-3"/>
        </w:rPr>
        <w:t xml:space="preserve"> 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sh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2"/>
        </w:rPr>
        <w:t xml:space="preserve"> 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so</w:t>
      </w:r>
      <w:r w:rsidR="00D33383">
        <w:rPr>
          <w:rFonts w:ascii="Open Sans" w:eastAsia="Open Sans" w:hAnsi="Open Sans" w:cs="Open Sans"/>
          <w:spacing w:val="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ll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rg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.</w:t>
      </w:r>
    </w:p>
    <w:p w14:paraId="0C00740C" w14:textId="77777777" w:rsidR="001A3400" w:rsidRDefault="004C2A7E">
      <w:pPr>
        <w:spacing w:before="75" w:after="0" w:line="240" w:lineRule="auto"/>
        <w:ind w:left="415" w:right="771"/>
        <w:rPr>
          <w:rFonts w:ascii="Open Sans" w:eastAsia="Open Sans" w:hAnsi="Open Sans" w:cs="Open Sans"/>
        </w:rPr>
      </w:pPr>
      <w:r>
        <w:pict w14:anchorId="3645A288">
          <v:shape id="_x0000_s1030" type="#_x0000_t75" style="position:absolute;left:0;text-align:left;margin-left:72.75pt;margin-top:9.6pt;width:4.5pt;height:4.5pt;z-index:-251638784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 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7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 sh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</w:rPr>
        <w:t>n</w:t>
      </w:r>
    </w:p>
    <w:p w14:paraId="0870A650" w14:textId="77777777" w:rsidR="001A3400" w:rsidRDefault="001A3400">
      <w:pPr>
        <w:spacing w:after="0"/>
        <w:sectPr w:rsidR="001A3400">
          <w:headerReference w:type="default" r:id="rId35"/>
          <w:pgSz w:w="11920" w:h="16840"/>
          <w:pgMar w:top="2500" w:right="1260" w:bottom="280" w:left="1280" w:header="1784" w:footer="0" w:gutter="0"/>
          <w:cols w:space="720"/>
        </w:sectPr>
      </w:pPr>
    </w:p>
    <w:p w14:paraId="64A8F625" w14:textId="77777777" w:rsidR="001A3400" w:rsidRDefault="001A3400">
      <w:pPr>
        <w:spacing w:before="8" w:after="0" w:line="130" w:lineRule="exact"/>
        <w:rPr>
          <w:sz w:val="13"/>
          <w:szCs w:val="13"/>
        </w:rPr>
      </w:pPr>
    </w:p>
    <w:p w14:paraId="40F7D44A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-2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</w:rPr>
        <w:t>pr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1"/>
        </w:rPr>
        <w:t>f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nce</w:t>
      </w:r>
      <w:r>
        <w:rPr>
          <w:rFonts w:ascii="Open Sans" w:eastAsia="Open Sans" w:hAnsi="Open Sans" w:cs="Open Sans"/>
          <w:color w:val="3F3F3F"/>
          <w:spacing w:val="-4"/>
        </w:rPr>
        <w:t xml:space="preserve"> 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color w:val="3F3F3F"/>
        </w:rPr>
        <w:t>s</w:t>
      </w:r>
      <w:r>
        <w:rPr>
          <w:rFonts w:ascii="Open Sans" w:eastAsia="Open Sans" w:hAnsi="Open Sans" w:cs="Open Sans"/>
          <w:color w:val="3F3F3F"/>
          <w:spacing w:val="5"/>
        </w:rPr>
        <w:t>imil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o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j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0000FF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6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he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d</w:t>
      </w:r>
      <w:r>
        <w:rPr>
          <w:rFonts w:ascii="Open Sans" w:eastAsia="Open Sans" w:hAnsi="Open Sans" w:cs="Open Sans"/>
          <w:b/>
          <w:bCs/>
          <w:color w:val="0000FF"/>
        </w:rPr>
        <w:t>s</w:t>
      </w:r>
      <w:r>
        <w:rPr>
          <w:rFonts w:ascii="Open Sans" w:eastAsia="Open Sans" w:hAnsi="Open Sans" w:cs="Open Sans"/>
          <w:b/>
          <w:bCs/>
          <w:color w:val="0000FF"/>
          <w:spacing w:val="-9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re</w:t>
      </w:r>
      <w:r>
        <w:rPr>
          <w:rFonts w:ascii="Open Sans" w:eastAsia="Open Sans" w:hAnsi="Open Sans" w:cs="Open Sans"/>
          <w:b/>
          <w:bCs/>
          <w:color w:val="0000F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>
        <w:rPr>
          <w:rFonts w:ascii="Open Sans" w:eastAsia="Open Sans" w:hAnsi="Open Sans" w:cs="Open Sans"/>
          <w:color w:val="3F3F3F"/>
        </w:rPr>
        <w:t>.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R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6"/>
        </w:rPr>
        <w:t xml:space="preserve"> </w:t>
      </w:r>
      <w:r>
        <w:rPr>
          <w:rFonts w:ascii="Open Sans" w:eastAsia="Open Sans" w:hAnsi="Open Sans" w:cs="Open Sans"/>
          <w:color w:val="3F3F3F"/>
          <w:spacing w:val="-3"/>
        </w:rPr>
        <w:t>t</w:t>
      </w:r>
      <w:r>
        <w:rPr>
          <w:rFonts w:ascii="Open Sans" w:eastAsia="Open Sans" w:hAnsi="Open Sans" w:cs="Open Sans"/>
          <w:color w:val="3F3F3F"/>
        </w:rPr>
        <w:t>h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i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nd</w:t>
      </w:r>
    </w:p>
    <w:p w14:paraId="7E97F578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F3F3F"/>
          <w:spacing w:val="3"/>
        </w:rPr>
        <w:t>P</w:t>
      </w:r>
      <w:r>
        <w:rPr>
          <w:rFonts w:ascii="Open Sans" w:eastAsia="Open Sans" w:hAnsi="Open Sans" w:cs="Open Sans"/>
          <w:color w:val="3F3F3F"/>
        </w:rPr>
        <w:t>u</w:t>
      </w:r>
      <w:r>
        <w:rPr>
          <w:rFonts w:ascii="Open Sans" w:eastAsia="Open Sans" w:hAnsi="Open Sans" w:cs="Open Sans"/>
          <w:color w:val="3F3F3F"/>
          <w:spacing w:val="5"/>
        </w:rPr>
        <w:t>l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ut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re</w:t>
      </w:r>
      <w:r>
        <w:rPr>
          <w:rFonts w:ascii="Open Sans" w:eastAsia="Open Sans" w:hAnsi="Open Sans" w:cs="Open Sans"/>
          <w:color w:val="3F3F3F"/>
          <w:spacing w:val="-1"/>
        </w:rPr>
        <w:t xml:space="preserve"> </w:t>
      </w:r>
      <w:r>
        <w:rPr>
          <w:rFonts w:ascii="Open Sans" w:eastAsia="Open Sans" w:hAnsi="Open Sans" w:cs="Open Sans"/>
          <w:color w:val="3F3F3F"/>
        </w:rPr>
        <w:t>sp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c</w:t>
      </w:r>
      <w:r>
        <w:rPr>
          <w:rFonts w:ascii="Open Sans" w:eastAsia="Open Sans" w:hAnsi="Open Sans" w:cs="Open Sans"/>
          <w:color w:val="3F3F3F"/>
          <w:spacing w:val="5"/>
        </w:rPr>
        <w:t>i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l</w:t>
      </w:r>
      <w:r>
        <w:rPr>
          <w:rFonts w:ascii="Open Sans" w:eastAsia="Open Sans" w:hAnsi="Open Sans" w:cs="Open Sans"/>
          <w:color w:val="3F3F3F"/>
          <w:spacing w:val="5"/>
        </w:rPr>
        <w:t xml:space="preserve"> </w:t>
      </w:r>
      <w:r>
        <w:rPr>
          <w:rFonts w:ascii="Open Sans" w:eastAsia="Open Sans" w:hAnsi="Open Sans" w:cs="Open Sans"/>
          <w:color w:val="3F3F3F"/>
        </w:rPr>
        <w:t>d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dh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  <w:spacing w:val="-2"/>
        </w:rPr>
        <w:t>a</w:t>
      </w:r>
      <w:r>
        <w:rPr>
          <w:rFonts w:ascii="Open Sans" w:eastAsia="Open Sans" w:hAnsi="Open Sans" w:cs="Open Sans"/>
          <w:color w:val="3F3F3F"/>
        </w:rPr>
        <w:t>ds.</w:t>
      </w:r>
    </w:p>
    <w:p w14:paraId="26B0ED96" w14:textId="77777777" w:rsidR="001A3400" w:rsidRDefault="00D33383">
      <w:pPr>
        <w:spacing w:before="80"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rere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q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u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s</w:t>
      </w:r>
      <w:r>
        <w:rPr>
          <w:rFonts w:ascii="Open Sans" w:eastAsia="Open Sans" w:hAnsi="Open Sans" w:cs="Open Sans"/>
          <w:b/>
          <w:bCs/>
          <w:color w:val="3F3F3F"/>
        </w:rPr>
        <w:t>: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color w:val="3F3F3F"/>
          <w:spacing w:val="-1"/>
        </w:rPr>
        <w:t>N</w:t>
      </w:r>
      <w:r>
        <w:rPr>
          <w:rFonts w:ascii="Open Sans" w:eastAsia="Open Sans" w:hAnsi="Open Sans" w:cs="Open Sans"/>
          <w:color w:val="3F3F3F"/>
          <w:spacing w:val="2"/>
        </w:rPr>
        <w:t>o</w:t>
      </w:r>
      <w:r>
        <w:rPr>
          <w:rFonts w:ascii="Open Sans" w:eastAsia="Open Sans" w:hAnsi="Open Sans" w:cs="Open Sans"/>
          <w:color w:val="3F3F3F"/>
        </w:rPr>
        <w:t>n</w:t>
      </w:r>
      <w:r>
        <w:rPr>
          <w:rFonts w:ascii="Open Sans" w:eastAsia="Open Sans" w:hAnsi="Open Sans" w:cs="Open Sans"/>
          <w:color w:val="3F3F3F"/>
          <w:spacing w:val="-3"/>
        </w:rPr>
        <w:t>e</w:t>
      </w:r>
      <w:r>
        <w:rPr>
          <w:rFonts w:ascii="Open Sans" w:eastAsia="Open Sans" w:hAnsi="Open Sans" w:cs="Open Sans"/>
          <w:color w:val="3F3F3F"/>
        </w:rPr>
        <w:t>.</w:t>
      </w:r>
    </w:p>
    <w:p w14:paraId="6C976A08" w14:textId="77777777" w:rsidR="001A3400" w:rsidRDefault="001A3400">
      <w:pPr>
        <w:spacing w:before="1" w:after="0" w:line="130" w:lineRule="exact"/>
        <w:rPr>
          <w:sz w:val="13"/>
          <w:szCs w:val="13"/>
        </w:rPr>
      </w:pPr>
    </w:p>
    <w:p w14:paraId="07CBAD3F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5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en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</w:rPr>
        <w:t>g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D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>a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l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4"/>
        </w:rPr>
        <w:t>g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2BC1F293" w14:textId="77777777" w:rsidR="001A3400" w:rsidRDefault="001A3400">
      <w:pPr>
        <w:spacing w:before="2" w:after="0" w:line="130" w:lineRule="exact"/>
        <w:rPr>
          <w:sz w:val="13"/>
          <w:szCs w:val="13"/>
        </w:rPr>
      </w:pPr>
    </w:p>
    <w:p w14:paraId="4A83BD14" w14:textId="77777777" w:rsidR="001A3400" w:rsidRDefault="0013182B">
      <w:pPr>
        <w:spacing w:after="0" w:line="240" w:lineRule="auto"/>
        <w:ind w:left="115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287918B2">
          <v:shape id="_x0000_i1042" type="#_x0000_t75" style="width:456.4pt;height:189.7pt;mso-position-horizontal-relative:char;mso-position-vertical-relative:line">
            <v:imagedata r:id="rId36" o:title=""/>
          </v:shape>
        </w:pict>
      </w:r>
    </w:p>
    <w:p w14:paraId="3AF993A3" w14:textId="77777777" w:rsidR="001A3400" w:rsidRDefault="001A3400">
      <w:pPr>
        <w:spacing w:before="10" w:after="0" w:line="180" w:lineRule="exact"/>
        <w:rPr>
          <w:sz w:val="18"/>
          <w:szCs w:val="18"/>
        </w:rPr>
      </w:pPr>
    </w:p>
    <w:p w14:paraId="13A1B939" w14:textId="77777777" w:rsidR="001A3400" w:rsidRDefault="00D33383">
      <w:pPr>
        <w:spacing w:after="0" w:line="240" w:lineRule="auto"/>
        <w:ind w:left="115" w:right="-2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bCs/>
          <w:color w:val="3F3F3F"/>
          <w:spacing w:val="-3"/>
        </w:rPr>
        <w:t>P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7"/>
        </w:rPr>
        <w:t>i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s</w:t>
      </w:r>
      <w:r>
        <w:rPr>
          <w:rFonts w:ascii="Open Sans" w:eastAsia="Open Sans" w:hAnsi="Open Sans" w:cs="Open Sans"/>
          <w:b/>
          <w:bCs/>
          <w:color w:val="3F3F3F"/>
          <w:spacing w:val="-3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2"/>
        </w:rPr>
        <w:t xml:space="preserve"> 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n</w:t>
      </w:r>
      <w:r>
        <w:rPr>
          <w:rFonts w:ascii="Open Sans" w:eastAsia="Open Sans" w:hAnsi="Open Sans" w:cs="Open Sans"/>
          <w:b/>
          <w:bCs/>
          <w:color w:val="3F3F3F"/>
          <w:spacing w:val="-1"/>
        </w:rPr>
        <w:t>o</w:t>
      </w:r>
      <w:r>
        <w:rPr>
          <w:rFonts w:ascii="Open Sans" w:eastAsia="Open Sans" w:hAnsi="Open Sans" w:cs="Open Sans"/>
          <w:b/>
          <w:bCs/>
          <w:color w:val="3F3F3F"/>
          <w:spacing w:val="-5"/>
        </w:rPr>
        <w:t>t</w:t>
      </w:r>
      <w:r>
        <w:rPr>
          <w:rFonts w:ascii="Open Sans" w:eastAsia="Open Sans" w:hAnsi="Open Sans" w:cs="Open Sans"/>
          <w:b/>
          <w:bCs/>
          <w:color w:val="3F3F3F"/>
          <w:spacing w:val="5"/>
        </w:rPr>
        <w:t>e</w:t>
      </w:r>
      <w:r>
        <w:rPr>
          <w:rFonts w:ascii="Open Sans" w:eastAsia="Open Sans" w:hAnsi="Open Sans" w:cs="Open Sans"/>
          <w:b/>
          <w:bCs/>
          <w:color w:val="3F3F3F"/>
        </w:rPr>
        <w:t>:</w:t>
      </w:r>
    </w:p>
    <w:p w14:paraId="3E4B6D7D" w14:textId="77777777" w:rsidR="001A3400" w:rsidRDefault="001A3400">
      <w:pPr>
        <w:spacing w:before="5" w:after="0" w:line="130" w:lineRule="exact"/>
        <w:rPr>
          <w:sz w:val="13"/>
          <w:szCs w:val="13"/>
        </w:rPr>
      </w:pPr>
    </w:p>
    <w:p w14:paraId="6EB42D93" w14:textId="5D4CDA27" w:rsidR="001A3400" w:rsidRDefault="004C2A7E">
      <w:pPr>
        <w:spacing w:after="0" w:line="240" w:lineRule="auto"/>
        <w:ind w:left="415" w:right="81"/>
        <w:rPr>
          <w:rFonts w:ascii="Open Sans" w:eastAsia="Open Sans" w:hAnsi="Open Sans" w:cs="Open Sans"/>
        </w:rPr>
      </w:pPr>
      <w:del w:id="101" w:author="Meital Waltman" w:date="2016-09-13T11:41:00Z">
        <w:r>
          <w:pict w14:anchorId="48B51D9C">
            <v:shape id="_x0000_s1028" type="#_x0000_t75" style="position:absolute;left:0;text-align:left;margin-left:72.75pt;margin-top:5.85pt;width:4.5pt;height:4.5pt;z-index:-251637760;mso-position-horizontal-relative:page">
              <v:imagedata r:id="rId7" o:title=""/>
              <w10:wrap anchorx="page"/>
            </v:shape>
          </w:pict>
        </w:r>
        <w:r w:rsidR="00D33383" w:rsidDel="004F1056">
          <w:rPr>
            <w:rFonts w:ascii="Open Sans" w:eastAsia="Open Sans" w:hAnsi="Open Sans" w:cs="Open Sans"/>
            <w:b/>
            <w:bCs/>
            <w:spacing w:val="5"/>
          </w:rPr>
          <w:delText>re</w:delText>
        </w:r>
        <w:r w:rsidR="00D33383" w:rsidDel="004F1056">
          <w:rPr>
            <w:rFonts w:ascii="Open Sans" w:eastAsia="Open Sans" w:hAnsi="Open Sans" w:cs="Open Sans"/>
            <w:b/>
            <w:bCs/>
            <w:spacing w:val="-4"/>
          </w:rPr>
          <w:delText>q</w:delText>
        </w:r>
        <w:r w:rsidR="00D33383" w:rsidDel="004F1056">
          <w:rPr>
            <w:rFonts w:ascii="Open Sans" w:eastAsia="Open Sans" w:hAnsi="Open Sans" w:cs="Open Sans"/>
            <w:b/>
            <w:bCs/>
            <w:spacing w:val="5"/>
          </w:rPr>
          <w:delText>u</w:delText>
        </w:r>
        <w:r w:rsidR="00D33383" w:rsidDel="004F1056">
          <w:rPr>
            <w:rFonts w:ascii="Open Sans" w:eastAsia="Open Sans" w:hAnsi="Open Sans" w:cs="Open Sans"/>
            <w:b/>
            <w:bCs/>
            <w:spacing w:val="-7"/>
          </w:rPr>
          <w:delText>i</w:delText>
        </w:r>
        <w:r w:rsidR="00D33383" w:rsidDel="004F1056">
          <w:rPr>
            <w:rFonts w:ascii="Open Sans" w:eastAsia="Open Sans" w:hAnsi="Open Sans" w:cs="Open Sans"/>
            <w:b/>
            <w:bCs/>
            <w:spacing w:val="5"/>
          </w:rPr>
          <w:delText>re</w:delText>
        </w:r>
        <w:r w:rsidR="00D33383" w:rsidDel="004F1056">
          <w:rPr>
            <w:rFonts w:ascii="Open Sans" w:eastAsia="Open Sans" w:hAnsi="Open Sans" w:cs="Open Sans"/>
            <w:b/>
            <w:bCs/>
            <w:spacing w:val="-4"/>
          </w:rPr>
          <w:delText>d</w:delText>
        </w:r>
      </w:del>
      <w:ins w:id="102" w:author="Meital Waltman" w:date="2016-09-13T11:41:00Z">
        <w:r>
          <w:pict w14:anchorId="0AC612D5">
            <v:shape id="_x0000_s1102" type="#_x0000_t75" style="position:absolute;left:0;text-align:left;margin-left:72.75pt;margin-top:5.85pt;width:4.5pt;height:4.5pt;z-index:-251629568;mso-position-horizontal-relative:page;mso-position-vertical-relative:text">
              <v:imagedata r:id="rId7" o:title=""/>
              <w10:wrap anchorx="page"/>
            </v:shape>
          </w:pict>
        </w:r>
        <w:r w:rsidR="004F1056">
          <w:rPr>
            <w:rFonts w:ascii="Open Sans" w:eastAsia="Open Sans" w:hAnsi="Open Sans" w:cs="Open Sans"/>
            <w:b/>
            <w:bCs/>
            <w:spacing w:val="5"/>
          </w:rPr>
          <w:t>Re</w:t>
        </w:r>
        <w:r w:rsidR="004F1056">
          <w:rPr>
            <w:rFonts w:ascii="Open Sans" w:eastAsia="Open Sans" w:hAnsi="Open Sans" w:cs="Open Sans"/>
            <w:b/>
            <w:bCs/>
            <w:spacing w:val="-4"/>
          </w:rPr>
          <w:t>q</w:t>
        </w:r>
        <w:r w:rsidR="004F1056">
          <w:rPr>
            <w:rFonts w:ascii="Open Sans" w:eastAsia="Open Sans" w:hAnsi="Open Sans" w:cs="Open Sans"/>
            <w:b/>
            <w:bCs/>
            <w:spacing w:val="5"/>
          </w:rPr>
          <w:t>u</w:t>
        </w:r>
        <w:r w:rsidR="004F1056">
          <w:rPr>
            <w:rFonts w:ascii="Open Sans" w:eastAsia="Open Sans" w:hAnsi="Open Sans" w:cs="Open Sans"/>
            <w:b/>
            <w:bCs/>
            <w:spacing w:val="-7"/>
          </w:rPr>
          <w:t>i</w:t>
        </w:r>
        <w:r w:rsidR="004F1056">
          <w:rPr>
            <w:rFonts w:ascii="Open Sans" w:eastAsia="Open Sans" w:hAnsi="Open Sans" w:cs="Open Sans"/>
            <w:b/>
            <w:bCs/>
            <w:spacing w:val="5"/>
          </w:rPr>
          <w:t>re</w:t>
        </w:r>
        <w:r w:rsidR="004F1056">
          <w:rPr>
            <w:rFonts w:ascii="Open Sans" w:eastAsia="Open Sans" w:hAnsi="Open Sans" w:cs="Open Sans"/>
            <w:b/>
            <w:bCs/>
            <w:spacing w:val="-4"/>
          </w:rPr>
          <w:t>d</w:t>
        </w:r>
      </w:ins>
      <w:del w:id="103" w:author="Meital Waltman" w:date="2016-09-13T11:41:00Z">
        <w:r w:rsidR="00D33383" w:rsidDel="004F1056">
          <w:rPr>
            <w:rFonts w:ascii="Open Sans" w:eastAsia="Open Sans" w:hAnsi="Open Sans" w:cs="Open Sans"/>
            <w:b/>
            <w:bCs/>
            <w:spacing w:val="-1"/>
          </w:rPr>
          <w:delText>_</w:delText>
        </w:r>
      </w:del>
      <w:ins w:id="104" w:author="Meital Waltman" w:date="2016-09-13T11:41:00Z">
        <w:r w:rsidR="004F1056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r w:rsidR="00D33383">
        <w:rPr>
          <w:rFonts w:ascii="Open Sans" w:eastAsia="Open Sans" w:hAnsi="Open Sans" w:cs="Open Sans"/>
          <w:b/>
          <w:bCs/>
          <w:spacing w:val="-4"/>
        </w:rPr>
        <w:t>b</w:t>
      </w:r>
      <w:r w:rsidR="00D33383">
        <w:rPr>
          <w:rFonts w:ascii="Open Sans" w:eastAsia="Open Sans" w:hAnsi="Open Sans" w:cs="Open Sans"/>
          <w:b/>
          <w:bCs/>
          <w:spacing w:val="5"/>
        </w:rPr>
        <w:t>re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spacing w:val="-2"/>
        </w:rPr>
        <w:t>k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o</w:t>
      </w:r>
      <w:r w:rsidR="00D33383">
        <w:rPr>
          <w:rFonts w:ascii="Open Sans" w:eastAsia="Open Sans" w:hAnsi="Open Sans" w:cs="Open Sans"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2"/>
        </w:rPr>
        <w:t>B</w:t>
      </w:r>
      <w:r w:rsidR="00D33383">
        <w:rPr>
          <w:rFonts w:ascii="Open Sans" w:eastAsia="Open Sans" w:hAnsi="Open Sans" w:cs="Open Sans"/>
          <w:b/>
          <w:bCs/>
          <w:spacing w:val="5"/>
        </w:rPr>
        <w:t>re</w:t>
      </w:r>
      <w:r w:rsidR="00D33383">
        <w:rPr>
          <w:rFonts w:ascii="Open Sans" w:eastAsia="Open Sans" w:hAnsi="Open Sans" w:cs="Open Sans"/>
          <w:b/>
          <w:bCs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</w:rPr>
        <w:t>k</w:t>
      </w:r>
      <w:r w:rsidR="00D33383">
        <w:rPr>
          <w:rFonts w:ascii="Open Sans" w:eastAsia="Open Sans" w:hAnsi="Open Sans" w:cs="Open Sans"/>
          <w:b/>
          <w:bCs/>
          <w:spacing w:val="-2"/>
        </w:rPr>
        <w:t xml:space="preserve"> </w:t>
      </w:r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  <w:spacing w:val="5"/>
        </w:rPr>
        <w:t>en</w:t>
      </w:r>
      <w:r w:rsidR="00D33383">
        <w:rPr>
          <w:rFonts w:ascii="Open Sans" w:eastAsia="Open Sans" w:hAnsi="Open Sans" w:cs="Open Sans"/>
          <w:b/>
          <w:bCs/>
          <w:spacing w:val="-4"/>
        </w:rPr>
        <w:t>g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</w:rPr>
        <w:t>h</w:t>
      </w:r>
      <w:r w:rsidR="00D33383">
        <w:rPr>
          <w:rFonts w:ascii="Open Sans" w:eastAsia="Open Sans" w:hAnsi="Open Sans" w:cs="Open Sans"/>
          <w:b/>
          <w:bCs/>
          <w:spacing w:val="5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D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rs:</w:t>
      </w:r>
      <w:r w:rsidR="00D33383">
        <w:rPr>
          <w:rFonts w:ascii="Open Sans" w:eastAsia="Open Sans" w:hAnsi="Open Sans" w:cs="Open Sans"/>
          <w:spacing w:val="2"/>
        </w:rPr>
        <w:t xml:space="preserve"> </w:t>
      </w:r>
      <w:r w:rsidR="00D33383">
        <w:rPr>
          <w:rFonts w:ascii="Open Sans" w:eastAsia="Open Sans" w:hAnsi="Open Sans" w:cs="Open Sans"/>
          <w:b/>
          <w:bCs/>
          <w:color w:val="0000FF"/>
          <w:spacing w:val="-3"/>
        </w:rPr>
        <w:t>W</w:t>
      </w:r>
      <w:r w:rsidR="00D33383"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color w:val="0000FF"/>
          <w:spacing w:val="5"/>
        </w:rPr>
        <w:t>r</w:t>
      </w:r>
      <w:r w:rsidR="00D33383">
        <w:rPr>
          <w:rFonts w:ascii="Open Sans" w:eastAsia="Open Sans" w:hAnsi="Open Sans" w:cs="Open Sans"/>
          <w:b/>
          <w:bCs/>
          <w:color w:val="0000FF"/>
        </w:rPr>
        <w:t>k</w:t>
      </w:r>
      <w:r w:rsidR="00D33383">
        <w:rPr>
          <w:rFonts w:ascii="Open Sans" w:eastAsia="Open Sans" w:hAnsi="Open Sans" w:cs="Open Sans"/>
          <w:b/>
          <w:bCs/>
          <w:color w:val="0000FF"/>
          <w:spacing w:val="-1"/>
        </w:rPr>
        <w:t xml:space="preserve"> </w:t>
      </w:r>
      <w:r w:rsidR="00D33383">
        <w:rPr>
          <w:rFonts w:ascii="Open Sans" w:eastAsia="Open Sans" w:hAnsi="Open Sans" w:cs="Open Sans"/>
          <w:b/>
          <w:bCs/>
          <w:color w:val="0000FF"/>
          <w:spacing w:val="-4"/>
        </w:rPr>
        <w:t>L</w:t>
      </w:r>
      <w:r w:rsidR="00D33383"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color w:val="0000FF"/>
          <w:spacing w:val="-6"/>
        </w:rPr>
        <w:t>m</w:t>
      </w:r>
      <w:r w:rsidR="00D33383"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color w:val="0000FF"/>
          <w:spacing w:val="2"/>
        </w:rPr>
        <w:t>a</w:t>
      </w:r>
      <w:r w:rsidR="00D33383">
        <w:rPr>
          <w:rFonts w:ascii="Open Sans" w:eastAsia="Open Sans" w:hAnsi="Open Sans" w:cs="Open Sans"/>
          <w:b/>
          <w:bCs/>
          <w:color w:val="0000FF"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color w:val="0000FF"/>
          <w:spacing w:val="-7"/>
        </w:rPr>
        <w:t>i</w:t>
      </w:r>
      <w:r w:rsidR="00D33383">
        <w:rPr>
          <w:rFonts w:ascii="Open Sans" w:eastAsia="Open Sans" w:hAnsi="Open Sans" w:cs="Open Sans"/>
          <w:b/>
          <w:bCs/>
          <w:color w:val="0000FF"/>
          <w:spacing w:val="-1"/>
        </w:rPr>
        <w:t>o</w:t>
      </w:r>
      <w:r w:rsidR="00D33383">
        <w:rPr>
          <w:rFonts w:ascii="Open Sans" w:eastAsia="Open Sans" w:hAnsi="Open Sans" w:cs="Open Sans"/>
          <w:b/>
          <w:bCs/>
          <w:color w:val="0000FF"/>
          <w:spacing w:val="5"/>
        </w:rPr>
        <w:t>n</w:t>
      </w:r>
      <w:r w:rsidR="00D33383">
        <w:rPr>
          <w:rFonts w:ascii="Open Sans" w:eastAsia="Open Sans" w:hAnsi="Open Sans" w:cs="Open Sans"/>
          <w:b/>
          <w:bCs/>
          <w:color w:val="0000FF"/>
          <w:spacing w:val="-5"/>
        </w:rPr>
        <w:t>s</w:t>
      </w:r>
      <w:r w:rsidR="00D33383">
        <w:rPr>
          <w:rFonts w:ascii="Open Sans" w:eastAsia="Open Sans" w:hAnsi="Open Sans" w:cs="Open Sans"/>
          <w:color w:val="000000"/>
        </w:rPr>
        <w:t>.</w:t>
      </w:r>
      <w:r w:rsidR="00D33383">
        <w:rPr>
          <w:rFonts w:ascii="Open Sans" w:eastAsia="Open Sans" w:hAnsi="Open Sans" w:cs="Open Sans"/>
          <w:color w:val="000000"/>
          <w:spacing w:val="1"/>
        </w:rPr>
        <w:t xml:space="preserve"> </w:t>
      </w:r>
      <w:r w:rsidR="00D33383">
        <w:rPr>
          <w:rFonts w:ascii="Open Sans" w:eastAsia="Open Sans" w:hAnsi="Open Sans" w:cs="Open Sans"/>
          <w:color w:val="000000"/>
          <w:spacing w:val="-3"/>
        </w:rPr>
        <w:t>Y</w:t>
      </w:r>
      <w:r w:rsidR="00D33383">
        <w:rPr>
          <w:rFonts w:ascii="Open Sans" w:eastAsia="Open Sans" w:hAnsi="Open Sans" w:cs="Open Sans"/>
          <w:color w:val="000000"/>
          <w:spacing w:val="2"/>
        </w:rPr>
        <w:t>o</w:t>
      </w:r>
      <w:r w:rsidR="00D33383">
        <w:rPr>
          <w:rFonts w:ascii="Open Sans" w:eastAsia="Open Sans" w:hAnsi="Open Sans" w:cs="Open Sans"/>
          <w:color w:val="000000"/>
        </w:rPr>
        <w:t xml:space="preserve">u </w:t>
      </w:r>
      <w:r w:rsidR="00D33383">
        <w:rPr>
          <w:rFonts w:ascii="Open Sans" w:eastAsia="Open Sans" w:hAnsi="Open Sans" w:cs="Open Sans"/>
          <w:color w:val="000000"/>
          <w:spacing w:val="5"/>
        </w:rPr>
        <w:t>m</w:t>
      </w:r>
      <w:r w:rsidR="00D33383">
        <w:rPr>
          <w:rFonts w:ascii="Open Sans" w:eastAsia="Open Sans" w:hAnsi="Open Sans" w:cs="Open Sans"/>
          <w:color w:val="000000"/>
          <w:spacing w:val="-2"/>
        </w:rPr>
        <w:t>a</w:t>
      </w:r>
      <w:r w:rsidR="00D33383">
        <w:rPr>
          <w:rFonts w:ascii="Open Sans" w:eastAsia="Open Sans" w:hAnsi="Open Sans" w:cs="Open Sans"/>
          <w:color w:val="000000"/>
        </w:rPr>
        <w:t>y</w:t>
      </w:r>
      <w:r w:rsidR="00D33383">
        <w:rPr>
          <w:rFonts w:ascii="Open Sans" w:eastAsia="Open Sans" w:hAnsi="Open Sans" w:cs="Open Sans"/>
          <w:color w:val="000000"/>
          <w:spacing w:val="-4"/>
        </w:rPr>
        <w:t xml:space="preserve"> </w:t>
      </w:r>
      <w:r w:rsidR="00D33383">
        <w:rPr>
          <w:rFonts w:ascii="Open Sans" w:eastAsia="Open Sans" w:hAnsi="Open Sans" w:cs="Open Sans"/>
          <w:color w:val="000000"/>
          <w:spacing w:val="5"/>
        </w:rPr>
        <w:t>m</w:t>
      </w:r>
      <w:r w:rsidR="00D33383">
        <w:rPr>
          <w:rFonts w:ascii="Open Sans" w:eastAsia="Open Sans" w:hAnsi="Open Sans" w:cs="Open Sans"/>
          <w:color w:val="000000"/>
          <w:spacing w:val="-2"/>
        </w:rPr>
        <w:t>a</w:t>
      </w:r>
      <w:r w:rsidR="00D33383">
        <w:rPr>
          <w:rFonts w:ascii="Open Sans" w:eastAsia="Open Sans" w:hAnsi="Open Sans" w:cs="Open Sans"/>
          <w:color w:val="000000"/>
          <w:spacing w:val="5"/>
        </w:rPr>
        <w:t>k</w:t>
      </w:r>
      <w:r w:rsidR="00D33383">
        <w:rPr>
          <w:rFonts w:ascii="Open Sans" w:eastAsia="Open Sans" w:hAnsi="Open Sans" w:cs="Open Sans"/>
          <w:color w:val="000000"/>
        </w:rPr>
        <w:t>e</w:t>
      </w:r>
      <w:r w:rsidR="00D33383">
        <w:rPr>
          <w:rFonts w:ascii="Open Sans" w:eastAsia="Open Sans" w:hAnsi="Open Sans" w:cs="Open Sans"/>
          <w:color w:val="000000"/>
          <w:spacing w:val="-2"/>
        </w:rPr>
        <w:t xml:space="preserve"> </w:t>
      </w:r>
      <w:r w:rsidR="00D33383">
        <w:rPr>
          <w:rFonts w:ascii="Open Sans" w:eastAsia="Open Sans" w:hAnsi="Open Sans" w:cs="Open Sans"/>
          <w:color w:val="000000"/>
          <w:spacing w:val="5"/>
        </w:rPr>
        <w:t>i</w:t>
      </w:r>
      <w:r w:rsidR="00D33383">
        <w:rPr>
          <w:rFonts w:ascii="Open Sans" w:eastAsia="Open Sans" w:hAnsi="Open Sans" w:cs="Open Sans"/>
          <w:color w:val="000000"/>
        </w:rPr>
        <w:t>t</w:t>
      </w:r>
      <w:r w:rsidR="00D33383">
        <w:rPr>
          <w:rFonts w:ascii="Open Sans" w:eastAsia="Open Sans" w:hAnsi="Open Sans" w:cs="Open Sans"/>
          <w:color w:val="000000"/>
          <w:spacing w:val="-1"/>
        </w:rPr>
        <w:t xml:space="preserve"> </w:t>
      </w:r>
      <w:r w:rsidR="00D33383">
        <w:rPr>
          <w:rFonts w:ascii="Open Sans" w:eastAsia="Open Sans" w:hAnsi="Open Sans" w:cs="Open Sans"/>
          <w:color w:val="000000"/>
          <w:spacing w:val="5"/>
        </w:rPr>
        <w:t>l</w:t>
      </w:r>
      <w:r w:rsidR="00D33383">
        <w:rPr>
          <w:rFonts w:ascii="Open Sans" w:eastAsia="Open Sans" w:hAnsi="Open Sans" w:cs="Open Sans"/>
          <w:color w:val="000000"/>
          <w:spacing w:val="2"/>
        </w:rPr>
        <w:t>o</w:t>
      </w:r>
      <w:r w:rsidR="00D33383">
        <w:rPr>
          <w:rFonts w:ascii="Open Sans" w:eastAsia="Open Sans" w:hAnsi="Open Sans" w:cs="Open Sans"/>
          <w:color w:val="000000"/>
        </w:rPr>
        <w:t>ng</w:t>
      </w:r>
      <w:r w:rsidR="00D33383">
        <w:rPr>
          <w:rFonts w:ascii="Open Sans" w:eastAsia="Open Sans" w:hAnsi="Open Sans" w:cs="Open Sans"/>
          <w:color w:val="000000"/>
          <w:spacing w:val="-3"/>
        </w:rPr>
        <w:t>e</w:t>
      </w:r>
      <w:r w:rsidR="00D33383">
        <w:rPr>
          <w:rFonts w:ascii="Open Sans" w:eastAsia="Open Sans" w:hAnsi="Open Sans" w:cs="Open Sans"/>
          <w:color w:val="000000"/>
        </w:rPr>
        <w:t>r.</w:t>
      </w:r>
    </w:p>
    <w:p w14:paraId="46B40C7B" w14:textId="336190D3" w:rsidR="004F1056" w:rsidDel="004F1056" w:rsidRDefault="004C2A7E" w:rsidP="004F1056">
      <w:pPr>
        <w:spacing w:before="75" w:after="0" w:line="240" w:lineRule="auto"/>
        <w:ind w:left="415" w:right="622"/>
        <w:rPr>
          <w:del w:id="105" w:author="Meital Waltman" w:date="2016-09-13T11:42:00Z"/>
          <w:rFonts w:ascii="Open Sans" w:eastAsia="Open Sans" w:hAnsi="Open Sans" w:cs="Open Sans"/>
        </w:rPr>
      </w:pPr>
      <w:del w:id="106" w:author="Meital Waltman" w:date="2016-09-13T11:41:00Z">
        <w:r>
          <w:pict w14:anchorId="673DC54F">
            <v:shape id="_x0000_s1027" type="#_x0000_t75" style="position:absolute;left:0;text-align:left;margin-left:72.75pt;margin-top:9.6pt;width:4.5pt;height:4.5pt;z-index:-251636736;mso-position-horizontal-relative:page">
              <v:imagedata r:id="rId7" o:title=""/>
              <w10:wrap anchorx="page"/>
            </v:shape>
          </w:pict>
        </w:r>
        <w:r w:rsidR="00D33383" w:rsidDel="004F1056">
          <w:rPr>
            <w:rFonts w:ascii="Open Sans" w:eastAsia="Open Sans" w:hAnsi="Open Sans" w:cs="Open Sans"/>
            <w:b/>
            <w:bCs/>
            <w:spacing w:val="7"/>
          </w:rPr>
          <w:delText>w</w:delText>
        </w:r>
        <w:r w:rsidR="00D33383" w:rsidDel="004F1056">
          <w:rPr>
            <w:rFonts w:ascii="Open Sans" w:eastAsia="Open Sans" w:hAnsi="Open Sans" w:cs="Open Sans"/>
            <w:b/>
            <w:bCs/>
            <w:spacing w:val="5"/>
          </w:rPr>
          <w:delText>n</w:delText>
        </w:r>
        <w:r w:rsidR="00D33383" w:rsidDel="004F1056">
          <w:rPr>
            <w:rFonts w:ascii="Open Sans" w:eastAsia="Open Sans" w:hAnsi="Open Sans" w:cs="Open Sans"/>
            <w:b/>
            <w:bCs/>
            <w:spacing w:val="-4"/>
          </w:rPr>
          <w:delText>d</w:delText>
        </w:r>
        <w:r w:rsidR="00D33383" w:rsidDel="004F1056">
          <w:rPr>
            <w:rFonts w:ascii="Open Sans" w:eastAsia="Open Sans" w:hAnsi="Open Sans" w:cs="Open Sans"/>
            <w:b/>
            <w:bCs/>
            <w:spacing w:val="-1"/>
          </w:rPr>
          <w:delText>o</w:delText>
        </w:r>
        <w:r w:rsidR="00D33383" w:rsidDel="004F1056">
          <w:rPr>
            <w:rFonts w:ascii="Open Sans" w:eastAsia="Open Sans" w:hAnsi="Open Sans" w:cs="Open Sans"/>
            <w:b/>
            <w:bCs/>
            <w:spacing w:val="7"/>
          </w:rPr>
          <w:delText>w</w:delText>
        </w:r>
      </w:del>
      <w:ins w:id="107" w:author="Meital Waltman" w:date="2016-09-13T11:41:00Z">
        <w:r>
          <w:pict w14:anchorId="64C944FF">
            <v:shape id="_x0000_s1103" type="#_x0000_t75" style="position:absolute;left:0;text-align:left;margin-left:72.75pt;margin-top:9.6pt;width:4.5pt;height:4.5pt;z-index:-251627520;mso-position-horizontal-relative:page;mso-position-vertical-relative:text">
              <v:imagedata r:id="rId7" o:title=""/>
              <w10:wrap anchorx="page"/>
            </v:shape>
          </w:pict>
        </w:r>
        <w:r w:rsidR="004F1056">
          <w:rPr>
            <w:rFonts w:ascii="Open Sans" w:eastAsia="Open Sans" w:hAnsi="Open Sans" w:cs="Open Sans"/>
            <w:b/>
            <w:bCs/>
            <w:spacing w:val="7"/>
          </w:rPr>
          <w:t>Wi</w:t>
        </w:r>
        <w:r w:rsidR="004F1056">
          <w:rPr>
            <w:rFonts w:ascii="Open Sans" w:eastAsia="Open Sans" w:hAnsi="Open Sans" w:cs="Open Sans"/>
            <w:b/>
            <w:bCs/>
            <w:spacing w:val="5"/>
          </w:rPr>
          <w:t>n</w:t>
        </w:r>
        <w:r w:rsidR="004F1056">
          <w:rPr>
            <w:rFonts w:ascii="Open Sans" w:eastAsia="Open Sans" w:hAnsi="Open Sans" w:cs="Open Sans"/>
            <w:b/>
            <w:bCs/>
            <w:spacing w:val="-4"/>
          </w:rPr>
          <w:t>d</w:t>
        </w:r>
        <w:r w:rsidR="004F1056">
          <w:rPr>
            <w:rFonts w:ascii="Open Sans" w:eastAsia="Open Sans" w:hAnsi="Open Sans" w:cs="Open Sans"/>
            <w:b/>
            <w:bCs/>
            <w:spacing w:val="-1"/>
          </w:rPr>
          <w:t>o</w:t>
        </w:r>
        <w:r w:rsidR="004F1056">
          <w:rPr>
            <w:rFonts w:ascii="Open Sans" w:eastAsia="Open Sans" w:hAnsi="Open Sans" w:cs="Open Sans"/>
            <w:b/>
            <w:bCs/>
            <w:spacing w:val="7"/>
          </w:rPr>
          <w:t>w</w:t>
        </w:r>
      </w:ins>
      <w:del w:id="108" w:author="Meital Waltman" w:date="2016-09-13T11:41:00Z">
        <w:r w:rsidR="00D33383" w:rsidDel="004F1056">
          <w:rPr>
            <w:rFonts w:ascii="Open Sans" w:eastAsia="Open Sans" w:hAnsi="Open Sans" w:cs="Open Sans"/>
            <w:b/>
            <w:bCs/>
            <w:spacing w:val="-1"/>
          </w:rPr>
          <w:delText>_</w:delText>
        </w:r>
      </w:del>
      <w:ins w:id="109" w:author="Meital Waltman" w:date="2016-09-13T11:41:00Z">
        <w:r w:rsidR="004F1056">
          <w:rPr>
            <w:rFonts w:ascii="Open Sans" w:eastAsia="Open Sans" w:hAnsi="Open Sans" w:cs="Open Sans"/>
            <w:b/>
            <w:bCs/>
            <w:spacing w:val="-1"/>
          </w:rPr>
          <w:t xml:space="preserve"> </w:t>
        </w:r>
      </w:ins>
      <w:r w:rsidR="00D33383">
        <w:rPr>
          <w:rFonts w:ascii="Open Sans" w:eastAsia="Open Sans" w:hAnsi="Open Sans" w:cs="Open Sans"/>
          <w:b/>
          <w:bCs/>
          <w:spacing w:val="-7"/>
        </w:rPr>
        <w:t>l</w:t>
      </w:r>
      <w:r w:rsidR="00D33383">
        <w:rPr>
          <w:rFonts w:ascii="Open Sans" w:eastAsia="Open Sans" w:hAnsi="Open Sans" w:cs="Open Sans"/>
          <w:b/>
          <w:bCs/>
          <w:spacing w:val="5"/>
        </w:rPr>
        <w:t>en</w:t>
      </w:r>
      <w:r w:rsidR="00D33383">
        <w:rPr>
          <w:rFonts w:ascii="Open Sans" w:eastAsia="Open Sans" w:hAnsi="Open Sans" w:cs="Open Sans"/>
          <w:b/>
          <w:bCs/>
          <w:spacing w:val="-4"/>
        </w:rPr>
        <w:t>g</w:t>
      </w:r>
      <w:r w:rsidR="00D33383">
        <w:rPr>
          <w:rFonts w:ascii="Open Sans" w:eastAsia="Open Sans" w:hAnsi="Open Sans" w:cs="Open Sans"/>
          <w:b/>
          <w:bCs/>
          <w:spacing w:val="-5"/>
        </w:rPr>
        <w:t>t</w:t>
      </w:r>
      <w:r w:rsidR="00D33383">
        <w:rPr>
          <w:rFonts w:ascii="Open Sans" w:eastAsia="Open Sans" w:hAnsi="Open Sans" w:cs="Open Sans"/>
          <w:b/>
          <w:bCs/>
          <w:spacing w:val="5"/>
        </w:rPr>
        <w:t>h</w:t>
      </w:r>
      <w:r w:rsidR="00D33383">
        <w:rPr>
          <w:rFonts w:ascii="Open Sans" w:eastAsia="Open Sans" w:hAnsi="Open Sans" w:cs="Open Sans"/>
        </w:rPr>
        <w:t>: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5"/>
        </w:rPr>
        <w:t>li</w:t>
      </w:r>
      <w:r w:rsidR="00D33383">
        <w:rPr>
          <w:rFonts w:ascii="Open Sans" w:eastAsia="Open Sans" w:hAnsi="Open Sans" w:cs="Open Sans"/>
        </w:rPr>
        <w:t>d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3"/>
        </w:rPr>
        <w:t>te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l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</w:rPr>
        <w:t>dur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-6"/>
        </w:rPr>
        <w:t>w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ch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</w:rPr>
        <w:t>ust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a</w:t>
      </w:r>
      <w:r w:rsidR="00D33383">
        <w:rPr>
          <w:rFonts w:ascii="Open Sans" w:eastAsia="Open Sans" w:hAnsi="Open Sans" w:cs="Open Sans"/>
        </w:rPr>
        <w:t xml:space="preserve">t 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ne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br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k</w:t>
      </w:r>
      <w:r w:rsidR="00D33383">
        <w:rPr>
          <w:rFonts w:ascii="Open Sans" w:eastAsia="Open Sans" w:hAnsi="Open Sans" w:cs="Open Sans"/>
        </w:rPr>
        <w:t xml:space="preserve">. </w:t>
      </w:r>
      <w:ins w:id="110" w:author="Meital Waltman" w:date="2016-09-13T11:42:00Z">
        <w:r w:rsidR="004F1056">
          <w:rPr>
            <w:rFonts w:ascii="Open Sans" w:eastAsia="Open Sans" w:hAnsi="Open Sans" w:cs="Open Sans"/>
            <w:spacing w:val="-2"/>
          </w:rPr>
          <w:t>T</w:t>
        </w:r>
        <w:r w:rsidR="004F1056">
          <w:rPr>
            <w:rFonts w:ascii="Open Sans" w:eastAsia="Open Sans" w:hAnsi="Open Sans" w:cs="Open Sans"/>
          </w:rPr>
          <w:t>h</w:t>
        </w:r>
        <w:r w:rsidR="004F1056">
          <w:rPr>
            <w:rFonts w:ascii="Open Sans" w:eastAsia="Open Sans" w:hAnsi="Open Sans" w:cs="Open Sans"/>
            <w:spacing w:val="5"/>
          </w:rPr>
          <w:t>i</w:t>
        </w:r>
        <w:r w:rsidR="004F1056">
          <w:rPr>
            <w:rFonts w:ascii="Open Sans" w:eastAsia="Open Sans" w:hAnsi="Open Sans" w:cs="Open Sans"/>
          </w:rPr>
          <w:t>s</w:t>
        </w:r>
        <w:r w:rsidR="004F1056">
          <w:rPr>
            <w:rFonts w:ascii="Open Sans" w:eastAsia="Open Sans" w:hAnsi="Open Sans" w:cs="Open Sans"/>
            <w:spacing w:val="1"/>
          </w:rPr>
          <w:t xml:space="preserve"> </w:t>
        </w:r>
        <w:r w:rsidR="004F1056">
          <w:rPr>
            <w:rFonts w:ascii="Open Sans" w:eastAsia="Open Sans" w:hAnsi="Open Sans" w:cs="Open Sans"/>
          </w:rPr>
          <w:t>d</w:t>
        </w:r>
        <w:r w:rsidR="004F1056">
          <w:rPr>
            <w:rFonts w:ascii="Open Sans" w:eastAsia="Open Sans" w:hAnsi="Open Sans" w:cs="Open Sans"/>
            <w:spacing w:val="-3"/>
          </w:rPr>
          <w:t>e</w:t>
        </w:r>
        <w:r w:rsidR="004F1056">
          <w:rPr>
            <w:rFonts w:ascii="Open Sans" w:eastAsia="Open Sans" w:hAnsi="Open Sans" w:cs="Open Sans"/>
            <w:spacing w:val="1"/>
          </w:rPr>
          <w:t>f</w:t>
        </w:r>
        <w:r w:rsidR="004F1056">
          <w:rPr>
            <w:rFonts w:ascii="Open Sans" w:eastAsia="Open Sans" w:hAnsi="Open Sans" w:cs="Open Sans"/>
            <w:spacing w:val="-2"/>
          </w:rPr>
          <w:t>a</w:t>
        </w:r>
        <w:r w:rsidR="004F1056">
          <w:rPr>
            <w:rFonts w:ascii="Open Sans" w:eastAsia="Open Sans" w:hAnsi="Open Sans" w:cs="Open Sans"/>
          </w:rPr>
          <w:t>u</w:t>
        </w:r>
        <w:r w:rsidR="004F1056">
          <w:rPr>
            <w:rFonts w:ascii="Open Sans" w:eastAsia="Open Sans" w:hAnsi="Open Sans" w:cs="Open Sans"/>
            <w:spacing w:val="5"/>
          </w:rPr>
          <w:t>l</w:t>
        </w:r>
        <w:r w:rsidR="004F1056">
          <w:rPr>
            <w:rFonts w:ascii="Open Sans" w:eastAsia="Open Sans" w:hAnsi="Open Sans" w:cs="Open Sans"/>
            <w:spacing w:val="-3"/>
          </w:rPr>
          <w:t>t</w:t>
        </w:r>
        <w:r w:rsidR="004F1056">
          <w:rPr>
            <w:rFonts w:ascii="Open Sans" w:eastAsia="Open Sans" w:hAnsi="Open Sans" w:cs="Open Sans"/>
          </w:rPr>
          <w:t>s</w:t>
        </w:r>
        <w:r w:rsidR="004F1056">
          <w:rPr>
            <w:rFonts w:ascii="Open Sans" w:eastAsia="Open Sans" w:hAnsi="Open Sans" w:cs="Open Sans"/>
            <w:spacing w:val="-1"/>
          </w:rPr>
          <w:t xml:space="preserve"> </w:t>
        </w:r>
        <w:r w:rsidR="004F1056">
          <w:rPr>
            <w:rFonts w:ascii="Open Sans" w:eastAsia="Open Sans" w:hAnsi="Open Sans" w:cs="Open Sans"/>
            <w:spacing w:val="-3"/>
          </w:rPr>
          <w:t>t</w:t>
        </w:r>
        <w:r w:rsidR="004F1056">
          <w:rPr>
            <w:rFonts w:ascii="Open Sans" w:eastAsia="Open Sans" w:hAnsi="Open Sans" w:cs="Open Sans"/>
          </w:rPr>
          <w:t>o</w:t>
        </w:r>
        <w:r w:rsidR="004F1056">
          <w:rPr>
            <w:rFonts w:ascii="Open Sans" w:eastAsia="Open Sans" w:hAnsi="Open Sans" w:cs="Open Sans"/>
            <w:spacing w:val="5"/>
          </w:rPr>
          <w:t xml:space="preserve"> </w:t>
        </w:r>
        <w:r w:rsidR="004F1056">
          <w:rPr>
            <w:rFonts w:ascii="Open Sans" w:eastAsia="Open Sans" w:hAnsi="Open Sans" w:cs="Open Sans"/>
            <w:spacing w:val="-3"/>
          </w:rPr>
          <w:t>t</w:t>
        </w:r>
        <w:r w:rsidR="004F1056">
          <w:rPr>
            <w:rFonts w:ascii="Open Sans" w:eastAsia="Open Sans" w:hAnsi="Open Sans" w:cs="Open Sans"/>
          </w:rPr>
          <w:t>he</w:t>
        </w:r>
        <w:r w:rsidR="004F1056">
          <w:rPr>
            <w:rFonts w:ascii="Open Sans" w:eastAsia="Open Sans" w:hAnsi="Open Sans" w:cs="Open Sans"/>
            <w:spacing w:val="-2"/>
          </w:rPr>
          <w:t xml:space="preserve"> </w:t>
        </w:r>
        <w:r w:rsidR="004F1056">
          <w:rPr>
            <w:rFonts w:ascii="Open Sans" w:eastAsia="Open Sans" w:hAnsi="Open Sans" w:cs="Open Sans"/>
            <w:b/>
            <w:bCs/>
            <w:spacing w:val="2"/>
          </w:rPr>
          <w:t>Required every</w:t>
        </w:r>
        <w:r w:rsidR="004F1056">
          <w:rPr>
            <w:rFonts w:ascii="Open Sans" w:eastAsia="Open Sans" w:hAnsi="Open Sans" w:cs="Open Sans"/>
            <w:b/>
            <w:bCs/>
            <w:spacing w:val="5"/>
          </w:rPr>
          <w:t xml:space="preserve"> </w:t>
        </w:r>
        <w:r w:rsidR="004F1056">
          <w:rPr>
            <w:rFonts w:ascii="Open Sans" w:eastAsia="Open Sans" w:hAnsi="Open Sans" w:cs="Open Sans"/>
            <w:spacing w:val="5"/>
          </w:rPr>
          <w:t>i</w:t>
        </w:r>
        <w:r w:rsidR="004F1056">
          <w:rPr>
            <w:rFonts w:ascii="Open Sans" w:eastAsia="Open Sans" w:hAnsi="Open Sans" w:cs="Open Sans"/>
          </w:rPr>
          <w:t>n</w:t>
        </w:r>
        <w:r w:rsidR="004F1056">
          <w:rPr>
            <w:rFonts w:ascii="Open Sans" w:eastAsia="Open Sans" w:hAnsi="Open Sans" w:cs="Open Sans"/>
            <w:spacing w:val="1"/>
          </w:rPr>
          <w:t xml:space="preserve"> </w:t>
        </w:r>
        <w:r w:rsidR="004F1056">
          <w:rPr>
            <w:rFonts w:ascii="Open Sans" w:eastAsia="Open Sans" w:hAnsi="Open Sans" w:cs="Open Sans"/>
            <w:spacing w:val="5"/>
          </w:rPr>
          <w:t>D</w:t>
        </w:r>
        <w:r w:rsidR="004F1056">
          <w:rPr>
            <w:rFonts w:ascii="Open Sans" w:eastAsia="Open Sans" w:hAnsi="Open Sans" w:cs="Open Sans"/>
          </w:rPr>
          <w:t>r</w:t>
        </w:r>
        <w:r w:rsidR="004F1056">
          <w:rPr>
            <w:rFonts w:ascii="Open Sans" w:eastAsia="Open Sans" w:hAnsi="Open Sans" w:cs="Open Sans"/>
            <w:spacing w:val="5"/>
          </w:rPr>
          <w:t>i</w:t>
        </w:r>
        <w:r w:rsidR="004F1056">
          <w:rPr>
            <w:rFonts w:ascii="Open Sans" w:eastAsia="Open Sans" w:hAnsi="Open Sans" w:cs="Open Sans"/>
            <w:spacing w:val="-5"/>
          </w:rPr>
          <w:t>v</w:t>
        </w:r>
        <w:r w:rsidR="004F1056">
          <w:rPr>
            <w:rFonts w:ascii="Open Sans" w:eastAsia="Open Sans" w:hAnsi="Open Sans" w:cs="Open Sans"/>
            <w:spacing w:val="-3"/>
          </w:rPr>
          <w:t>e</w:t>
        </w:r>
        <w:r w:rsidR="004F1056">
          <w:rPr>
            <w:rFonts w:ascii="Open Sans" w:eastAsia="Open Sans" w:hAnsi="Open Sans" w:cs="Open Sans"/>
          </w:rPr>
          <w:t xml:space="preserve">rs: Work Lmitations. </w:t>
        </w:r>
      </w:ins>
      <w:r w:rsidR="00D33383">
        <w:rPr>
          <w:rFonts w:ascii="Open Sans" w:eastAsia="Open Sans" w:hAnsi="Open Sans" w:cs="Open Sans"/>
          <w:spacing w:val="6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-5"/>
        </w:rPr>
        <w:t>v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t d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u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.</w:t>
      </w:r>
    </w:p>
    <w:p w14:paraId="28B8642F" w14:textId="77777777" w:rsidR="001A3400" w:rsidRDefault="004C2A7E">
      <w:pPr>
        <w:spacing w:before="75" w:after="0" w:line="240" w:lineRule="auto"/>
        <w:ind w:left="415" w:right="-20"/>
        <w:rPr>
          <w:rFonts w:ascii="Open Sans" w:eastAsia="Open Sans" w:hAnsi="Open Sans" w:cs="Open Sans"/>
        </w:rPr>
      </w:pPr>
      <w:r>
        <w:pict w14:anchorId="47C74728">
          <v:shape id="_x0000_s1026" type="#_x0000_t75" style="position:absolute;left:0;text-align:left;margin-left:72.75pt;margin-top:9.6pt;width:4.5pt;height:4.5pt;z-index:-251635712;mso-position-horizontal-relative:page">
            <v:imagedata r:id="rId7" o:title=""/>
            <w10:wrap anchorx="page"/>
          </v:shape>
        </w:pict>
      </w:r>
      <w:r w:rsidR="00D33383">
        <w:rPr>
          <w:rFonts w:ascii="Open Sans" w:eastAsia="Open Sans" w:hAnsi="Open Sans" w:cs="Open Sans"/>
          <w:spacing w:val="-2"/>
        </w:rPr>
        <w:t>T</w:t>
      </w:r>
      <w:r w:rsidR="00D33383">
        <w:rPr>
          <w:rFonts w:ascii="Open Sans" w:eastAsia="Open Sans" w:hAnsi="Open Sans" w:cs="Open Sans"/>
        </w:rPr>
        <w:t>h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1"/>
        </w:rPr>
        <w:t xml:space="preserve"> </w:t>
      </w:r>
      <w:r w:rsidR="00D33383">
        <w:rPr>
          <w:rFonts w:ascii="Open Sans" w:eastAsia="Open Sans" w:hAnsi="Open Sans" w:cs="Open Sans"/>
        </w:rPr>
        <w:t>pr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nce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</w:rPr>
        <w:t>s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ct</w:t>
      </w:r>
      <w:r w:rsidR="00D33383">
        <w:rPr>
          <w:rFonts w:ascii="Open Sans" w:eastAsia="Open Sans" w:hAnsi="Open Sans" w:cs="Open Sans"/>
          <w:spacing w:val="-1"/>
        </w:rPr>
        <w:t xml:space="preserve"> </w:t>
      </w:r>
      <w:r w:rsidR="00D33383">
        <w:rPr>
          <w:rFonts w:ascii="Open Sans" w:eastAsia="Open Sans" w:hAnsi="Open Sans" w:cs="Open Sans"/>
          <w:spacing w:val="2"/>
        </w:rPr>
        <w:t>o</w:t>
      </w:r>
      <w:r w:rsidR="00D33383">
        <w:rPr>
          <w:rFonts w:ascii="Open Sans" w:eastAsia="Open Sans" w:hAnsi="Open Sans" w:cs="Open Sans"/>
        </w:rPr>
        <w:t>r</w:t>
      </w:r>
      <w:r w:rsidR="00D33383">
        <w:rPr>
          <w:rFonts w:ascii="Open Sans" w:eastAsia="Open Sans" w:hAnsi="Open Sans" w:cs="Open Sans"/>
          <w:spacing w:val="3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y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be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5"/>
        </w:rPr>
        <w:t>m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de</w:t>
      </w:r>
      <w:r w:rsidR="00D33383">
        <w:rPr>
          <w:rFonts w:ascii="Open Sans" w:eastAsia="Open Sans" w:hAnsi="Open Sans" w:cs="Open Sans"/>
          <w:spacing w:val="-2"/>
        </w:rPr>
        <w:t xml:space="preserve"> </w:t>
      </w:r>
      <w:r w:rsidR="00D33383">
        <w:rPr>
          <w:rFonts w:ascii="Open Sans" w:eastAsia="Open Sans" w:hAnsi="Open Sans" w:cs="Open Sans"/>
          <w:spacing w:val="1"/>
        </w:rPr>
        <w:t>f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  <w:spacing w:val="5"/>
        </w:rPr>
        <w:t>xi</w:t>
      </w:r>
      <w:r w:rsidR="00D33383">
        <w:rPr>
          <w:rFonts w:ascii="Open Sans" w:eastAsia="Open Sans" w:hAnsi="Open Sans" w:cs="Open Sans"/>
        </w:rPr>
        <w:t>b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</w:rPr>
        <w:t>e</w:t>
      </w:r>
      <w:r w:rsidR="00D33383">
        <w:rPr>
          <w:rFonts w:ascii="Open Sans" w:eastAsia="Open Sans" w:hAnsi="Open Sans" w:cs="Open Sans"/>
          <w:spacing w:val="-6"/>
        </w:rPr>
        <w:t xml:space="preserve"> </w:t>
      </w:r>
      <w:r w:rsidR="00D33383">
        <w:rPr>
          <w:rFonts w:ascii="Open Sans" w:eastAsia="Open Sans" w:hAnsi="Open Sans" w:cs="Open Sans"/>
        </w:rPr>
        <w:t>by</w:t>
      </w:r>
      <w:r w:rsidR="00D33383">
        <w:rPr>
          <w:rFonts w:ascii="Open Sans" w:eastAsia="Open Sans" w:hAnsi="Open Sans" w:cs="Open Sans"/>
          <w:spacing w:val="-5"/>
        </w:rPr>
        <w:t xml:space="preserve"> 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</w:rPr>
        <w:t>ss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gn</w:t>
      </w:r>
      <w:r w:rsidR="00D33383">
        <w:rPr>
          <w:rFonts w:ascii="Open Sans" w:eastAsia="Open Sans" w:hAnsi="Open Sans" w:cs="Open Sans"/>
          <w:spacing w:val="5"/>
        </w:rPr>
        <w:t>i</w:t>
      </w:r>
      <w:r w:rsidR="00D33383">
        <w:rPr>
          <w:rFonts w:ascii="Open Sans" w:eastAsia="Open Sans" w:hAnsi="Open Sans" w:cs="Open Sans"/>
        </w:rPr>
        <w:t>ng</w:t>
      </w:r>
      <w:r w:rsidR="00D33383">
        <w:rPr>
          <w:rFonts w:ascii="Open Sans" w:eastAsia="Open Sans" w:hAnsi="Open Sans" w:cs="Open Sans"/>
          <w:spacing w:val="-4"/>
        </w:rPr>
        <w:t xml:space="preserve"> </w:t>
      </w:r>
      <w:r w:rsidR="00D33383">
        <w:rPr>
          <w:rFonts w:ascii="Open Sans" w:eastAsia="Open Sans" w:hAnsi="Open Sans" w:cs="Open Sans"/>
        </w:rPr>
        <w:t>a p</w:t>
      </w:r>
      <w:r w:rsidR="00D33383">
        <w:rPr>
          <w:rFonts w:ascii="Open Sans" w:eastAsia="Open Sans" w:hAnsi="Open Sans" w:cs="Open Sans"/>
          <w:spacing w:val="-3"/>
        </w:rPr>
        <w:t>e</w:t>
      </w:r>
      <w:r w:rsidR="00D33383">
        <w:rPr>
          <w:rFonts w:ascii="Open Sans" w:eastAsia="Open Sans" w:hAnsi="Open Sans" w:cs="Open Sans"/>
        </w:rPr>
        <w:t>n</w:t>
      </w:r>
      <w:r w:rsidR="00D33383">
        <w:rPr>
          <w:rFonts w:ascii="Open Sans" w:eastAsia="Open Sans" w:hAnsi="Open Sans" w:cs="Open Sans"/>
          <w:spacing w:val="-2"/>
        </w:rPr>
        <w:t>a</w:t>
      </w:r>
      <w:r w:rsidR="00D33383">
        <w:rPr>
          <w:rFonts w:ascii="Open Sans" w:eastAsia="Open Sans" w:hAnsi="Open Sans" w:cs="Open Sans"/>
          <w:spacing w:val="5"/>
        </w:rPr>
        <w:t>l</w:t>
      </w:r>
      <w:r w:rsidR="00D33383">
        <w:rPr>
          <w:rFonts w:ascii="Open Sans" w:eastAsia="Open Sans" w:hAnsi="Open Sans" w:cs="Open Sans"/>
          <w:spacing w:val="-3"/>
        </w:rPr>
        <w:t>t</w:t>
      </w:r>
      <w:r w:rsidR="00D33383">
        <w:rPr>
          <w:rFonts w:ascii="Open Sans" w:eastAsia="Open Sans" w:hAnsi="Open Sans" w:cs="Open Sans"/>
        </w:rPr>
        <w:t>y</w:t>
      </w:r>
    </w:p>
    <w:sectPr w:rsidR="001A3400">
      <w:headerReference w:type="default" r:id="rId37"/>
      <w:pgSz w:w="11920" w:h="16840"/>
      <w:pgMar w:top="2500" w:right="1260" w:bottom="280" w:left="1280" w:header="1784" w:footer="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2" w:author="Meital Waltman" w:date="2016-09-13T10:50:00Z" w:initials="MW">
    <w:p w14:paraId="658FA016" w14:textId="77777777" w:rsidR="00D33383" w:rsidRDefault="00D33383">
      <w:pPr>
        <w:pStyle w:val="CommentText"/>
      </w:pPr>
      <w:r>
        <w:rPr>
          <w:rStyle w:val="CommentReference"/>
        </w:rPr>
        <w:annotationRef/>
      </w:r>
      <w:r>
        <w:t xml:space="preserve">The driver work limitations preference is addressed when the duties are created from the already created vehicles.  </w:t>
      </w:r>
    </w:p>
    <w:p w14:paraId="51FD5291" w14:textId="77777777" w:rsidR="00D33383" w:rsidRDefault="00D33383">
      <w:pPr>
        <w:pStyle w:val="CommentText"/>
      </w:pPr>
      <w:r>
        <w:t xml:space="preserve">This preference is used in order to already take into consideration the driver work limitation when creating the vehicles. </w:t>
      </w:r>
    </w:p>
  </w:comment>
  <w:comment w:id="44" w:author="Meital Waltman" w:date="2016-09-13T10:55:00Z" w:initials="MW">
    <w:p w14:paraId="2FEBF387" w14:textId="77777777" w:rsidR="00D33383" w:rsidRDefault="00D33383">
      <w:pPr>
        <w:pStyle w:val="CommentText"/>
      </w:pPr>
      <w:r>
        <w:rPr>
          <w:rStyle w:val="CommentReference"/>
        </w:rPr>
        <w:annotationRef/>
      </w:r>
      <w:r>
        <w:t>What does it mean?</w:t>
      </w:r>
    </w:p>
  </w:comment>
  <w:comment w:id="46" w:author="Meital Waltman" w:date="2016-09-13T11:00:00Z" w:initials="MW">
    <w:p w14:paraId="213D6D30" w14:textId="7ABAD0D0" w:rsidR="00D33383" w:rsidRDefault="00D33383">
      <w:pPr>
        <w:pStyle w:val="CommentText"/>
      </w:pPr>
      <w:r>
        <w:rPr>
          <w:rStyle w:val="CommentReference"/>
        </w:rPr>
        <w:annotationRef/>
      </w:r>
      <w:r>
        <w:t>It is not the same preference</w:t>
      </w:r>
    </w:p>
  </w:comment>
  <w:comment w:id="84" w:author="Daniel Feiglin" w:date="2016-09-14T15:40:00Z" w:initials="DAF">
    <w:p w14:paraId="72F1ADA9" w14:textId="4E161B60" w:rsidR="0013182B" w:rsidRDefault="0013182B">
      <w:pPr>
        <w:pStyle w:val="CommentText"/>
      </w:pPr>
      <w:r>
        <w:rPr>
          <w:rStyle w:val="CommentReference"/>
        </w:rPr>
        <w:annotationRef/>
      </w:r>
      <w:r>
        <w:t>See Work Limitation</w:t>
      </w:r>
      <w:bookmarkStart w:id="85" w:name="_GoBack"/>
      <w:bookmarkEnd w:id="8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FD5291" w15:done="0"/>
  <w15:commentEx w15:paraId="2FEBF387" w15:done="0"/>
  <w15:commentEx w15:paraId="213D6D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C68D6C" w14:textId="77777777" w:rsidR="004C2A7E" w:rsidRDefault="004C2A7E">
      <w:pPr>
        <w:spacing w:after="0" w:line="240" w:lineRule="auto"/>
      </w:pPr>
      <w:r>
        <w:separator/>
      </w:r>
    </w:p>
  </w:endnote>
  <w:endnote w:type="continuationSeparator" w:id="0">
    <w:p w14:paraId="681FFFD8" w14:textId="77777777" w:rsidR="004C2A7E" w:rsidRDefault="004C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EB86D2" w14:textId="77777777" w:rsidR="004C2A7E" w:rsidRDefault="004C2A7E">
      <w:pPr>
        <w:spacing w:after="0" w:line="240" w:lineRule="auto"/>
      </w:pPr>
      <w:r>
        <w:separator/>
      </w:r>
    </w:p>
  </w:footnote>
  <w:footnote w:type="continuationSeparator" w:id="0">
    <w:p w14:paraId="15D2E7EE" w14:textId="77777777" w:rsidR="004C2A7E" w:rsidRDefault="004C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C8263F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4C65D154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8.75pt;margin-top:88.2pt;width:224.35pt;height:38.1pt;z-index:-251663872;mso-position-horizontal-relative:page;mso-position-vertical-relative:page" filled="f" stroked="f">
          <v:textbox inset="0,0,0,0">
            <w:txbxContent>
              <w:p w14:paraId="3E7225C8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m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</w:p>
              <w:p w14:paraId="3C2040B9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3C5FD598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E2516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58E65A2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8.75pt;margin-top:88.2pt;width:125.95pt;height:38.1pt;z-index:-251654656;mso-position-horizontal-relative:page;mso-position-vertical-relative:page" filled="f" stroked="f">
          <v:textbox inset="0,0,0,0">
            <w:txbxContent>
              <w:p w14:paraId="765A4A78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6"/>
                    <w:szCs w:val="26"/>
                  </w:rPr>
                  <w:t>K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a</w:t>
                </w:r>
              </w:p>
              <w:p w14:paraId="00E7C9DF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57380F41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C4F7BF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181D7DD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8.75pt;margin-top:88.2pt;width:228.85pt;height:38.1pt;z-index:-251653632;mso-position-horizontal-relative:page;mso-position-vertical-relative:page" filled="f" stroked="f">
          <v:textbox inset="0,0,0,0">
            <w:txbxContent>
              <w:p w14:paraId="601B1000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j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/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</w:p>
              <w:p w14:paraId="0941CA83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3C02B664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0C76C0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791C5DA7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8.75pt;margin-top:88.2pt;width:180.5pt;height:38.1pt;z-index:-251662848;mso-position-horizontal-relative:page;mso-position-vertical-relative:page" filled="f" stroked="f">
          <v:textbox inset="0,0,0,0">
            <w:txbxContent>
              <w:p w14:paraId="532F2D94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y</w:t>
                </w:r>
              </w:p>
              <w:p w14:paraId="53F461BA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61560A0A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9DD43B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5041BD36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8.75pt;margin-top:88.2pt;width:282.75pt;height:38.1pt;z-index:-251661824;mso-position-horizontal-relative:page;mso-position-vertical-relative:page" filled="f" stroked="f">
          <v:textbox inset="0,0,0,0">
            <w:txbxContent>
              <w:p w14:paraId="7AA5E9AA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6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v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</w:p>
              <w:p w14:paraId="4A0228C7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4FE3243F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6D0D2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0504B00A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8.75pt;margin-top:88.2pt;width:314.35pt;height:38.1pt;z-index:-251660800;mso-position-horizontal-relative:page;mso-position-vertical-relative:page" filled="f" stroked="f">
          <v:textbox inset="0,0,0,0">
            <w:txbxContent>
              <w:p w14:paraId="09C3E4C1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f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d\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 xml:space="preserve"> 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-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y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8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</w:p>
              <w:p w14:paraId="3B2B6547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0AD9323B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532AA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1FE226EF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8.75pt;margin-top:88.2pt;width:2in;height:38.1pt;z-index:-251659776;mso-position-horizontal-relative:page;mso-position-vertical-relative:page" filled="f" stroked="f">
          <v:textbox inset="0,0,0,0">
            <w:txbxContent>
              <w:p w14:paraId="53D99ED2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7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 xml:space="preserve">p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g</w:t>
                </w:r>
              </w:p>
              <w:p w14:paraId="5EAEBE7F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70CEF0AA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CE0F7B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41FC5440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8.75pt;margin-top:88.2pt;width:194.9pt;height:38.1pt;z-index:-251658752;mso-position-horizontal-relative:page;mso-position-vertical-relative:page" filled="f" stroked="f">
          <v:textbox inset="0,0,0,0">
            <w:txbxContent>
              <w:p w14:paraId="16FA3DA2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f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b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wee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 xml:space="preserve">n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s</w:t>
                </w:r>
              </w:p>
              <w:p w14:paraId="191B2ABF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4243B262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0C09A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0838E249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8.75pt;margin-top:88.2pt;width:142.5pt;height:38.1pt;z-index:-251657728;mso-position-horizontal-relative:page;mso-position-vertical-relative:page" filled="f" stroked="f">
          <v:textbox inset="0,0,0,0">
            <w:txbxContent>
              <w:p w14:paraId="5C0D9050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0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g</w:t>
                </w:r>
              </w:p>
              <w:p w14:paraId="0F663BCF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60113982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385393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094DC57E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.75pt;margin-top:88.2pt;width:174pt;height:38.1pt;z-index:-251656704;mso-position-horizontal-relative:page;mso-position-vertical-relative:page" filled="f" stroked="f">
          <v:textbox inset="0,0,0,0">
            <w:txbxContent>
              <w:p w14:paraId="6E20DEAE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1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f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1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5"/>
                    <w:position w:val="2"/>
                    <w:sz w:val="26"/>
                    <w:szCs w:val="26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c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un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 xml:space="preserve">d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i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p</w:t>
                </w:r>
              </w:p>
              <w:p w14:paraId="7E0BBA3C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22F487E9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73B33" w14:textId="77777777" w:rsidR="00D33383" w:rsidRDefault="004C2A7E">
    <w:pPr>
      <w:spacing w:after="0" w:line="200" w:lineRule="exact"/>
      <w:rPr>
        <w:sz w:val="20"/>
        <w:szCs w:val="20"/>
      </w:rPr>
    </w:pPr>
    <w:r>
      <w:pict w14:anchorId="079E2461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75pt;margin-top:88.2pt;width:192.85pt;height:38.1pt;z-index:-251655680;mso-position-horizontal-relative:page;mso-position-vertical-relative:page" filled="f" stroked="f">
          <v:textbox inset="0,0,0,0">
            <w:txbxContent>
              <w:p w14:paraId="4077D08E" w14:textId="77777777" w:rsidR="00D33383" w:rsidRDefault="00D33383">
                <w:pPr>
                  <w:spacing w:after="0" w:line="300" w:lineRule="exact"/>
                  <w:ind w:left="20" w:right="-59"/>
                  <w:rPr>
                    <w:rFonts w:ascii="Open Sans" w:eastAsia="Open Sans" w:hAnsi="Open Sans" w:cs="Open Sans"/>
                    <w:sz w:val="26"/>
                    <w:szCs w:val="26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2"/>
                    <w:position w:val="2"/>
                    <w:sz w:val="26"/>
                    <w:szCs w:val="26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j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3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h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ad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4"/>
                    <w:position w:val="2"/>
                    <w:sz w:val="26"/>
                    <w:szCs w:val="26"/>
                  </w:rPr>
                  <w:t xml:space="preserve"> 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r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5"/>
                    <w:position w:val="2"/>
                    <w:sz w:val="26"/>
                    <w:szCs w:val="26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6"/>
                    <w:position w:val="2"/>
                    <w:sz w:val="26"/>
                    <w:szCs w:val="26"/>
                  </w:rPr>
                  <w:t>g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7"/>
                    <w:position w:val="2"/>
                    <w:sz w:val="26"/>
                    <w:szCs w:val="26"/>
                  </w:rPr>
                  <w:t>u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l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4"/>
                    <w:position w:val="2"/>
                    <w:sz w:val="26"/>
                    <w:szCs w:val="26"/>
                  </w:rPr>
                  <w:t>a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spacing w:val="-2"/>
                    <w:position w:val="2"/>
                    <w:sz w:val="26"/>
                    <w:szCs w:val="26"/>
                  </w:rPr>
                  <w:t>tio</w:t>
                </w:r>
                <w:r>
                  <w:rPr>
                    <w:rFonts w:ascii="Open Sans" w:eastAsia="Open Sans" w:hAnsi="Open Sans" w:cs="Open Sans"/>
                    <w:b/>
                    <w:bCs/>
                    <w:i/>
                    <w:color w:val="8A2BE1"/>
                    <w:position w:val="2"/>
                    <w:sz w:val="26"/>
                    <w:szCs w:val="26"/>
                  </w:rPr>
                  <w:t>n</w:t>
                </w:r>
              </w:p>
              <w:p w14:paraId="4F889F97" w14:textId="77777777" w:rsidR="00D33383" w:rsidRDefault="00D33383">
                <w:pPr>
                  <w:spacing w:before="9" w:after="0" w:line="150" w:lineRule="exact"/>
                  <w:rPr>
                    <w:sz w:val="15"/>
                    <w:szCs w:val="15"/>
                  </w:rPr>
                </w:pPr>
              </w:p>
              <w:p w14:paraId="475F530D" w14:textId="77777777" w:rsidR="00D33383" w:rsidRDefault="00D33383">
                <w:pPr>
                  <w:spacing w:after="0" w:line="240" w:lineRule="auto"/>
                  <w:ind w:left="20" w:right="-20"/>
                  <w:rPr>
                    <w:rFonts w:ascii="Open Sans" w:eastAsia="Open Sans" w:hAnsi="Open Sans" w:cs="Open Sans"/>
                  </w:rPr>
                </w:pP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3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ur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p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1"/>
                  </w:rPr>
                  <w:t>o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-4"/>
                  </w:rPr>
                  <w:t>s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  <w:spacing w:val="5"/>
                  </w:rPr>
                  <w:t>e</w:t>
                </w:r>
                <w:r>
                  <w:rPr>
                    <w:rFonts w:ascii="Open Sans" w:eastAsia="Open Sans" w:hAnsi="Open Sans" w:cs="Open Sans"/>
                    <w:b/>
                    <w:bCs/>
                    <w:color w:val="3F3F3F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tal Waltman">
    <w15:presenceInfo w15:providerId="None" w15:userId="Meital Waltm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A3400"/>
    <w:rsid w:val="0013182B"/>
    <w:rsid w:val="001338DC"/>
    <w:rsid w:val="001A3400"/>
    <w:rsid w:val="003B2EDB"/>
    <w:rsid w:val="00436305"/>
    <w:rsid w:val="0046493F"/>
    <w:rsid w:val="004A402B"/>
    <w:rsid w:val="004C2A7E"/>
    <w:rsid w:val="004F1056"/>
    <w:rsid w:val="005A701B"/>
    <w:rsid w:val="00776A84"/>
    <w:rsid w:val="00781C72"/>
    <w:rsid w:val="008846A0"/>
    <w:rsid w:val="00921235"/>
    <w:rsid w:val="00BF71C3"/>
    <w:rsid w:val="00C96675"/>
    <w:rsid w:val="00CF2C28"/>
    <w:rsid w:val="00CF57F3"/>
    <w:rsid w:val="00D33383"/>
    <w:rsid w:val="00DC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17E94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64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9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93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mments" Target="comments.xml"/><Relationship Id="rId18" Type="http://schemas.openxmlformats.org/officeDocument/2006/relationships/image" Target="media/image10.jpeg"/><Relationship Id="rId26" Type="http://schemas.openxmlformats.org/officeDocument/2006/relationships/image" Target="media/image14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34" Type="http://schemas.openxmlformats.org/officeDocument/2006/relationships/image" Target="media/image18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5" Type="http://schemas.openxmlformats.org/officeDocument/2006/relationships/header" Target="header5.xml"/><Relationship Id="rId33" Type="http://schemas.openxmlformats.org/officeDocument/2006/relationships/header" Target="header9.xml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1.jpeg"/><Relationship Id="rId29" Type="http://schemas.openxmlformats.org/officeDocument/2006/relationships/header" Target="header7.xml"/><Relationship Id="rId41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jpeg"/><Relationship Id="rId32" Type="http://schemas.openxmlformats.org/officeDocument/2006/relationships/image" Target="media/image17.jpeg"/><Relationship Id="rId37" Type="http://schemas.openxmlformats.org/officeDocument/2006/relationships/header" Target="header11.xml"/><Relationship Id="rId40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header" Target="header4.xml"/><Relationship Id="rId28" Type="http://schemas.openxmlformats.org/officeDocument/2006/relationships/image" Target="media/image15.jpeg"/><Relationship Id="rId36" Type="http://schemas.openxmlformats.org/officeDocument/2006/relationships/image" Target="media/image19.jpeg"/><Relationship Id="rId10" Type="http://schemas.openxmlformats.org/officeDocument/2006/relationships/image" Target="media/image4.jpeg"/><Relationship Id="rId19" Type="http://schemas.openxmlformats.org/officeDocument/2006/relationships/header" Target="header2.xml"/><Relationship Id="rId31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image" Target="media/image12.jpeg"/><Relationship Id="rId27" Type="http://schemas.openxmlformats.org/officeDocument/2006/relationships/header" Target="header6.xml"/><Relationship Id="rId30" Type="http://schemas.openxmlformats.org/officeDocument/2006/relationships/image" Target="media/image16.jpeg"/><Relationship Id="rId35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1901</Words>
  <Characters>10841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Feiglin</cp:lastModifiedBy>
  <cp:revision>7</cp:revision>
  <dcterms:created xsi:type="dcterms:W3CDTF">2016-09-12T21:25:00Z</dcterms:created>
  <dcterms:modified xsi:type="dcterms:W3CDTF">2016-09-14T12:40:00Z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2016-09-12T00:00:00Z</vt:filetime>
  </property>
  <property fmtid="{D5CDD505-2E9C-101B-9397-08002B2CF9AE}" pid="3" name="LastSaved">
    <vt:filetime>2016-09-12T00:00:00Z</vt:filetime>
  </property>
</Properties>
</file>