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0C" w:rsidRDefault="009E180C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9E180C" w:rsidRDefault="009E180C">
      <w:pPr>
        <w:spacing w:before="8" w:after="0" w:line="280" w:lineRule="exact"/>
        <w:rPr>
          <w:sz w:val="28"/>
          <w:szCs w:val="28"/>
        </w:rPr>
      </w:pPr>
    </w:p>
    <w:p w:rsidR="009E180C" w:rsidRDefault="003B782C">
      <w:pPr>
        <w:spacing w:after="0" w:line="448" w:lineRule="exact"/>
        <w:ind w:left="115" w:right="-20"/>
        <w:rPr>
          <w:rFonts w:ascii="Open Sans" w:eastAsia="Open Sans" w:hAnsi="Open Sans" w:cs="Open Sans"/>
          <w:sz w:val="36"/>
          <w:szCs w:val="36"/>
        </w:rPr>
      </w:pPr>
      <w:proofErr w:type="spellStart"/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36"/>
          <w:szCs w:val="36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y</w:t>
      </w:r>
      <w:proofErr w:type="spellEnd"/>
      <w:r>
        <w:rPr>
          <w:rFonts w:ascii="Open Sans" w:eastAsia="Open Sans" w:hAnsi="Open Sans" w:cs="Open Sans"/>
          <w:b/>
          <w:bCs/>
          <w:color w:val="4E80BD"/>
          <w:spacing w:val="15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36"/>
          <w:szCs w:val="36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-7"/>
          <w:position w:val="2"/>
          <w:sz w:val="36"/>
          <w:szCs w:val="36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r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k</w:t>
      </w:r>
    </w:p>
    <w:p w:rsidR="009E180C" w:rsidRDefault="009E180C">
      <w:pPr>
        <w:spacing w:before="2" w:after="0" w:line="220" w:lineRule="exact"/>
      </w:pPr>
    </w:p>
    <w:p w:rsidR="009E180C" w:rsidRDefault="003B782C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k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U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s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y</w:t>
      </w:r>
      <w:proofErr w:type="spellEnd"/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k</w:t>
      </w:r>
    </w:p>
    <w:p w:rsidR="009E180C" w:rsidRDefault="009E180C">
      <w:pPr>
        <w:spacing w:before="3" w:after="0" w:line="100" w:lineRule="exact"/>
        <w:rPr>
          <w:sz w:val="10"/>
          <w:szCs w:val="10"/>
        </w:rPr>
      </w:pPr>
    </w:p>
    <w:p w:rsidR="009E180C" w:rsidRDefault="00BF28D4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72.75pt;margin-top:5.85pt;width:4.5pt;height:4.5pt;z-index:-251663360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re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</w:rPr>
        <w:t>curr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y</w:t>
      </w:r>
      <w:r w:rsidR="003B782C">
        <w:rPr>
          <w:rFonts w:ascii="Open Sans" w:eastAsia="Open Sans" w:hAnsi="Open Sans" w:cs="Open Sans"/>
          <w:spacing w:val="-7"/>
        </w:rPr>
        <w:t xml:space="preserve"> 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ne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-6"/>
        </w:rPr>
        <w:t>O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bus</w:t>
      </w:r>
      <w:r w:rsidR="003B782C">
        <w:rPr>
          <w:rFonts w:ascii="Open Sans" w:eastAsia="Open Sans" w:hAnsi="Open Sans" w:cs="Open Sans"/>
          <w:spacing w:val="-3"/>
        </w:rPr>
        <w:t xml:space="preserve"> te</w:t>
      </w:r>
      <w:r w:rsidR="003B782C">
        <w:rPr>
          <w:rFonts w:ascii="Open Sans" w:eastAsia="Open Sans" w:hAnsi="Open Sans" w:cs="Open Sans"/>
          <w:spacing w:val="5"/>
        </w:rPr>
        <w:t>m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e</w:t>
      </w:r>
    </w:p>
    <w:p w:rsidR="009E180C" w:rsidRDefault="00BF28D4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5" type="#_x0000_t75" style="position:absolute;left:0;text-align:left;margin-left:72.75pt;margin-top:9.6pt;width:4.5pt;height:4.5pt;z-index:-251662336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spacing w:val="5"/>
        </w:rPr>
        <w:t>U</w:t>
      </w:r>
      <w:r w:rsidR="003B782C">
        <w:rPr>
          <w:rFonts w:ascii="Open Sans" w:eastAsia="Open Sans" w:hAnsi="Open Sans" w:cs="Open Sans"/>
        </w:rPr>
        <w:t>se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L</w:t>
      </w:r>
      <w:r w:rsidR="003B782C">
        <w:rPr>
          <w:rFonts w:ascii="Open Sans" w:eastAsia="Open Sans" w:hAnsi="Open Sans" w:cs="Open Sans"/>
          <w:b/>
          <w:bCs/>
          <w:spacing w:val="-1"/>
        </w:rPr>
        <w:t>o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d</w:t>
      </w:r>
      <w:r w:rsidR="003B782C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7"/>
        </w:rPr>
        <w:t>T</w:t>
      </w:r>
      <w:r w:rsidR="003B782C">
        <w:rPr>
          <w:rFonts w:ascii="Open Sans" w:eastAsia="Open Sans" w:hAnsi="Open Sans" w:cs="Open Sans"/>
          <w:b/>
          <w:bCs/>
          <w:spacing w:val="5"/>
        </w:rPr>
        <w:t>e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</w:rPr>
        <w:t>e</w:t>
      </w:r>
      <w:r w:rsidR="003B782C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t up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pr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nce</w:t>
      </w:r>
    </w:p>
    <w:p w:rsidR="009E180C" w:rsidRDefault="00BF28D4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4" type="#_x0000_t75" style="position:absolute;left:0;text-align:left;margin-left:72.75pt;margin-top:9.6pt;width:4.5pt;height:4.5pt;z-index:-251661312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spacing w:val="-1"/>
        </w:rPr>
        <w:t>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L</w:t>
      </w:r>
      <w:r w:rsidR="003B782C">
        <w:rPr>
          <w:rFonts w:ascii="Open Sans" w:eastAsia="Open Sans" w:hAnsi="Open Sans" w:cs="Open Sans"/>
          <w:b/>
          <w:bCs/>
          <w:spacing w:val="-1"/>
        </w:rPr>
        <w:t>o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d</w:t>
      </w:r>
      <w:r w:rsidR="003B782C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7"/>
        </w:rPr>
        <w:t>T</w:t>
      </w:r>
      <w:r w:rsidR="003B782C">
        <w:rPr>
          <w:rFonts w:ascii="Open Sans" w:eastAsia="Open Sans" w:hAnsi="Open Sans" w:cs="Open Sans"/>
          <w:b/>
          <w:bCs/>
          <w:spacing w:val="5"/>
        </w:rPr>
        <w:t>e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</w:rPr>
        <w:t>e</w:t>
      </w:r>
      <w:r w:rsidR="003B782C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dd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l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ns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nc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s 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f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te</w:t>
      </w:r>
      <w:r w:rsidR="003B782C">
        <w:rPr>
          <w:rFonts w:ascii="Open Sans" w:eastAsia="Open Sans" w:hAnsi="Open Sans" w:cs="Open Sans"/>
          <w:spacing w:val="5"/>
        </w:rPr>
        <w:t>m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e</w:t>
      </w:r>
    </w:p>
    <w:p w:rsidR="009E180C" w:rsidRDefault="009E180C">
      <w:pPr>
        <w:spacing w:before="12" w:after="0" w:line="260" w:lineRule="exact"/>
        <w:rPr>
          <w:sz w:val="26"/>
          <w:szCs w:val="26"/>
        </w:rPr>
      </w:pPr>
    </w:p>
    <w:p w:rsidR="009E180C" w:rsidRDefault="003B782C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</w:p>
    <w:p w:rsidR="009E180C" w:rsidRDefault="009E180C">
      <w:pPr>
        <w:spacing w:before="3" w:after="0" w:line="100" w:lineRule="exact"/>
        <w:rPr>
          <w:sz w:val="10"/>
          <w:szCs w:val="10"/>
        </w:rPr>
      </w:pPr>
    </w:p>
    <w:p w:rsidR="009E180C" w:rsidRDefault="003B782C">
      <w:pPr>
        <w:spacing w:after="0" w:line="240" w:lineRule="auto"/>
        <w:ind w:left="115" w:right="37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9E180C" w:rsidRDefault="009E180C">
      <w:pPr>
        <w:spacing w:before="12" w:after="0" w:line="260" w:lineRule="exact"/>
        <w:rPr>
          <w:sz w:val="26"/>
          <w:szCs w:val="26"/>
        </w:rPr>
      </w:pPr>
    </w:p>
    <w:p w:rsidR="009E180C" w:rsidRDefault="003B782C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s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va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bu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s</w:t>
      </w:r>
    </w:p>
    <w:p w:rsidR="009E180C" w:rsidRDefault="009E180C">
      <w:pPr>
        <w:spacing w:before="10" w:after="0" w:line="120" w:lineRule="exact"/>
        <w:rPr>
          <w:sz w:val="12"/>
          <w:szCs w:val="12"/>
        </w:rPr>
      </w:pPr>
    </w:p>
    <w:p w:rsidR="009E180C" w:rsidRDefault="003B782C">
      <w:pPr>
        <w:spacing w:after="0" w:line="240" w:lineRule="auto"/>
        <w:ind w:left="115" w:right="-20"/>
        <w:rPr>
          <w:rFonts w:ascii="Open Sans" w:eastAsia="Open Sans" w:hAnsi="Open Sans" w:cs="Open Sans"/>
          <w:sz w:val="26"/>
          <w:szCs w:val="26"/>
        </w:rPr>
      </w:pPr>
      <w:proofErr w:type="spellStart"/>
      <w:r>
        <w:rPr>
          <w:rFonts w:ascii="Open Sans" w:eastAsia="Open Sans" w:hAnsi="Open Sans" w:cs="Open Sans"/>
          <w:b/>
          <w:bCs/>
          <w:i/>
          <w:color w:val="8A2BE1"/>
          <w:spacing w:val="-4"/>
          <w:sz w:val="26"/>
          <w:szCs w:val="26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6"/>
          <w:szCs w:val="26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z w:val="26"/>
          <w:szCs w:val="26"/>
        </w:rPr>
        <w:t xml:space="preserve">d </w:t>
      </w:r>
      <w:r>
        <w:rPr>
          <w:rFonts w:ascii="Open Sans" w:eastAsia="Open Sans" w:hAnsi="Open Sans" w:cs="Open Sans"/>
          <w:b/>
          <w:bCs/>
          <w:i/>
          <w:color w:val="8A2BE1"/>
          <w:spacing w:val="4"/>
          <w:sz w:val="26"/>
          <w:szCs w:val="26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z w:val="26"/>
          <w:szCs w:val="26"/>
        </w:rPr>
        <w:t>y</w:t>
      </w:r>
      <w:proofErr w:type="spellEnd"/>
      <w:r>
        <w:rPr>
          <w:rFonts w:ascii="Open Sans" w:eastAsia="Open Sans" w:hAnsi="Open Sans" w:cs="Open Sans"/>
          <w:b/>
          <w:bCs/>
          <w:i/>
          <w:color w:val="8A2BE1"/>
          <w:spacing w:val="6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6"/>
          <w:szCs w:val="26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6"/>
          <w:szCs w:val="26"/>
        </w:rPr>
        <w:t>ar</w:t>
      </w:r>
      <w:r>
        <w:rPr>
          <w:rFonts w:ascii="Open Sans" w:eastAsia="Open Sans" w:hAnsi="Open Sans" w:cs="Open Sans"/>
          <w:b/>
          <w:bCs/>
          <w:i/>
          <w:color w:val="8A2BE1"/>
          <w:sz w:val="26"/>
          <w:szCs w:val="26"/>
        </w:rPr>
        <w:t>k</w:t>
      </w:r>
    </w:p>
    <w:p w:rsidR="009E180C" w:rsidRDefault="009E180C">
      <w:pPr>
        <w:spacing w:before="9" w:after="0" w:line="150" w:lineRule="exact"/>
        <w:rPr>
          <w:sz w:val="15"/>
          <w:szCs w:val="15"/>
        </w:rPr>
      </w:pPr>
    </w:p>
    <w:p w:rsidR="009E180C" w:rsidRDefault="003B782C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9E180C" w:rsidRDefault="009E180C">
      <w:pPr>
        <w:spacing w:after="0" w:line="120" w:lineRule="exact"/>
        <w:rPr>
          <w:sz w:val="12"/>
          <w:szCs w:val="12"/>
        </w:rPr>
      </w:pPr>
    </w:p>
    <w:p w:rsidR="009E180C" w:rsidRDefault="00BF28D4">
      <w:pPr>
        <w:spacing w:after="0" w:line="348" w:lineRule="auto"/>
        <w:ind w:left="415" w:right="2212" w:hanging="300"/>
        <w:rPr>
          <w:rFonts w:ascii="Open Sans" w:eastAsia="Open Sans" w:hAnsi="Open Sans" w:cs="Open Sans"/>
        </w:rPr>
      </w:pPr>
      <w:r>
        <w:pict>
          <v:shape id="_x0000_s1033" type="#_x0000_t75" style="position:absolute;left:0;text-align:left;margin-left:72.75pt;margin-top:27.6pt;width:4.5pt;height:4.5pt;z-index:-251660288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color w:val="3F3F3F"/>
          <w:spacing w:val="-2"/>
        </w:rPr>
        <w:t>T</w:t>
      </w:r>
      <w:r w:rsidR="003B782C">
        <w:rPr>
          <w:rFonts w:ascii="Open Sans" w:eastAsia="Open Sans" w:hAnsi="Open Sans" w:cs="Open Sans"/>
          <w:color w:val="3F3F3F"/>
        </w:rPr>
        <w:t>h</w:t>
      </w:r>
      <w:r w:rsidR="003B782C">
        <w:rPr>
          <w:rFonts w:ascii="Open Sans" w:eastAsia="Open Sans" w:hAnsi="Open Sans" w:cs="Open Sans"/>
          <w:color w:val="3F3F3F"/>
          <w:spacing w:val="5"/>
        </w:rPr>
        <w:t>i</w:t>
      </w:r>
      <w:r w:rsidR="003B782C">
        <w:rPr>
          <w:rFonts w:ascii="Open Sans" w:eastAsia="Open Sans" w:hAnsi="Open Sans" w:cs="Open Sans"/>
          <w:color w:val="3F3F3F"/>
        </w:rPr>
        <w:t>s</w:t>
      </w:r>
      <w:r w:rsidR="003B782C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3B782C">
        <w:rPr>
          <w:rFonts w:ascii="Open Sans" w:eastAsia="Open Sans" w:hAnsi="Open Sans" w:cs="Open Sans"/>
          <w:color w:val="3F3F3F"/>
          <w:spacing w:val="-3"/>
        </w:rPr>
        <w:t>te</w:t>
      </w:r>
      <w:r w:rsidR="003B782C">
        <w:rPr>
          <w:rFonts w:ascii="Open Sans" w:eastAsia="Open Sans" w:hAnsi="Open Sans" w:cs="Open Sans"/>
          <w:color w:val="3F3F3F"/>
          <w:spacing w:val="5"/>
        </w:rPr>
        <w:t>m</w:t>
      </w:r>
      <w:r w:rsidR="003B782C">
        <w:rPr>
          <w:rFonts w:ascii="Open Sans" w:eastAsia="Open Sans" w:hAnsi="Open Sans" w:cs="Open Sans"/>
          <w:color w:val="3F3F3F"/>
        </w:rPr>
        <w:t>p</w:t>
      </w:r>
      <w:r w:rsidR="003B782C">
        <w:rPr>
          <w:rFonts w:ascii="Open Sans" w:eastAsia="Open Sans" w:hAnsi="Open Sans" w:cs="Open Sans"/>
          <w:color w:val="3F3F3F"/>
          <w:spacing w:val="5"/>
        </w:rPr>
        <w:t>l</w:t>
      </w:r>
      <w:r w:rsidR="003B782C">
        <w:rPr>
          <w:rFonts w:ascii="Open Sans" w:eastAsia="Open Sans" w:hAnsi="Open Sans" w:cs="Open Sans"/>
          <w:color w:val="3F3F3F"/>
          <w:spacing w:val="-2"/>
        </w:rPr>
        <w:t>a</w:t>
      </w:r>
      <w:r w:rsidR="003B782C">
        <w:rPr>
          <w:rFonts w:ascii="Open Sans" w:eastAsia="Open Sans" w:hAnsi="Open Sans" w:cs="Open Sans"/>
          <w:color w:val="3F3F3F"/>
          <w:spacing w:val="-3"/>
        </w:rPr>
        <w:t>t</w:t>
      </w:r>
      <w:r w:rsidR="003B782C">
        <w:rPr>
          <w:rFonts w:ascii="Open Sans" w:eastAsia="Open Sans" w:hAnsi="Open Sans" w:cs="Open Sans"/>
          <w:color w:val="3F3F3F"/>
        </w:rPr>
        <w:t>e</w:t>
      </w:r>
      <w:r w:rsidR="003B782C">
        <w:rPr>
          <w:rFonts w:ascii="Open Sans" w:eastAsia="Open Sans" w:hAnsi="Open Sans" w:cs="Open Sans"/>
          <w:color w:val="3F3F3F"/>
          <w:spacing w:val="-3"/>
        </w:rPr>
        <w:t xml:space="preserve"> </w:t>
      </w:r>
      <w:r w:rsidR="003B782C">
        <w:rPr>
          <w:rFonts w:ascii="Open Sans" w:eastAsia="Open Sans" w:hAnsi="Open Sans" w:cs="Open Sans"/>
          <w:color w:val="3F3F3F"/>
          <w:spacing w:val="-2"/>
        </w:rPr>
        <w:t>a</w:t>
      </w:r>
      <w:r w:rsidR="003B782C">
        <w:rPr>
          <w:rFonts w:ascii="Open Sans" w:eastAsia="Open Sans" w:hAnsi="Open Sans" w:cs="Open Sans"/>
          <w:color w:val="3F3F3F"/>
          <w:spacing w:val="5"/>
        </w:rPr>
        <w:t>ll</w:t>
      </w:r>
      <w:r w:rsidR="003B782C">
        <w:rPr>
          <w:rFonts w:ascii="Open Sans" w:eastAsia="Open Sans" w:hAnsi="Open Sans" w:cs="Open Sans"/>
          <w:color w:val="3F3F3F"/>
          <w:spacing w:val="2"/>
        </w:rPr>
        <w:t>o</w:t>
      </w:r>
      <w:r w:rsidR="003B782C">
        <w:rPr>
          <w:rFonts w:ascii="Open Sans" w:eastAsia="Open Sans" w:hAnsi="Open Sans" w:cs="Open Sans"/>
          <w:color w:val="3F3F3F"/>
          <w:spacing w:val="-6"/>
        </w:rPr>
        <w:t>w</w:t>
      </w:r>
      <w:r w:rsidR="003B782C">
        <w:rPr>
          <w:rFonts w:ascii="Open Sans" w:eastAsia="Open Sans" w:hAnsi="Open Sans" w:cs="Open Sans"/>
          <w:color w:val="3F3F3F"/>
        </w:rPr>
        <w:t xml:space="preserve">s a </w:t>
      </w:r>
      <w:proofErr w:type="spellStart"/>
      <w:r w:rsidR="003B782C">
        <w:rPr>
          <w:rFonts w:ascii="Open Sans" w:eastAsia="Open Sans" w:hAnsi="Open Sans" w:cs="Open Sans"/>
          <w:color w:val="3F3F3F"/>
          <w:spacing w:val="5"/>
        </w:rPr>
        <w:t>mi</w:t>
      </w:r>
      <w:r w:rsidR="003B782C">
        <w:rPr>
          <w:rFonts w:ascii="Open Sans" w:eastAsia="Open Sans" w:hAnsi="Open Sans" w:cs="Open Sans"/>
          <w:color w:val="3F3F3F"/>
        </w:rPr>
        <w:t>d</w:t>
      </w:r>
      <w:r w:rsidR="003B782C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3B782C">
        <w:rPr>
          <w:rFonts w:ascii="Open Sans" w:eastAsia="Open Sans" w:hAnsi="Open Sans" w:cs="Open Sans"/>
          <w:color w:val="3F3F3F"/>
        </w:rPr>
        <w:t>d</w:t>
      </w:r>
      <w:r w:rsidR="003B782C">
        <w:rPr>
          <w:rFonts w:ascii="Open Sans" w:eastAsia="Open Sans" w:hAnsi="Open Sans" w:cs="Open Sans"/>
          <w:color w:val="3F3F3F"/>
          <w:spacing w:val="-2"/>
        </w:rPr>
        <w:t>a</w:t>
      </w:r>
      <w:r w:rsidR="003B782C">
        <w:rPr>
          <w:rFonts w:ascii="Open Sans" w:eastAsia="Open Sans" w:hAnsi="Open Sans" w:cs="Open Sans"/>
          <w:color w:val="3F3F3F"/>
        </w:rPr>
        <w:t>y</w:t>
      </w:r>
      <w:proofErr w:type="spellEnd"/>
      <w:r w:rsidR="003B782C">
        <w:rPr>
          <w:rFonts w:ascii="Open Sans" w:eastAsia="Open Sans" w:hAnsi="Open Sans" w:cs="Open Sans"/>
          <w:color w:val="3F3F3F"/>
          <w:spacing w:val="-5"/>
        </w:rPr>
        <w:t xml:space="preserve"> </w:t>
      </w:r>
      <w:r w:rsidR="003B782C">
        <w:rPr>
          <w:rFonts w:ascii="Open Sans" w:eastAsia="Open Sans" w:hAnsi="Open Sans" w:cs="Open Sans"/>
          <w:color w:val="3F3F3F"/>
        </w:rPr>
        <w:t>p</w:t>
      </w:r>
      <w:r w:rsidR="003B782C">
        <w:rPr>
          <w:rFonts w:ascii="Open Sans" w:eastAsia="Open Sans" w:hAnsi="Open Sans" w:cs="Open Sans"/>
          <w:color w:val="3F3F3F"/>
          <w:spacing w:val="-2"/>
        </w:rPr>
        <w:t>a</w:t>
      </w:r>
      <w:r w:rsidR="003B782C">
        <w:rPr>
          <w:rFonts w:ascii="Open Sans" w:eastAsia="Open Sans" w:hAnsi="Open Sans" w:cs="Open Sans"/>
          <w:color w:val="3F3F3F"/>
        </w:rPr>
        <w:t>rk</w:t>
      </w:r>
      <w:r w:rsidR="003B782C">
        <w:rPr>
          <w:rFonts w:ascii="Open Sans" w:eastAsia="Open Sans" w:hAnsi="Open Sans" w:cs="Open Sans"/>
          <w:color w:val="3F3F3F"/>
          <w:spacing w:val="4"/>
        </w:rPr>
        <w:t xml:space="preserve"> </w:t>
      </w:r>
      <w:r w:rsidR="003B782C">
        <w:rPr>
          <w:rFonts w:ascii="Open Sans" w:eastAsia="Open Sans" w:hAnsi="Open Sans" w:cs="Open Sans"/>
          <w:color w:val="3F3F3F"/>
        </w:rPr>
        <w:t>sub</w:t>
      </w:r>
      <w:r w:rsidR="003B782C">
        <w:rPr>
          <w:rFonts w:ascii="Open Sans" w:eastAsia="Open Sans" w:hAnsi="Open Sans" w:cs="Open Sans"/>
          <w:color w:val="3F3F3F"/>
          <w:spacing w:val="5"/>
        </w:rPr>
        <w:t>j</w:t>
      </w:r>
      <w:r w:rsidR="003B782C">
        <w:rPr>
          <w:rFonts w:ascii="Open Sans" w:eastAsia="Open Sans" w:hAnsi="Open Sans" w:cs="Open Sans"/>
          <w:color w:val="3F3F3F"/>
          <w:spacing w:val="-3"/>
        </w:rPr>
        <w:t>e</w:t>
      </w:r>
      <w:r w:rsidR="003B782C">
        <w:rPr>
          <w:rFonts w:ascii="Open Sans" w:eastAsia="Open Sans" w:hAnsi="Open Sans" w:cs="Open Sans"/>
          <w:color w:val="3F3F3F"/>
        </w:rPr>
        <w:t>ct</w:t>
      </w:r>
      <w:r w:rsidR="003B782C">
        <w:rPr>
          <w:rFonts w:ascii="Open Sans" w:eastAsia="Open Sans" w:hAnsi="Open Sans" w:cs="Open Sans"/>
          <w:color w:val="3F3F3F"/>
          <w:spacing w:val="-3"/>
        </w:rPr>
        <w:t xml:space="preserve"> t</w:t>
      </w:r>
      <w:r w:rsidR="003B782C">
        <w:rPr>
          <w:rFonts w:ascii="Open Sans" w:eastAsia="Open Sans" w:hAnsi="Open Sans" w:cs="Open Sans"/>
          <w:color w:val="3F3F3F"/>
        </w:rPr>
        <w:t>o</w:t>
      </w:r>
      <w:r w:rsidR="003B782C">
        <w:rPr>
          <w:rFonts w:ascii="Open Sans" w:eastAsia="Open Sans" w:hAnsi="Open Sans" w:cs="Open Sans"/>
          <w:color w:val="3F3F3F"/>
          <w:spacing w:val="5"/>
        </w:rPr>
        <w:t xml:space="preserve"> </w:t>
      </w:r>
      <w:r w:rsidR="003B782C">
        <w:rPr>
          <w:rFonts w:ascii="Open Sans" w:eastAsia="Open Sans" w:hAnsi="Open Sans" w:cs="Open Sans"/>
          <w:color w:val="3F3F3F"/>
          <w:spacing w:val="-3"/>
        </w:rPr>
        <w:t>t</w:t>
      </w:r>
      <w:r w:rsidR="003B782C">
        <w:rPr>
          <w:rFonts w:ascii="Open Sans" w:eastAsia="Open Sans" w:hAnsi="Open Sans" w:cs="Open Sans"/>
          <w:color w:val="3F3F3F"/>
          <w:spacing w:val="-6"/>
        </w:rPr>
        <w:t>w</w:t>
      </w:r>
      <w:r w:rsidR="003B782C">
        <w:rPr>
          <w:rFonts w:ascii="Open Sans" w:eastAsia="Open Sans" w:hAnsi="Open Sans" w:cs="Open Sans"/>
          <w:color w:val="3F3F3F"/>
        </w:rPr>
        <w:t>o</w:t>
      </w:r>
      <w:r w:rsidR="003B782C">
        <w:rPr>
          <w:rFonts w:ascii="Open Sans" w:eastAsia="Open Sans" w:hAnsi="Open Sans" w:cs="Open Sans"/>
          <w:color w:val="3F3F3F"/>
          <w:spacing w:val="3"/>
        </w:rPr>
        <w:t xml:space="preserve"> </w:t>
      </w:r>
      <w:r w:rsidR="003B782C">
        <w:rPr>
          <w:rFonts w:ascii="Open Sans" w:eastAsia="Open Sans" w:hAnsi="Open Sans" w:cs="Open Sans"/>
          <w:color w:val="3F3F3F"/>
          <w:spacing w:val="5"/>
        </w:rPr>
        <w:t>m</w:t>
      </w:r>
      <w:r w:rsidR="003B782C">
        <w:rPr>
          <w:rFonts w:ascii="Open Sans" w:eastAsia="Open Sans" w:hAnsi="Open Sans" w:cs="Open Sans"/>
          <w:color w:val="3F3F3F"/>
          <w:spacing w:val="-2"/>
        </w:rPr>
        <w:t>a</w:t>
      </w:r>
      <w:r w:rsidR="003B782C">
        <w:rPr>
          <w:rFonts w:ascii="Open Sans" w:eastAsia="Open Sans" w:hAnsi="Open Sans" w:cs="Open Sans"/>
          <w:color w:val="3F3F3F"/>
          <w:spacing w:val="5"/>
        </w:rPr>
        <w:t>i</w:t>
      </w:r>
      <w:r w:rsidR="003B782C">
        <w:rPr>
          <w:rFonts w:ascii="Open Sans" w:eastAsia="Open Sans" w:hAnsi="Open Sans" w:cs="Open Sans"/>
          <w:color w:val="3F3F3F"/>
        </w:rPr>
        <w:t>n</w:t>
      </w:r>
      <w:r w:rsidR="003B782C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3B782C">
        <w:rPr>
          <w:rFonts w:ascii="Open Sans" w:eastAsia="Open Sans" w:hAnsi="Open Sans" w:cs="Open Sans"/>
          <w:color w:val="3F3F3F"/>
        </w:rPr>
        <w:t>c</w:t>
      </w:r>
      <w:r w:rsidR="003B782C">
        <w:rPr>
          <w:rFonts w:ascii="Open Sans" w:eastAsia="Open Sans" w:hAnsi="Open Sans" w:cs="Open Sans"/>
          <w:color w:val="3F3F3F"/>
          <w:spacing w:val="2"/>
        </w:rPr>
        <w:t>o</w:t>
      </w:r>
      <w:r w:rsidR="003B782C">
        <w:rPr>
          <w:rFonts w:ascii="Open Sans" w:eastAsia="Open Sans" w:hAnsi="Open Sans" w:cs="Open Sans"/>
          <w:color w:val="3F3F3F"/>
        </w:rPr>
        <w:t>nd</w:t>
      </w:r>
      <w:r w:rsidR="003B782C">
        <w:rPr>
          <w:rFonts w:ascii="Open Sans" w:eastAsia="Open Sans" w:hAnsi="Open Sans" w:cs="Open Sans"/>
          <w:color w:val="3F3F3F"/>
          <w:spacing w:val="5"/>
        </w:rPr>
        <w:t>i</w:t>
      </w:r>
      <w:r w:rsidR="003B782C">
        <w:rPr>
          <w:rFonts w:ascii="Open Sans" w:eastAsia="Open Sans" w:hAnsi="Open Sans" w:cs="Open Sans"/>
          <w:color w:val="3F3F3F"/>
          <w:spacing w:val="-3"/>
        </w:rPr>
        <w:t>t</w:t>
      </w:r>
      <w:r w:rsidR="003B782C">
        <w:rPr>
          <w:rFonts w:ascii="Open Sans" w:eastAsia="Open Sans" w:hAnsi="Open Sans" w:cs="Open Sans"/>
          <w:color w:val="3F3F3F"/>
          <w:spacing w:val="5"/>
        </w:rPr>
        <w:t>i</w:t>
      </w:r>
      <w:r w:rsidR="003B782C">
        <w:rPr>
          <w:rFonts w:ascii="Open Sans" w:eastAsia="Open Sans" w:hAnsi="Open Sans" w:cs="Open Sans"/>
          <w:color w:val="3F3F3F"/>
          <w:spacing w:val="2"/>
        </w:rPr>
        <w:t>o</w:t>
      </w:r>
      <w:r w:rsidR="003B782C">
        <w:rPr>
          <w:rFonts w:ascii="Open Sans" w:eastAsia="Open Sans" w:hAnsi="Open Sans" w:cs="Open Sans"/>
          <w:color w:val="3F3F3F"/>
        </w:rPr>
        <w:t xml:space="preserve">ns: </w:t>
      </w:r>
      <w:r w:rsidR="003B782C">
        <w:rPr>
          <w:rFonts w:ascii="Open Sans" w:eastAsia="Open Sans" w:hAnsi="Open Sans" w:cs="Open Sans"/>
          <w:color w:val="000000"/>
        </w:rPr>
        <w:t>A</w:t>
      </w:r>
      <w:r w:rsidR="003B782C">
        <w:rPr>
          <w:rFonts w:ascii="Open Sans" w:eastAsia="Open Sans" w:hAnsi="Open Sans" w:cs="Open Sans"/>
          <w:color w:val="000000"/>
          <w:spacing w:val="-2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5"/>
        </w:rPr>
        <w:t>mi</w:t>
      </w:r>
      <w:r w:rsidR="003B782C">
        <w:rPr>
          <w:rFonts w:ascii="Open Sans" w:eastAsia="Open Sans" w:hAnsi="Open Sans" w:cs="Open Sans"/>
          <w:color w:val="000000"/>
        </w:rPr>
        <w:t>n</w:t>
      </w:r>
      <w:r w:rsidR="003B782C">
        <w:rPr>
          <w:rFonts w:ascii="Open Sans" w:eastAsia="Open Sans" w:hAnsi="Open Sans" w:cs="Open Sans"/>
          <w:color w:val="000000"/>
          <w:spacing w:val="5"/>
        </w:rPr>
        <w:t>im</w:t>
      </w:r>
      <w:r w:rsidR="003B782C">
        <w:rPr>
          <w:rFonts w:ascii="Open Sans" w:eastAsia="Open Sans" w:hAnsi="Open Sans" w:cs="Open Sans"/>
          <w:color w:val="000000"/>
          <w:spacing w:val="-2"/>
        </w:rPr>
        <w:t>a</w:t>
      </w:r>
      <w:r w:rsidR="003B782C">
        <w:rPr>
          <w:rFonts w:ascii="Open Sans" w:eastAsia="Open Sans" w:hAnsi="Open Sans" w:cs="Open Sans"/>
          <w:color w:val="000000"/>
        </w:rPr>
        <w:t>l</w:t>
      </w:r>
      <w:r w:rsidR="003B782C">
        <w:rPr>
          <w:rFonts w:ascii="Open Sans" w:eastAsia="Open Sans" w:hAnsi="Open Sans" w:cs="Open Sans"/>
          <w:color w:val="000000"/>
          <w:spacing w:val="4"/>
        </w:rPr>
        <w:t xml:space="preserve"> </w:t>
      </w:r>
      <w:r w:rsidR="003B782C">
        <w:rPr>
          <w:rFonts w:ascii="Open Sans" w:eastAsia="Open Sans" w:hAnsi="Open Sans" w:cs="Open Sans"/>
          <w:color w:val="000000"/>
        </w:rPr>
        <w:t>p</w:t>
      </w:r>
      <w:r w:rsidR="003B782C">
        <w:rPr>
          <w:rFonts w:ascii="Open Sans" w:eastAsia="Open Sans" w:hAnsi="Open Sans" w:cs="Open Sans"/>
          <w:color w:val="000000"/>
          <w:spacing w:val="-2"/>
        </w:rPr>
        <w:t>a</w:t>
      </w:r>
      <w:r w:rsidR="003B782C">
        <w:rPr>
          <w:rFonts w:ascii="Open Sans" w:eastAsia="Open Sans" w:hAnsi="Open Sans" w:cs="Open Sans"/>
          <w:color w:val="000000"/>
        </w:rPr>
        <w:t>rk</w:t>
      </w:r>
      <w:r w:rsidR="003B782C">
        <w:rPr>
          <w:rFonts w:ascii="Open Sans" w:eastAsia="Open Sans" w:hAnsi="Open Sans" w:cs="Open Sans"/>
          <w:color w:val="000000"/>
          <w:spacing w:val="4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-3"/>
        </w:rPr>
        <w:t>t</w:t>
      </w:r>
      <w:r w:rsidR="003B782C">
        <w:rPr>
          <w:rFonts w:ascii="Open Sans" w:eastAsia="Open Sans" w:hAnsi="Open Sans" w:cs="Open Sans"/>
          <w:color w:val="000000"/>
          <w:spacing w:val="5"/>
        </w:rPr>
        <w:t>im</w:t>
      </w:r>
      <w:r w:rsidR="003B782C">
        <w:rPr>
          <w:rFonts w:ascii="Open Sans" w:eastAsia="Open Sans" w:hAnsi="Open Sans" w:cs="Open Sans"/>
          <w:color w:val="000000"/>
        </w:rPr>
        <w:t>e</w:t>
      </w:r>
      <w:r w:rsidR="003B782C">
        <w:rPr>
          <w:rFonts w:ascii="Open Sans" w:eastAsia="Open Sans" w:hAnsi="Open Sans" w:cs="Open Sans"/>
          <w:color w:val="000000"/>
          <w:spacing w:val="-2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-3"/>
        </w:rPr>
        <w:t>t</w:t>
      </w:r>
      <w:r w:rsidR="003B782C">
        <w:rPr>
          <w:rFonts w:ascii="Open Sans" w:eastAsia="Open Sans" w:hAnsi="Open Sans" w:cs="Open Sans"/>
          <w:color w:val="000000"/>
        </w:rPr>
        <w:t>h</w:t>
      </w:r>
      <w:r w:rsidR="003B782C">
        <w:rPr>
          <w:rFonts w:ascii="Open Sans" w:eastAsia="Open Sans" w:hAnsi="Open Sans" w:cs="Open Sans"/>
          <w:color w:val="000000"/>
          <w:spacing w:val="-2"/>
        </w:rPr>
        <w:t>a</w:t>
      </w:r>
      <w:r w:rsidR="003B782C">
        <w:rPr>
          <w:rFonts w:ascii="Open Sans" w:eastAsia="Open Sans" w:hAnsi="Open Sans" w:cs="Open Sans"/>
          <w:color w:val="000000"/>
        </w:rPr>
        <w:t>t</w:t>
      </w:r>
      <w:r w:rsidR="003B782C">
        <w:rPr>
          <w:rFonts w:ascii="Open Sans" w:eastAsia="Open Sans" w:hAnsi="Open Sans" w:cs="Open Sans"/>
          <w:color w:val="000000"/>
          <w:spacing w:val="-1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5"/>
        </w:rPr>
        <w:t>m</w:t>
      </w:r>
      <w:r w:rsidR="003B782C">
        <w:rPr>
          <w:rFonts w:ascii="Open Sans" w:eastAsia="Open Sans" w:hAnsi="Open Sans" w:cs="Open Sans"/>
          <w:color w:val="000000"/>
          <w:spacing w:val="-2"/>
        </w:rPr>
        <w:t>a</w:t>
      </w:r>
      <w:r w:rsidR="003B782C">
        <w:rPr>
          <w:rFonts w:ascii="Open Sans" w:eastAsia="Open Sans" w:hAnsi="Open Sans" w:cs="Open Sans"/>
          <w:color w:val="000000"/>
          <w:spacing w:val="5"/>
        </w:rPr>
        <w:t>k</w:t>
      </w:r>
      <w:r w:rsidR="003B782C">
        <w:rPr>
          <w:rFonts w:ascii="Open Sans" w:eastAsia="Open Sans" w:hAnsi="Open Sans" w:cs="Open Sans"/>
          <w:color w:val="000000"/>
          <w:spacing w:val="-3"/>
        </w:rPr>
        <w:t>e</w:t>
      </w:r>
      <w:r w:rsidR="003B782C">
        <w:rPr>
          <w:rFonts w:ascii="Open Sans" w:eastAsia="Open Sans" w:hAnsi="Open Sans" w:cs="Open Sans"/>
          <w:color w:val="000000"/>
        </w:rPr>
        <w:t>s</w:t>
      </w:r>
      <w:r w:rsidR="003B782C">
        <w:rPr>
          <w:rFonts w:ascii="Open Sans" w:eastAsia="Open Sans" w:hAnsi="Open Sans" w:cs="Open Sans"/>
          <w:color w:val="000000"/>
          <w:spacing w:val="2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5"/>
        </w:rPr>
        <w:t>i</w:t>
      </w:r>
      <w:r w:rsidR="003B782C">
        <w:rPr>
          <w:rFonts w:ascii="Open Sans" w:eastAsia="Open Sans" w:hAnsi="Open Sans" w:cs="Open Sans"/>
          <w:color w:val="000000"/>
        </w:rPr>
        <w:t>t</w:t>
      </w:r>
      <w:r w:rsidR="003B782C">
        <w:rPr>
          <w:rFonts w:ascii="Open Sans" w:eastAsia="Open Sans" w:hAnsi="Open Sans" w:cs="Open Sans"/>
          <w:color w:val="000000"/>
          <w:spacing w:val="-1"/>
        </w:rPr>
        <w:t xml:space="preserve"> </w:t>
      </w:r>
      <w:r w:rsidR="003B782C">
        <w:rPr>
          <w:rFonts w:ascii="Open Sans" w:eastAsia="Open Sans" w:hAnsi="Open Sans" w:cs="Open Sans"/>
          <w:color w:val="000000"/>
          <w:spacing w:val="-6"/>
        </w:rPr>
        <w:t>w</w:t>
      </w:r>
      <w:r w:rsidR="003B782C">
        <w:rPr>
          <w:rFonts w:ascii="Open Sans" w:eastAsia="Open Sans" w:hAnsi="Open Sans" w:cs="Open Sans"/>
          <w:color w:val="000000"/>
          <w:spacing w:val="2"/>
        </w:rPr>
        <w:t>o</w:t>
      </w:r>
      <w:r w:rsidR="003B782C">
        <w:rPr>
          <w:rFonts w:ascii="Open Sans" w:eastAsia="Open Sans" w:hAnsi="Open Sans" w:cs="Open Sans"/>
          <w:color w:val="000000"/>
        </w:rPr>
        <w:t>r</w:t>
      </w:r>
      <w:r w:rsidR="003B782C">
        <w:rPr>
          <w:rFonts w:ascii="Open Sans" w:eastAsia="Open Sans" w:hAnsi="Open Sans" w:cs="Open Sans"/>
          <w:color w:val="000000"/>
          <w:spacing w:val="-3"/>
        </w:rPr>
        <w:t>t</w:t>
      </w:r>
      <w:r w:rsidR="003B782C">
        <w:rPr>
          <w:rFonts w:ascii="Open Sans" w:eastAsia="Open Sans" w:hAnsi="Open Sans" w:cs="Open Sans"/>
          <w:color w:val="000000"/>
        </w:rPr>
        <w:t>h</w:t>
      </w:r>
      <w:r w:rsidR="003B782C">
        <w:rPr>
          <w:rFonts w:ascii="Open Sans" w:eastAsia="Open Sans" w:hAnsi="Open Sans" w:cs="Open Sans"/>
          <w:color w:val="000000"/>
          <w:spacing w:val="-6"/>
        </w:rPr>
        <w:t>w</w:t>
      </w:r>
      <w:r w:rsidR="003B782C">
        <w:rPr>
          <w:rFonts w:ascii="Open Sans" w:eastAsia="Open Sans" w:hAnsi="Open Sans" w:cs="Open Sans"/>
          <w:color w:val="000000"/>
        </w:rPr>
        <w:t>h</w:t>
      </w:r>
      <w:r w:rsidR="003B782C">
        <w:rPr>
          <w:rFonts w:ascii="Open Sans" w:eastAsia="Open Sans" w:hAnsi="Open Sans" w:cs="Open Sans"/>
          <w:color w:val="000000"/>
          <w:spacing w:val="5"/>
        </w:rPr>
        <w:t>il</w:t>
      </w:r>
      <w:r w:rsidR="003B782C">
        <w:rPr>
          <w:rFonts w:ascii="Open Sans" w:eastAsia="Open Sans" w:hAnsi="Open Sans" w:cs="Open Sans"/>
          <w:color w:val="000000"/>
        </w:rPr>
        <w:t>e</w:t>
      </w:r>
    </w:p>
    <w:p w:rsidR="009E180C" w:rsidRDefault="00BF28D4">
      <w:pPr>
        <w:spacing w:after="0" w:line="240" w:lineRule="exact"/>
        <w:ind w:left="415" w:right="-20"/>
        <w:rPr>
          <w:rFonts w:ascii="Open Sans" w:eastAsia="Open Sans" w:hAnsi="Open Sans" w:cs="Open Sans"/>
        </w:rPr>
      </w:pPr>
      <w:r>
        <w:pict>
          <v:shape id="_x0000_s1032" type="#_x0000_t75" style="position:absolute;left:0;text-align:left;margin-left:72.75pt;margin-top:2.85pt;width:4.5pt;height:4.5pt;z-index:-251659264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spacing w:val="-2"/>
          <w:position w:val="2"/>
        </w:rPr>
        <w:t>T</w:t>
      </w:r>
      <w:r w:rsidR="003B782C">
        <w:rPr>
          <w:rFonts w:ascii="Open Sans" w:eastAsia="Open Sans" w:hAnsi="Open Sans" w:cs="Open Sans"/>
          <w:position w:val="2"/>
        </w:rPr>
        <w:t>he</w:t>
      </w:r>
      <w:r w:rsidR="003B782C">
        <w:rPr>
          <w:rFonts w:ascii="Open Sans" w:eastAsia="Open Sans" w:hAnsi="Open Sans" w:cs="Open Sans"/>
          <w:spacing w:val="-2"/>
          <w:position w:val="2"/>
        </w:rPr>
        <w:t xml:space="preserve"> </w:t>
      </w:r>
      <w:r w:rsidR="003B782C">
        <w:rPr>
          <w:rFonts w:ascii="Open Sans" w:eastAsia="Open Sans" w:hAnsi="Open Sans" w:cs="Open Sans"/>
          <w:position w:val="2"/>
        </w:rPr>
        <w:t>p</w:t>
      </w:r>
      <w:r w:rsidR="003B782C">
        <w:rPr>
          <w:rFonts w:ascii="Open Sans" w:eastAsia="Open Sans" w:hAnsi="Open Sans" w:cs="Open Sans"/>
          <w:spacing w:val="-2"/>
          <w:position w:val="2"/>
        </w:rPr>
        <w:t>a</w:t>
      </w:r>
      <w:r w:rsidR="003B782C">
        <w:rPr>
          <w:rFonts w:ascii="Open Sans" w:eastAsia="Open Sans" w:hAnsi="Open Sans" w:cs="Open Sans"/>
          <w:position w:val="2"/>
        </w:rPr>
        <w:t>rk</w:t>
      </w:r>
      <w:r w:rsidR="003B782C">
        <w:rPr>
          <w:rFonts w:ascii="Open Sans" w:eastAsia="Open Sans" w:hAnsi="Open Sans" w:cs="Open Sans"/>
          <w:spacing w:val="4"/>
          <w:position w:val="2"/>
        </w:rPr>
        <w:t xml:space="preserve"> </w:t>
      </w:r>
      <w:r w:rsidR="003B782C">
        <w:rPr>
          <w:rFonts w:ascii="Open Sans" w:eastAsia="Open Sans" w:hAnsi="Open Sans" w:cs="Open Sans"/>
          <w:spacing w:val="-3"/>
          <w:position w:val="2"/>
        </w:rPr>
        <w:t>t</w:t>
      </w:r>
      <w:r w:rsidR="003B782C">
        <w:rPr>
          <w:rFonts w:ascii="Open Sans" w:eastAsia="Open Sans" w:hAnsi="Open Sans" w:cs="Open Sans"/>
          <w:spacing w:val="5"/>
          <w:position w:val="2"/>
        </w:rPr>
        <w:t>im</w:t>
      </w:r>
      <w:r w:rsidR="003B782C">
        <w:rPr>
          <w:rFonts w:ascii="Open Sans" w:eastAsia="Open Sans" w:hAnsi="Open Sans" w:cs="Open Sans"/>
          <w:position w:val="2"/>
        </w:rPr>
        <w:t>e</w:t>
      </w:r>
      <w:r w:rsidR="003B782C">
        <w:rPr>
          <w:rFonts w:ascii="Open Sans" w:eastAsia="Open Sans" w:hAnsi="Open Sans" w:cs="Open Sans"/>
          <w:spacing w:val="-2"/>
          <w:position w:val="2"/>
        </w:rPr>
        <w:t xml:space="preserve"> </w:t>
      </w:r>
      <w:r w:rsidR="003B782C">
        <w:rPr>
          <w:rFonts w:ascii="Open Sans" w:eastAsia="Open Sans" w:hAnsi="Open Sans" w:cs="Open Sans"/>
          <w:spacing w:val="5"/>
          <w:position w:val="2"/>
        </w:rPr>
        <w:t>m</w:t>
      </w:r>
      <w:r w:rsidR="003B782C">
        <w:rPr>
          <w:rFonts w:ascii="Open Sans" w:eastAsia="Open Sans" w:hAnsi="Open Sans" w:cs="Open Sans"/>
          <w:position w:val="2"/>
        </w:rPr>
        <w:t>ust</w:t>
      </w:r>
      <w:r w:rsidR="003B782C">
        <w:rPr>
          <w:rFonts w:ascii="Open Sans" w:eastAsia="Open Sans" w:hAnsi="Open Sans" w:cs="Open Sans"/>
          <w:spacing w:val="-1"/>
          <w:position w:val="2"/>
        </w:rPr>
        <w:t xml:space="preserve"> </w:t>
      </w:r>
      <w:r w:rsidR="003B782C">
        <w:rPr>
          <w:rFonts w:ascii="Open Sans" w:eastAsia="Open Sans" w:hAnsi="Open Sans" w:cs="Open Sans"/>
          <w:spacing w:val="1"/>
          <w:position w:val="2"/>
        </w:rPr>
        <w:t>f</w:t>
      </w:r>
      <w:r w:rsidR="003B782C">
        <w:rPr>
          <w:rFonts w:ascii="Open Sans" w:eastAsia="Open Sans" w:hAnsi="Open Sans" w:cs="Open Sans"/>
          <w:spacing w:val="5"/>
          <w:position w:val="2"/>
        </w:rPr>
        <w:t>i</w:t>
      </w:r>
      <w:r w:rsidR="003B782C">
        <w:rPr>
          <w:rFonts w:ascii="Open Sans" w:eastAsia="Open Sans" w:hAnsi="Open Sans" w:cs="Open Sans"/>
          <w:position w:val="2"/>
        </w:rPr>
        <w:t>t</w:t>
      </w:r>
      <w:r w:rsidR="003B782C">
        <w:rPr>
          <w:rFonts w:ascii="Open Sans" w:eastAsia="Open Sans" w:hAnsi="Open Sans" w:cs="Open Sans"/>
          <w:spacing w:val="-1"/>
          <w:position w:val="2"/>
        </w:rPr>
        <w:t xml:space="preserve"> </w:t>
      </w:r>
      <w:r w:rsidR="003B782C">
        <w:rPr>
          <w:rFonts w:ascii="Open Sans" w:eastAsia="Open Sans" w:hAnsi="Open Sans" w:cs="Open Sans"/>
          <w:spacing w:val="5"/>
          <w:position w:val="2"/>
        </w:rPr>
        <w:t>i</w:t>
      </w:r>
      <w:r w:rsidR="003B782C">
        <w:rPr>
          <w:rFonts w:ascii="Open Sans" w:eastAsia="Open Sans" w:hAnsi="Open Sans" w:cs="Open Sans"/>
          <w:position w:val="2"/>
        </w:rPr>
        <w:t>ns</w:t>
      </w:r>
      <w:r w:rsidR="003B782C">
        <w:rPr>
          <w:rFonts w:ascii="Open Sans" w:eastAsia="Open Sans" w:hAnsi="Open Sans" w:cs="Open Sans"/>
          <w:spacing w:val="5"/>
          <w:position w:val="2"/>
        </w:rPr>
        <w:t>i</w:t>
      </w:r>
      <w:r w:rsidR="003B782C">
        <w:rPr>
          <w:rFonts w:ascii="Open Sans" w:eastAsia="Open Sans" w:hAnsi="Open Sans" w:cs="Open Sans"/>
          <w:position w:val="2"/>
        </w:rPr>
        <w:t>de</w:t>
      </w:r>
      <w:r w:rsidR="003B782C">
        <w:rPr>
          <w:rFonts w:ascii="Open Sans" w:eastAsia="Open Sans" w:hAnsi="Open Sans" w:cs="Open Sans"/>
          <w:spacing w:val="-5"/>
          <w:position w:val="2"/>
        </w:rPr>
        <w:t xml:space="preserve"> </w:t>
      </w:r>
      <w:r w:rsidR="003B782C">
        <w:rPr>
          <w:rFonts w:ascii="Open Sans" w:eastAsia="Open Sans" w:hAnsi="Open Sans" w:cs="Open Sans"/>
          <w:position w:val="2"/>
        </w:rPr>
        <w:t xml:space="preserve">a </w:t>
      </w:r>
      <w:r w:rsidR="003B782C">
        <w:rPr>
          <w:rFonts w:ascii="Open Sans" w:eastAsia="Open Sans" w:hAnsi="Open Sans" w:cs="Open Sans"/>
          <w:spacing w:val="5"/>
          <w:position w:val="2"/>
        </w:rPr>
        <w:t>mi</w:t>
      </w:r>
      <w:r w:rsidR="003B782C">
        <w:rPr>
          <w:rFonts w:ascii="Open Sans" w:eastAsia="Open Sans" w:hAnsi="Open Sans" w:cs="Open Sans"/>
          <w:position w:val="2"/>
        </w:rPr>
        <w:t>n</w:t>
      </w:r>
      <w:r w:rsidR="003B782C">
        <w:rPr>
          <w:rFonts w:ascii="Open Sans" w:eastAsia="Open Sans" w:hAnsi="Open Sans" w:cs="Open Sans"/>
          <w:spacing w:val="5"/>
          <w:position w:val="2"/>
        </w:rPr>
        <w:t>im</w:t>
      </w:r>
      <w:r w:rsidR="003B782C">
        <w:rPr>
          <w:rFonts w:ascii="Open Sans" w:eastAsia="Open Sans" w:hAnsi="Open Sans" w:cs="Open Sans"/>
          <w:spacing w:val="-2"/>
          <w:position w:val="2"/>
        </w:rPr>
        <w:t>a</w:t>
      </w:r>
      <w:r w:rsidR="003B782C">
        <w:rPr>
          <w:rFonts w:ascii="Open Sans" w:eastAsia="Open Sans" w:hAnsi="Open Sans" w:cs="Open Sans"/>
          <w:position w:val="2"/>
        </w:rPr>
        <w:t>l</w:t>
      </w:r>
      <w:r w:rsidR="003B782C">
        <w:rPr>
          <w:rFonts w:ascii="Open Sans" w:eastAsia="Open Sans" w:hAnsi="Open Sans" w:cs="Open Sans"/>
          <w:spacing w:val="4"/>
          <w:position w:val="2"/>
        </w:rPr>
        <w:t xml:space="preserve"> </w:t>
      </w:r>
      <w:r w:rsidR="003B782C">
        <w:rPr>
          <w:rFonts w:ascii="Open Sans" w:eastAsia="Open Sans" w:hAnsi="Open Sans" w:cs="Open Sans"/>
          <w:position w:val="2"/>
        </w:rPr>
        <w:t>br</w:t>
      </w:r>
      <w:r w:rsidR="003B782C">
        <w:rPr>
          <w:rFonts w:ascii="Open Sans" w:eastAsia="Open Sans" w:hAnsi="Open Sans" w:cs="Open Sans"/>
          <w:spacing w:val="-3"/>
          <w:position w:val="2"/>
        </w:rPr>
        <w:t>e</w:t>
      </w:r>
      <w:r w:rsidR="003B782C">
        <w:rPr>
          <w:rFonts w:ascii="Open Sans" w:eastAsia="Open Sans" w:hAnsi="Open Sans" w:cs="Open Sans"/>
          <w:spacing w:val="-2"/>
          <w:position w:val="2"/>
        </w:rPr>
        <w:t>a</w:t>
      </w:r>
      <w:r w:rsidR="003B782C">
        <w:rPr>
          <w:rFonts w:ascii="Open Sans" w:eastAsia="Open Sans" w:hAnsi="Open Sans" w:cs="Open Sans"/>
          <w:position w:val="2"/>
        </w:rPr>
        <w:t>k</w:t>
      </w:r>
      <w:r w:rsidR="003B782C">
        <w:rPr>
          <w:rFonts w:ascii="Open Sans" w:eastAsia="Open Sans" w:hAnsi="Open Sans" w:cs="Open Sans"/>
          <w:spacing w:val="4"/>
          <w:position w:val="2"/>
        </w:rPr>
        <w:t xml:space="preserve"> </w:t>
      </w:r>
      <w:r w:rsidR="003B782C">
        <w:rPr>
          <w:rFonts w:ascii="Open Sans" w:eastAsia="Open Sans" w:hAnsi="Open Sans" w:cs="Open Sans"/>
          <w:spacing w:val="5"/>
          <w:position w:val="2"/>
        </w:rPr>
        <w:t>l</w:t>
      </w:r>
      <w:r w:rsidR="003B782C">
        <w:rPr>
          <w:rFonts w:ascii="Open Sans" w:eastAsia="Open Sans" w:hAnsi="Open Sans" w:cs="Open Sans"/>
          <w:spacing w:val="-3"/>
          <w:position w:val="2"/>
        </w:rPr>
        <w:t>e</w:t>
      </w:r>
      <w:r w:rsidR="003B782C">
        <w:rPr>
          <w:rFonts w:ascii="Open Sans" w:eastAsia="Open Sans" w:hAnsi="Open Sans" w:cs="Open Sans"/>
          <w:position w:val="2"/>
        </w:rPr>
        <w:t>ng</w:t>
      </w:r>
      <w:r w:rsidR="003B782C">
        <w:rPr>
          <w:rFonts w:ascii="Open Sans" w:eastAsia="Open Sans" w:hAnsi="Open Sans" w:cs="Open Sans"/>
          <w:spacing w:val="-3"/>
          <w:position w:val="2"/>
        </w:rPr>
        <w:t>t</w:t>
      </w:r>
      <w:r w:rsidR="003B782C">
        <w:rPr>
          <w:rFonts w:ascii="Open Sans" w:eastAsia="Open Sans" w:hAnsi="Open Sans" w:cs="Open Sans"/>
          <w:position w:val="2"/>
        </w:rPr>
        <w:t>h.</w:t>
      </w:r>
    </w:p>
    <w:p w:rsidR="009E180C" w:rsidRDefault="009E180C">
      <w:pPr>
        <w:spacing w:before="5" w:after="0" w:line="130" w:lineRule="exact"/>
        <w:rPr>
          <w:sz w:val="13"/>
          <w:szCs w:val="13"/>
        </w:rPr>
      </w:pPr>
    </w:p>
    <w:p w:rsidR="009E180C" w:rsidRDefault="003B782C">
      <w:pPr>
        <w:spacing w:after="0" w:line="240" w:lineRule="auto"/>
        <w:ind w:left="115" w:right="57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a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 br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9E180C" w:rsidRDefault="009E180C">
      <w:pPr>
        <w:spacing w:after="0" w:line="120" w:lineRule="exact"/>
        <w:rPr>
          <w:sz w:val="12"/>
          <w:szCs w:val="12"/>
        </w:rPr>
      </w:pPr>
    </w:p>
    <w:p w:rsidR="009E180C" w:rsidRDefault="003B782C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proofErr w:type="spellEnd"/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:rsidR="009E180C" w:rsidRDefault="009E180C">
      <w:pPr>
        <w:spacing w:after="0" w:line="120" w:lineRule="exact"/>
        <w:rPr>
          <w:sz w:val="12"/>
          <w:szCs w:val="12"/>
        </w:rPr>
      </w:pPr>
    </w:p>
    <w:p w:rsidR="009E180C" w:rsidRDefault="003B782C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9E180C" w:rsidRDefault="009E180C">
      <w:pPr>
        <w:spacing w:before="2" w:after="0" w:line="130" w:lineRule="exact"/>
        <w:rPr>
          <w:sz w:val="13"/>
          <w:szCs w:val="13"/>
        </w:rPr>
      </w:pPr>
    </w:p>
    <w:p w:rsidR="009E180C" w:rsidRDefault="00BF28D4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6pt;height:218.25pt;mso-position-horizontal-relative:char;mso-position-vertical-relative:line">
            <v:imagedata r:id="rId6" o:title=""/>
          </v:shape>
        </w:pict>
      </w:r>
    </w:p>
    <w:p w:rsidR="009E180C" w:rsidRDefault="009E180C">
      <w:pPr>
        <w:spacing w:before="8" w:after="0" w:line="190" w:lineRule="exact"/>
        <w:rPr>
          <w:sz w:val="19"/>
          <w:szCs w:val="19"/>
        </w:rPr>
      </w:pPr>
    </w:p>
    <w:p w:rsidR="009E180C" w:rsidRDefault="003B782C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9E180C" w:rsidRDefault="009E180C">
      <w:pPr>
        <w:spacing w:after="0"/>
        <w:sectPr w:rsidR="009E180C">
          <w:type w:val="continuous"/>
          <w:pgSz w:w="11920" w:h="16840"/>
          <w:pgMar w:top="1560" w:right="1260" w:bottom="280" w:left="1280" w:header="720" w:footer="720" w:gutter="0"/>
          <w:cols w:space="720"/>
        </w:sectPr>
      </w:pPr>
    </w:p>
    <w:p w:rsidR="009E180C" w:rsidRDefault="009E180C">
      <w:pPr>
        <w:spacing w:before="8" w:after="0" w:line="160" w:lineRule="exact"/>
        <w:rPr>
          <w:sz w:val="16"/>
          <w:szCs w:val="16"/>
        </w:rPr>
      </w:pPr>
    </w:p>
    <w:p w:rsidR="009E180C" w:rsidRDefault="003B782C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3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er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8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-</w:t>
      </w:r>
    </w:p>
    <w:p w:rsidR="009E180C" w:rsidRDefault="009E180C">
      <w:pPr>
        <w:spacing w:before="5" w:after="0" w:line="130" w:lineRule="exact"/>
        <w:rPr>
          <w:sz w:val="13"/>
          <w:szCs w:val="13"/>
        </w:rPr>
      </w:pPr>
    </w:p>
    <w:p w:rsidR="009E180C" w:rsidRDefault="00BF28D4">
      <w:pPr>
        <w:spacing w:after="0" w:line="240" w:lineRule="auto"/>
        <w:ind w:left="415" w:right="320"/>
        <w:rPr>
          <w:rFonts w:ascii="Open Sans" w:eastAsia="Open Sans" w:hAnsi="Open Sans" w:cs="Open Sans"/>
        </w:rPr>
      </w:pPr>
      <w:r>
        <w:pict>
          <v:shape id="_x0000_s1030" type="#_x0000_t75" style="position:absolute;left:0;text-align:left;margin-left:72.75pt;margin-top:5.85pt;width:4.5pt;height:4.5pt;z-index:-251658240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l</w:t>
      </w:r>
      <w:r w:rsidR="003B782C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b</w:t>
      </w:r>
      <w:r w:rsidR="003B782C">
        <w:rPr>
          <w:rFonts w:ascii="Open Sans" w:eastAsia="Open Sans" w:hAnsi="Open Sans" w:cs="Open Sans"/>
          <w:b/>
          <w:bCs/>
          <w:spacing w:val="5"/>
        </w:rPr>
        <w:t>re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k</w:t>
      </w:r>
      <w:r w:rsidR="003B782C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5"/>
        </w:rPr>
        <w:t>en</w:t>
      </w:r>
      <w:r w:rsidR="003B782C">
        <w:rPr>
          <w:rFonts w:ascii="Open Sans" w:eastAsia="Open Sans" w:hAnsi="Open Sans" w:cs="Open Sans"/>
          <w:b/>
          <w:bCs/>
          <w:spacing w:val="-4"/>
        </w:rPr>
        <w:t>g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  <w:spacing w:val="5"/>
        </w:rPr>
        <w:t>h</w:t>
      </w:r>
      <w:r w:rsidR="003B782C">
        <w:rPr>
          <w:rFonts w:ascii="Open Sans" w:eastAsia="Open Sans" w:hAnsi="Open Sans" w:cs="Open Sans"/>
        </w:rPr>
        <w:t>: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5"/>
        </w:rPr>
        <w:t>im</w:t>
      </w:r>
      <w:r w:rsidR="003B782C">
        <w:rPr>
          <w:rFonts w:ascii="Open Sans" w:eastAsia="Open Sans" w:hAnsi="Open Sans" w:cs="Open Sans"/>
        </w:rPr>
        <w:t>um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</w:rPr>
        <w:t>br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k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ng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</w:rPr>
        <w:t>dur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ng</w:t>
      </w:r>
      <w:r w:rsidR="003B782C">
        <w:rPr>
          <w:rFonts w:ascii="Open Sans" w:eastAsia="Open Sans" w:hAnsi="Open Sans" w:cs="Open Sans"/>
          <w:spacing w:val="-4"/>
        </w:rPr>
        <w:t xml:space="preserve"> 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ch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 xml:space="preserve">a </w:t>
      </w:r>
      <w:proofErr w:type="spellStart"/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y</w:t>
      </w:r>
      <w:proofErr w:type="spellEnd"/>
      <w:r w:rsidR="003B782C">
        <w:rPr>
          <w:rFonts w:ascii="Open Sans" w:eastAsia="Open Sans" w:hAnsi="Open Sans" w:cs="Open Sans"/>
        </w:rPr>
        <w:t xml:space="preserve"> 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rk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5"/>
        </w:rPr>
        <w:t>ll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d. </w:t>
      </w:r>
      <w:r w:rsidR="003B782C">
        <w:rPr>
          <w:rFonts w:ascii="Open Sans" w:eastAsia="Open Sans" w:hAnsi="Open Sans" w:cs="Open Sans"/>
          <w:spacing w:val="-1"/>
        </w:rPr>
        <w:t>I</w:t>
      </w:r>
      <w:r w:rsidR="003B782C">
        <w:rPr>
          <w:rFonts w:ascii="Open Sans" w:eastAsia="Open Sans" w:hAnsi="Open Sans" w:cs="Open Sans"/>
        </w:rPr>
        <w:t>f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5"/>
        </w:rPr>
        <w:t>x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-3"/>
        </w:rPr>
        <w:t>ee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d,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-5"/>
        </w:rPr>
        <w:t>v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5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6"/>
        </w:rPr>
        <w:t>y</w:t>
      </w:r>
      <w:r w:rsidR="003B782C">
        <w:rPr>
          <w:rFonts w:ascii="Open Sans" w:eastAsia="Open Sans" w:hAnsi="Open Sans" w:cs="Open Sans"/>
        </w:rPr>
        <w:t>s r</w:t>
      </w:r>
      <w:r w:rsidR="003B782C">
        <w:rPr>
          <w:rFonts w:ascii="Open Sans" w:eastAsia="Open Sans" w:hAnsi="Open Sans" w:cs="Open Sans"/>
          <w:spacing w:val="-3"/>
        </w:rPr>
        <w:t>et</w:t>
      </w:r>
      <w:r w:rsidR="003B782C">
        <w:rPr>
          <w:rFonts w:ascii="Open Sans" w:eastAsia="Open Sans" w:hAnsi="Open Sans" w:cs="Open Sans"/>
        </w:rPr>
        <w:t>urn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</w:rPr>
        <w:t>a 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t</w:t>
      </w:r>
    </w:p>
    <w:p w:rsidR="009E180C" w:rsidRDefault="00BF28D4">
      <w:pPr>
        <w:spacing w:before="75" w:after="0" w:line="240" w:lineRule="auto"/>
        <w:ind w:left="415" w:right="180"/>
        <w:rPr>
          <w:rFonts w:ascii="Open Sans" w:eastAsia="Open Sans" w:hAnsi="Open Sans" w:cs="Open Sans"/>
        </w:rPr>
      </w:pPr>
      <w:r>
        <w:pict>
          <v:shape id="_x0000_s1029" type="#_x0000_t75" style="position:absolute;left:0;text-align:left;margin-left:72.75pt;margin-top:9.6pt;width:4.5pt;height:4.5pt;z-index:-251657216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5"/>
        </w:rPr>
        <w:t>u</w:t>
      </w:r>
      <w:r w:rsidR="003B782C">
        <w:rPr>
          <w:rFonts w:ascii="Open Sans" w:eastAsia="Open Sans" w:hAnsi="Open Sans" w:cs="Open Sans"/>
          <w:b/>
          <w:bCs/>
        </w:rPr>
        <w:t>m</w:t>
      </w:r>
      <w:r w:rsidR="003B782C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5"/>
        </w:rPr>
        <w:t>r</w:t>
      </w:r>
      <w:r w:rsidR="003B782C">
        <w:rPr>
          <w:rFonts w:ascii="Open Sans" w:eastAsia="Open Sans" w:hAnsi="Open Sans" w:cs="Open Sans"/>
          <w:b/>
          <w:bCs/>
        </w:rPr>
        <w:t xml:space="preserve">k 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5"/>
        </w:rPr>
        <w:t>e</w:t>
      </w:r>
      <w:r w:rsidR="003B782C">
        <w:rPr>
          <w:rFonts w:ascii="Open Sans" w:eastAsia="Open Sans" w:hAnsi="Open Sans" w:cs="Open Sans"/>
        </w:rPr>
        <w:t>: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5"/>
        </w:rPr>
        <w:t>im</w:t>
      </w:r>
      <w:r w:rsidR="003B782C">
        <w:rPr>
          <w:rFonts w:ascii="Open Sans" w:eastAsia="Open Sans" w:hAnsi="Open Sans" w:cs="Open Sans"/>
        </w:rPr>
        <w:t>um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rk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im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2"/>
        </w:rPr>
        <w:t xml:space="preserve"> a</w:t>
      </w:r>
      <w:r w:rsidR="003B782C">
        <w:rPr>
          <w:rFonts w:ascii="Open Sans" w:eastAsia="Open Sans" w:hAnsi="Open Sans" w:cs="Open Sans"/>
        </w:rPr>
        <w:t>t a 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3"/>
        </w:rPr>
        <w:t xml:space="preserve"> e</w:t>
      </w:r>
      <w:r w:rsidR="003B782C">
        <w:rPr>
          <w:rFonts w:ascii="Open Sans" w:eastAsia="Open Sans" w:hAnsi="Open Sans" w:cs="Open Sans"/>
          <w:spacing w:val="5"/>
        </w:rPr>
        <w:t>x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ud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ng</w:t>
      </w:r>
      <w:r w:rsidR="003B782C">
        <w:rPr>
          <w:rFonts w:ascii="Open Sans" w:eastAsia="Open Sans" w:hAnsi="Open Sans" w:cs="Open Sans"/>
          <w:spacing w:val="-6"/>
        </w:rPr>
        <w:t xml:space="preserve"> </w:t>
      </w:r>
      <w:r w:rsidR="003B782C">
        <w:rPr>
          <w:rFonts w:ascii="Open Sans" w:eastAsia="Open Sans" w:hAnsi="Open Sans" w:cs="Open Sans"/>
          <w:spacing w:val="3"/>
        </w:rPr>
        <w:t>P</w:t>
      </w:r>
      <w:r w:rsidR="003B782C">
        <w:rPr>
          <w:rFonts w:ascii="Open Sans" w:eastAsia="Open Sans" w:hAnsi="Open Sans" w:cs="Open Sans"/>
        </w:rPr>
        <w:t>u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l</w:t>
      </w:r>
      <w:r w:rsidR="003B782C">
        <w:rPr>
          <w:rFonts w:ascii="Open Sans" w:eastAsia="Open Sans" w:hAnsi="Open Sans" w:cs="Open Sans"/>
          <w:spacing w:val="5"/>
        </w:rPr>
        <w:t xml:space="preserve"> i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 xml:space="preserve">nd </w:t>
      </w:r>
      <w:r w:rsidR="003B782C">
        <w:rPr>
          <w:rFonts w:ascii="Open Sans" w:eastAsia="Open Sans" w:hAnsi="Open Sans" w:cs="Open Sans"/>
          <w:spacing w:val="3"/>
        </w:rPr>
        <w:t>P</w:t>
      </w:r>
      <w:r w:rsidR="003B782C">
        <w:rPr>
          <w:rFonts w:ascii="Open Sans" w:eastAsia="Open Sans" w:hAnsi="Open Sans" w:cs="Open Sans"/>
        </w:rPr>
        <w:t>u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 xml:space="preserve">l 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ut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im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ch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 xml:space="preserve">a </w:t>
      </w:r>
      <w:proofErr w:type="spellStart"/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y</w:t>
      </w:r>
      <w:proofErr w:type="spellEnd"/>
      <w:r w:rsidR="003B782C">
        <w:rPr>
          <w:rFonts w:ascii="Open Sans" w:eastAsia="Open Sans" w:hAnsi="Open Sans" w:cs="Open Sans"/>
          <w:spacing w:val="-5"/>
        </w:rPr>
        <w:t xml:space="preserve"> 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rk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j</w:t>
      </w:r>
      <w:r w:rsidR="003B782C">
        <w:rPr>
          <w:rFonts w:ascii="Open Sans" w:eastAsia="Open Sans" w:hAnsi="Open Sans" w:cs="Open Sans"/>
        </w:rPr>
        <w:t>us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d.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m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5"/>
        </w:rPr>
        <w:t>k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,</w:t>
      </w:r>
      <w:r w:rsidR="003B782C">
        <w:rPr>
          <w:rFonts w:ascii="Open Sans" w:eastAsia="Open Sans" w:hAnsi="Open Sans" w:cs="Open Sans"/>
          <w:spacing w:val="8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nsure</w:t>
      </w:r>
      <w:r w:rsidR="003B782C">
        <w:rPr>
          <w:rFonts w:ascii="Open Sans" w:eastAsia="Open Sans" w:hAnsi="Open Sans" w:cs="Open Sans"/>
          <w:spacing w:val="-4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ss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 xml:space="preserve">n </w: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l</w:t>
      </w:r>
      <w:r w:rsidR="003B782C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b</w:t>
      </w:r>
      <w:r w:rsidR="003B782C">
        <w:rPr>
          <w:rFonts w:ascii="Open Sans" w:eastAsia="Open Sans" w:hAnsi="Open Sans" w:cs="Open Sans"/>
          <w:b/>
          <w:bCs/>
          <w:spacing w:val="5"/>
        </w:rPr>
        <w:t>re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k</w:t>
      </w:r>
      <w:r w:rsidR="003B782C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5"/>
        </w:rPr>
        <w:t>en</w:t>
      </w:r>
      <w:r w:rsidR="003B782C">
        <w:rPr>
          <w:rFonts w:ascii="Open Sans" w:eastAsia="Open Sans" w:hAnsi="Open Sans" w:cs="Open Sans"/>
          <w:b/>
          <w:bCs/>
          <w:spacing w:val="-4"/>
        </w:rPr>
        <w:t>g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  <w:spacing w:val="5"/>
        </w:rPr>
        <w:t>h</w:t>
      </w:r>
      <w:r w:rsidR="003B782C">
        <w:rPr>
          <w:rFonts w:ascii="Open Sans" w:eastAsia="Open Sans" w:hAnsi="Open Sans" w:cs="Open Sans"/>
        </w:rPr>
        <w:t>.</w:t>
      </w:r>
    </w:p>
    <w:p w:rsidR="009E180C" w:rsidRDefault="00BF28D4">
      <w:pPr>
        <w:spacing w:before="75" w:after="0" w:line="240" w:lineRule="auto"/>
        <w:ind w:left="415" w:right="41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9.6pt;width:4.5pt;height:4.5pt;z-index:-251656192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b/>
          <w:bCs/>
          <w:spacing w:val="5"/>
        </w:rPr>
        <w:t>Re</w:t>
      </w:r>
      <w:r w:rsidR="003B782C">
        <w:rPr>
          <w:rFonts w:ascii="Open Sans" w:eastAsia="Open Sans" w:hAnsi="Open Sans" w:cs="Open Sans"/>
          <w:b/>
          <w:bCs/>
          <w:spacing w:val="-4"/>
        </w:rPr>
        <w:t>q</w:t>
      </w:r>
      <w:r w:rsidR="003B782C">
        <w:rPr>
          <w:rFonts w:ascii="Open Sans" w:eastAsia="Open Sans" w:hAnsi="Open Sans" w:cs="Open Sans"/>
          <w:b/>
          <w:bCs/>
          <w:spacing w:val="5"/>
        </w:rPr>
        <w:t>u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re</w:t>
      </w:r>
      <w:r w:rsidR="003B782C">
        <w:rPr>
          <w:rFonts w:ascii="Open Sans" w:eastAsia="Open Sans" w:hAnsi="Open Sans" w:cs="Open Sans"/>
          <w:b/>
          <w:bCs/>
        </w:rPr>
        <w:t>s</w:t>
      </w:r>
      <w:r w:rsidR="003B782C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5"/>
        </w:rPr>
        <w:t>r</w:t>
      </w:r>
      <w:r w:rsidR="003B782C">
        <w:rPr>
          <w:rFonts w:ascii="Open Sans" w:eastAsia="Open Sans" w:hAnsi="Open Sans" w:cs="Open Sans"/>
          <w:b/>
          <w:bCs/>
          <w:spacing w:val="-1"/>
        </w:rPr>
        <w:t>k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</w:rPr>
        <w:t>g</w:t>
      </w:r>
      <w:r w:rsidR="003B782C">
        <w:rPr>
          <w:rFonts w:ascii="Open Sans" w:eastAsia="Open Sans" w:hAnsi="Open Sans" w:cs="Open Sans"/>
          <w:b/>
          <w:bCs/>
          <w:spacing w:val="-4"/>
        </w:rPr>
        <w:t xml:space="preserve"> d</w:t>
      </w:r>
      <w:r w:rsidR="003B782C">
        <w:rPr>
          <w:rFonts w:ascii="Open Sans" w:eastAsia="Open Sans" w:hAnsi="Open Sans" w:cs="Open Sans"/>
          <w:b/>
          <w:bCs/>
          <w:spacing w:val="5"/>
        </w:rPr>
        <w:t>e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-1"/>
        </w:rPr>
        <w:t>o</w:t>
      </w:r>
      <w:r w:rsidR="003B782C">
        <w:rPr>
          <w:rFonts w:ascii="Open Sans" w:eastAsia="Open Sans" w:hAnsi="Open Sans" w:cs="Open Sans"/>
          <w:b/>
          <w:bCs/>
          <w:spacing w:val="-6"/>
        </w:rPr>
        <w:t>t</w:t>
      </w:r>
      <w:r w:rsidR="003B782C">
        <w:rPr>
          <w:rFonts w:ascii="Open Sans" w:eastAsia="Open Sans" w:hAnsi="Open Sans" w:cs="Open Sans"/>
        </w:rPr>
        <w:t xml:space="preserve">: </w:t>
      </w:r>
      <w:r w:rsidR="003B782C">
        <w:rPr>
          <w:rFonts w:ascii="Open Sans" w:eastAsia="Open Sans" w:hAnsi="Open Sans" w:cs="Open Sans"/>
          <w:spacing w:val="6"/>
        </w:rPr>
        <w:t>L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5"/>
        </w:rPr>
        <w:t>v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3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Ye</w:t>
      </w:r>
      <w:r w:rsidR="003B782C">
        <w:rPr>
          <w:rFonts w:ascii="Open Sans" w:eastAsia="Open Sans" w:hAnsi="Open Sans" w:cs="Open Sans"/>
        </w:rPr>
        <w:t>s.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</w:rPr>
        <w:t>A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5"/>
        </w:rPr>
        <w:t>ki</w:t>
      </w:r>
      <w:r w:rsidR="003B782C">
        <w:rPr>
          <w:rFonts w:ascii="Open Sans" w:eastAsia="Open Sans" w:hAnsi="Open Sans" w:cs="Open Sans"/>
        </w:rPr>
        <w:t>ng</w:t>
      </w:r>
      <w:r w:rsidR="003B782C">
        <w:rPr>
          <w:rFonts w:ascii="Open Sans" w:eastAsia="Open Sans" w:hAnsi="Open Sans" w:cs="Open Sans"/>
          <w:spacing w:val="-4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3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m</w:t>
      </w:r>
      <w:r w:rsidR="003B782C">
        <w:rPr>
          <w:rFonts w:ascii="Open Sans" w:eastAsia="Open Sans" w:hAnsi="Open Sans" w:cs="Open Sans"/>
        </w:rPr>
        <w:t>ust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5"/>
        </w:rPr>
        <w:t>v</w:t>
      </w:r>
      <w:r w:rsidR="003B782C">
        <w:rPr>
          <w:rFonts w:ascii="Open Sans" w:eastAsia="Open Sans" w:hAnsi="Open Sans" w:cs="Open Sans"/>
        </w:rPr>
        <w:t>e</w:t>
      </w:r>
      <w:r w:rsidR="003B782C">
        <w:rPr>
          <w:rFonts w:ascii="Open Sans" w:eastAsia="Open Sans" w:hAnsi="Open Sans" w:cs="Open Sans"/>
          <w:spacing w:val="-3"/>
        </w:rPr>
        <w:t xml:space="preserve"> </w:t>
      </w:r>
      <w:r w:rsidR="003B782C">
        <w:rPr>
          <w:rFonts w:ascii="Open Sans" w:eastAsia="Open Sans" w:hAnsi="Open Sans" w:cs="Open Sans"/>
        </w:rPr>
        <w:t>b</w:t>
      </w:r>
      <w:r w:rsidR="003B782C">
        <w:rPr>
          <w:rFonts w:ascii="Open Sans" w:eastAsia="Open Sans" w:hAnsi="Open Sans" w:cs="Open Sans"/>
          <w:spacing w:val="-3"/>
        </w:rPr>
        <w:t>ee</w:t>
      </w:r>
      <w:r w:rsidR="003B782C">
        <w:rPr>
          <w:rFonts w:ascii="Open Sans" w:eastAsia="Open Sans" w:hAnsi="Open Sans" w:cs="Open Sans"/>
        </w:rPr>
        <w:t>n 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d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us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a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 xml:space="preserve">nd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u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4"/>
        </w:rPr>
        <w:t xml:space="preserve"> 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.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D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t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  <w:spacing w:val="-1"/>
        </w:rPr>
        <w:t>N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.</w:t>
      </w:r>
    </w:p>
    <w:p w:rsidR="009E180C" w:rsidRDefault="00BF28D4">
      <w:pPr>
        <w:spacing w:before="75" w:after="0" w:line="240" w:lineRule="auto"/>
        <w:ind w:left="415" w:right="227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5168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5"/>
        </w:rPr>
        <w:t>u</w:t>
      </w:r>
      <w:r w:rsidR="003B782C">
        <w:rPr>
          <w:rFonts w:ascii="Open Sans" w:eastAsia="Open Sans" w:hAnsi="Open Sans" w:cs="Open Sans"/>
          <w:b/>
          <w:bCs/>
          <w:spacing w:val="-4"/>
        </w:rPr>
        <w:t>s</w:t>
      </w:r>
      <w:r w:rsidR="003B782C">
        <w:rPr>
          <w:rFonts w:ascii="Open Sans" w:eastAsia="Open Sans" w:hAnsi="Open Sans" w:cs="Open Sans"/>
          <w:b/>
          <w:bCs/>
        </w:rPr>
        <w:t>t</w:t>
      </w:r>
      <w:r w:rsidR="003B782C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5"/>
        </w:rPr>
        <w:t>r</w:t>
      </w:r>
      <w:r w:rsidR="003B782C">
        <w:rPr>
          <w:rFonts w:ascii="Open Sans" w:eastAsia="Open Sans" w:hAnsi="Open Sans" w:cs="Open Sans"/>
          <w:b/>
          <w:bCs/>
        </w:rPr>
        <w:t xml:space="preserve">k 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</w:rPr>
        <w:t>f</w:t>
      </w:r>
      <w:r w:rsidR="003B782C">
        <w:rPr>
          <w:rFonts w:ascii="Open Sans" w:eastAsia="Open Sans" w:hAnsi="Open Sans" w:cs="Open Sans"/>
          <w:b/>
          <w:bCs/>
          <w:spacing w:val="8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-1"/>
        </w:rPr>
        <w:t>o</w:t>
      </w:r>
      <w:r w:rsidR="003B782C">
        <w:rPr>
          <w:rFonts w:ascii="Open Sans" w:eastAsia="Open Sans" w:hAnsi="Open Sans" w:cs="Open Sans"/>
          <w:b/>
          <w:bCs/>
          <w:spacing w:val="-4"/>
        </w:rPr>
        <w:t>ss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4"/>
        </w:rPr>
        <w:t>b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5"/>
        </w:rPr>
        <w:t>e</w:t>
      </w:r>
      <w:r w:rsidR="003B782C">
        <w:rPr>
          <w:rFonts w:ascii="Open Sans" w:eastAsia="Open Sans" w:hAnsi="Open Sans" w:cs="Open Sans"/>
        </w:rPr>
        <w:t xml:space="preserve">: </w: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</w:rPr>
        <w:t>sh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u</w:t>
      </w:r>
      <w:r w:rsidR="003B782C">
        <w:rPr>
          <w:rFonts w:ascii="Open Sans" w:eastAsia="Open Sans" w:hAnsi="Open Sans" w:cs="Open Sans"/>
          <w:spacing w:val="5"/>
        </w:rPr>
        <w:t>l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be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t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o</w:t>
      </w:r>
      <w:r w:rsidR="003B782C">
        <w:rPr>
          <w:rFonts w:ascii="Open Sans" w:eastAsia="Open Sans" w:hAnsi="Open Sans" w:cs="Open Sans"/>
          <w:spacing w:val="5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Ye</w:t>
      </w:r>
      <w:r w:rsidR="003B782C">
        <w:rPr>
          <w:rFonts w:ascii="Open Sans" w:eastAsia="Open Sans" w:hAnsi="Open Sans" w:cs="Open Sans"/>
        </w:rPr>
        <w:t>s.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T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g</w:t>
      </w:r>
      <w:r w:rsidR="003B782C">
        <w:rPr>
          <w:rFonts w:ascii="Open Sans" w:eastAsia="Open Sans" w:hAnsi="Open Sans" w:cs="Open Sans"/>
          <w:spacing w:val="-3"/>
        </w:rPr>
        <w:t>et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 xml:space="preserve">r 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del w:id="1" w:author="Tal" w:date="2016-09-18T11:26:00Z">
        <w:r w:rsidR="003B782C" w:rsidDel="003B782C">
          <w:rPr>
            <w:rFonts w:ascii="Open Sans" w:eastAsia="Open Sans" w:hAnsi="Open Sans" w:cs="Open Sans"/>
          </w:rPr>
          <w:delText>pr</w:delText>
        </w:r>
        <w:r w:rsidR="003B782C" w:rsidDel="003B782C">
          <w:rPr>
            <w:rFonts w:ascii="Open Sans" w:eastAsia="Open Sans" w:hAnsi="Open Sans" w:cs="Open Sans"/>
            <w:spacing w:val="-3"/>
          </w:rPr>
          <w:delText>e</w:delText>
        </w:r>
        <w:r w:rsidR="003B782C" w:rsidDel="003B782C">
          <w:rPr>
            <w:rFonts w:ascii="Open Sans" w:eastAsia="Open Sans" w:hAnsi="Open Sans" w:cs="Open Sans"/>
            <w:spacing w:val="-5"/>
          </w:rPr>
          <w:delText>v</w:delText>
        </w:r>
        <w:r w:rsidR="003B782C" w:rsidDel="003B782C">
          <w:rPr>
            <w:rFonts w:ascii="Open Sans" w:eastAsia="Open Sans" w:hAnsi="Open Sans" w:cs="Open Sans"/>
            <w:spacing w:val="5"/>
          </w:rPr>
          <w:delText>i</w:delText>
        </w:r>
        <w:r w:rsidR="003B782C" w:rsidDel="003B782C">
          <w:rPr>
            <w:rFonts w:ascii="Open Sans" w:eastAsia="Open Sans" w:hAnsi="Open Sans" w:cs="Open Sans"/>
          </w:rPr>
          <w:delText>u</w:delText>
        </w:r>
        <w:r w:rsidR="003B782C" w:rsidDel="003B782C">
          <w:rPr>
            <w:rFonts w:ascii="Open Sans" w:eastAsia="Open Sans" w:hAnsi="Open Sans" w:cs="Open Sans"/>
            <w:spacing w:val="2"/>
          </w:rPr>
          <w:delText>o</w:delText>
        </w:r>
        <w:r w:rsidR="003B782C" w:rsidDel="003B782C">
          <w:rPr>
            <w:rFonts w:ascii="Open Sans" w:eastAsia="Open Sans" w:hAnsi="Open Sans" w:cs="Open Sans"/>
          </w:rPr>
          <w:delText>us</w:delText>
        </w:r>
      </w:del>
      <w:ins w:id="2" w:author="Tal" w:date="2016-09-18T11:26:00Z">
        <w:r w:rsidR="003B782C">
          <w:rPr>
            <w:rFonts w:ascii="Open Sans" w:eastAsia="Open Sans" w:hAnsi="Open Sans" w:cs="Open Sans"/>
          </w:rPr>
          <w:t>pr</w:t>
        </w:r>
        <w:r w:rsidR="003B782C">
          <w:rPr>
            <w:rFonts w:ascii="Open Sans" w:eastAsia="Open Sans" w:hAnsi="Open Sans" w:cs="Open Sans"/>
            <w:spacing w:val="-3"/>
          </w:rPr>
          <w:t>e</w:t>
        </w:r>
        <w:r w:rsidR="003B782C">
          <w:rPr>
            <w:rFonts w:ascii="Open Sans" w:eastAsia="Open Sans" w:hAnsi="Open Sans" w:cs="Open Sans"/>
            <w:spacing w:val="-5"/>
          </w:rPr>
          <w:t>v</w:t>
        </w:r>
        <w:r w:rsidR="003B782C">
          <w:rPr>
            <w:rFonts w:ascii="Open Sans" w:eastAsia="Open Sans" w:hAnsi="Open Sans" w:cs="Open Sans"/>
            <w:spacing w:val="5"/>
          </w:rPr>
          <w:t>i</w:t>
        </w:r>
        <w:r w:rsidR="003B782C">
          <w:rPr>
            <w:rFonts w:ascii="Open Sans" w:eastAsia="Open Sans" w:hAnsi="Open Sans" w:cs="Open Sans"/>
          </w:rPr>
          <w:t>o</w:t>
        </w:r>
        <w:r w:rsidR="003B782C">
          <w:rPr>
            <w:rFonts w:ascii="Open Sans" w:eastAsia="Open Sans" w:hAnsi="Open Sans" w:cs="Open Sans"/>
            <w:spacing w:val="2"/>
          </w:rPr>
          <w:t>u</w:t>
        </w:r>
        <w:r w:rsidR="003B782C">
          <w:rPr>
            <w:rFonts w:ascii="Open Sans" w:eastAsia="Open Sans" w:hAnsi="Open Sans" w:cs="Open Sans"/>
          </w:rPr>
          <w:t>s</w:t>
        </w:r>
      </w:ins>
      <w:r w:rsidR="003B782C">
        <w:rPr>
          <w:rFonts w:ascii="Open Sans" w:eastAsia="Open Sans" w:hAnsi="Open Sans" w:cs="Open Sans"/>
          <w:spacing w:val="-3"/>
        </w:rPr>
        <w:t xml:space="preserve"> 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-3"/>
        </w:rPr>
        <w:t>te</w:t>
      </w:r>
      <w:r w:rsidR="003B782C">
        <w:rPr>
          <w:rFonts w:ascii="Open Sans" w:eastAsia="Open Sans" w:hAnsi="Open Sans" w:cs="Open Sans"/>
          <w:spacing w:val="5"/>
        </w:rPr>
        <w:t>m</w:t>
      </w:r>
      <w:r w:rsidR="003B782C">
        <w:rPr>
          <w:rFonts w:ascii="Open Sans" w:eastAsia="Open Sans" w:hAnsi="Open Sans" w:cs="Open Sans"/>
        </w:rPr>
        <w:t xml:space="preserve">, 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rc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proofErr w:type="spellStart"/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y</w:t>
      </w:r>
      <w:proofErr w:type="spellEnd"/>
      <w:r w:rsidR="003B782C">
        <w:rPr>
          <w:rFonts w:ascii="Open Sans" w:eastAsia="Open Sans" w:hAnsi="Open Sans" w:cs="Open Sans"/>
          <w:spacing w:val="-5"/>
        </w:rPr>
        <w:t xml:space="preserve"> 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5"/>
        </w:rPr>
        <w:t>ki</w:t>
      </w:r>
      <w:r w:rsidR="003B782C">
        <w:rPr>
          <w:rFonts w:ascii="Open Sans" w:eastAsia="Open Sans" w:hAnsi="Open Sans" w:cs="Open Sans"/>
        </w:rPr>
        <w:t>ng</w:t>
      </w:r>
      <w:r w:rsidR="003B782C">
        <w:rPr>
          <w:rFonts w:ascii="Open Sans" w:eastAsia="Open Sans" w:hAnsi="Open Sans" w:cs="Open Sans"/>
          <w:spacing w:val="-4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t a d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t</w:t>
      </w:r>
      <w:r w:rsidR="003B782C">
        <w:rPr>
          <w:rFonts w:ascii="Open Sans" w:eastAsia="Open Sans" w:hAnsi="Open Sans" w:cs="Open Sans"/>
          <w:spacing w:val="-3"/>
        </w:rPr>
        <w:t xml:space="preserve"> </w:t>
      </w:r>
      <w:r w:rsidR="003B782C">
        <w:rPr>
          <w:rFonts w:ascii="Open Sans" w:eastAsia="Open Sans" w:hAnsi="Open Sans" w:cs="Open Sans"/>
          <w:spacing w:val="-6"/>
        </w:rPr>
        <w:t>w</w:t>
      </w:r>
      <w:r w:rsidR="003B782C">
        <w:rPr>
          <w:rFonts w:ascii="Open Sans" w:eastAsia="Open Sans" w:hAnsi="Open Sans" w:cs="Open Sans"/>
        </w:rPr>
        <w:t>h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-1"/>
        </w:rPr>
        <w:t xml:space="preserve"> </w:t>
      </w:r>
      <w:r w:rsidR="003B782C">
        <w:rPr>
          <w:rFonts w:ascii="Open Sans" w:eastAsia="Open Sans" w:hAnsi="Open Sans" w:cs="Open Sans"/>
        </w:rPr>
        <w:t>a br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k</w:t>
      </w:r>
      <w:r w:rsidR="003B782C">
        <w:rPr>
          <w:rFonts w:ascii="Open Sans" w:eastAsia="Open Sans" w:hAnsi="Open Sans" w:cs="Open Sans"/>
          <w:spacing w:val="4"/>
        </w:rPr>
        <w:t xml:space="preserve"> 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  <w:spacing w:val="5"/>
        </w:rPr>
        <w:t>x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-3"/>
        </w:rPr>
        <w:t>ee</w:t>
      </w:r>
      <w:r w:rsidR="003B782C">
        <w:rPr>
          <w:rFonts w:ascii="Open Sans" w:eastAsia="Open Sans" w:hAnsi="Open Sans" w:cs="Open Sans"/>
        </w:rPr>
        <w:t xml:space="preserve">ds </w: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>l</w:t>
      </w:r>
      <w:r w:rsidR="003B782C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b</w:t>
      </w:r>
      <w:r w:rsidR="003B782C">
        <w:rPr>
          <w:rFonts w:ascii="Open Sans" w:eastAsia="Open Sans" w:hAnsi="Open Sans" w:cs="Open Sans"/>
          <w:b/>
          <w:bCs/>
          <w:spacing w:val="5"/>
        </w:rPr>
        <w:t>re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</w:rPr>
        <w:t xml:space="preserve">k </w:t>
      </w:r>
      <w:r w:rsidR="003B782C">
        <w:rPr>
          <w:rFonts w:ascii="Open Sans" w:eastAsia="Open Sans" w:hAnsi="Open Sans" w:cs="Open Sans"/>
          <w:b/>
          <w:bCs/>
          <w:spacing w:val="-7"/>
        </w:rPr>
        <w:t>l</w:t>
      </w:r>
      <w:r w:rsidR="003B782C">
        <w:rPr>
          <w:rFonts w:ascii="Open Sans" w:eastAsia="Open Sans" w:hAnsi="Open Sans" w:cs="Open Sans"/>
          <w:b/>
          <w:bCs/>
          <w:spacing w:val="5"/>
        </w:rPr>
        <w:t>en</w:t>
      </w:r>
      <w:r w:rsidR="003B782C">
        <w:rPr>
          <w:rFonts w:ascii="Open Sans" w:eastAsia="Open Sans" w:hAnsi="Open Sans" w:cs="Open Sans"/>
          <w:b/>
          <w:bCs/>
          <w:spacing w:val="-4"/>
        </w:rPr>
        <w:t>g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</w:rPr>
        <w:t>h</w:t>
      </w:r>
      <w:r w:rsidR="003B782C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 xml:space="preserve">nd </w:t>
      </w:r>
      <w:r w:rsidR="003B782C">
        <w:rPr>
          <w:rFonts w:ascii="Open Sans" w:eastAsia="Open Sans" w:hAnsi="Open Sans" w:cs="Open Sans"/>
          <w:b/>
          <w:bCs/>
          <w:spacing w:val="3"/>
        </w:rPr>
        <w:t>M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5"/>
        </w:rPr>
        <w:t>n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  <w:spacing w:val="5"/>
        </w:rPr>
        <w:t>u</w:t>
      </w:r>
      <w:r w:rsidR="003B782C">
        <w:rPr>
          <w:rFonts w:ascii="Open Sans" w:eastAsia="Open Sans" w:hAnsi="Open Sans" w:cs="Open Sans"/>
          <w:b/>
          <w:bCs/>
        </w:rPr>
        <w:t>m</w:t>
      </w:r>
      <w:r w:rsidR="003B782C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3B782C">
        <w:rPr>
          <w:rFonts w:ascii="Open Sans" w:eastAsia="Open Sans" w:hAnsi="Open Sans" w:cs="Open Sans"/>
          <w:b/>
          <w:bCs/>
          <w:spacing w:val="-4"/>
        </w:rPr>
        <w:t>p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5"/>
        </w:rPr>
        <w:t>r</w:t>
      </w:r>
      <w:r w:rsidR="003B782C">
        <w:rPr>
          <w:rFonts w:ascii="Open Sans" w:eastAsia="Open Sans" w:hAnsi="Open Sans" w:cs="Open Sans"/>
          <w:b/>
          <w:bCs/>
        </w:rPr>
        <w:t xml:space="preserve">k 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  <w:spacing w:val="-7"/>
        </w:rPr>
        <w:t>i</w:t>
      </w:r>
      <w:r w:rsidR="003B782C">
        <w:rPr>
          <w:rFonts w:ascii="Open Sans" w:eastAsia="Open Sans" w:hAnsi="Open Sans" w:cs="Open Sans"/>
          <w:b/>
          <w:bCs/>
          <w:spacing w:val="-6"/>
        </w:rPr>
        <w:t>m</w:t>
      </w:r>
      <w:r w:rsidR="003B782C">
        <w:rPr>
          <w:rFonts w:ascii="Open Sans" w:eastAsia="Open Sans" w:hAnsi="Open Sans" w:cs="Open Sans"/>
          <w:b/>
          <w:bCs/>
        </w:rPr>
        <w:t>e</w:t>
      </w:r>
      <w:r w:rsidR="003B782C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3B782C">
        <w:rPr>
          <w:rFonts w:ascii="Open Sans" w:eastAsia="Open Sans" w:hAnsi="Open Sans" w:cs="Open Sans"/>
        </w:rPr>
        <w:t>c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n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</w:rPr>
        <w:t>be</w:t>
      </w:r>
      <w:r w:rsidR="003B782C">
        <w:rPr>
          <w:rFonts w:ascii="Open Sans" w:eastAsia="Open Sans" w:hAnsi="Open Sans" w:cs="Open Sans"/>
          <w:spacing w:val="-2"/>
        </w:rPr>
        <w:t xml:space="preserve"> 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  <w:spacing w:val="-3"/>
        </w:rPr>
        <w:t>t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</w:rPr>
        <w:t>s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5"/>
        </w:rPr>
        <w:t>i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d.</w:t>
      </w:r>
    </w:p>
    <w:p w:rsidR="009E180C" w:rsidRDefault="00BF28D4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54144;mso-position-horizontal-relative:page">
            <v:imagedata r:id="rId5" o:title=""/>
            <w10:wrap anchorx="page"/>
          </v:shape>
        </w:pict>
      </w:r>
      <w:r w:rsidR="003B782C">
        <w:rPr>
          <w:rFonts w:ascii="Open Sans" w:eastAsia="Open Sans" w:hAnsi="Open Sans" w:cs="Open Sans"/>
          <w:b/>
          <w:bCs/>
          <w:spacing w:val="-3"/>
        </w:rPr>
        <w:t>P</w:t>
      </w:r>
      <w:r w:rsidR="003B782C">
        <w:rPr>
          <w:rFonts w:ascii="Open Sans" w:eastAsia="Open Sans" w:hAnsi="Open Sans" w:cs="Open Sans"/>
          <w:b/>
          <w:bCs/>
          <w:spacing w:val="2"/>
        </w:rPr>
        <w:t>a</w:t>
      </w:r>
      <w:r w:rsidR="003B782C">
        <w:rPr>
          <w:rFonts w:ascii="Open Sans" w:eastAsia="Open Sans" w:hAnsi="Open Sans" w:cs="Open Sans"/>
          <w:b/>
          <w:bCs/>
          <w:spacing w:val="5"/>
        </w:rPr>
        <w:t>r</w:t>
      </w:r>
      <w:r w:rsidR="003B782C">
        <w:rPr>
          <w:rFonts w:ascii="Open Sans" w:eastAsia="Open Sans" w:hAnsi="Open Sans" w:cs="Open Sans"/>
          <w:b/>
          <w:bCs/>
        </w:rPr>
        <w:t xml:space="preserve">k </w:t>
      </w:r>
      <w:r w:rsidR="003B782C">
        <w:rPr>
          <w:rFonts w:ascii="Open Sans" w:eastAsia="Open Sans" w:hAnsi="Open Sans" w:cs="Open Sans"/>
          <w:b/>
          <w:bCs/>
          <w:spacing w:val="7"/>
        </w:rPr>
        <w:t>c</w:t>
      </w:r>
      <w:r w:rsidR="003B782C">
        <w:rPr>
          <w:rFonts w:ascii="Open Sans" w:eastAsia="Open Sans" w:hAnsi="Open Sans" w:cs="Open Sans"/>
          <w:b/>
          <w:bCs/>
          <w:spacing w:val="-1"/>
        </w:rPr>
        <w:t>o</w:t>
      </w:r>
      <w:r w:rsidR="003B782C">
        <w:rPr>
          <w:rFonts w:ascii="Open Sans" w:eastAsia="Open Sans" w:hAnsi="Open Sans" w:cs="Open Sans"/>
          <w:b/>
          <w:bCs/>
          <w:spacing w:val="-4"/>
        </w:rPr>
        <w:t>s</w:t>
      </w:r>
      <w:r w:rsidR="003B782C">
        <w:rPr>
          <w:rFonts w:ascii="Open Sans" w:eastAsia="Open Sans" w:hAnsi="Open Sans" w:cs="Open Sans"/>
          <w:b/>
          <w:bCs/>
          <w:spacing w:val="-5"/>
        </w:rPr>
        <w:t>t</w:t>
      </w:r>
      <w:r w:rsidR="003B782C">
        <w:rPr>
          <w:rFonts w:ascii="Open Sans" w:eastAsia="Open Sans" w:hAnsi="Open Sans" w:cs="Open Sans"/>
          <w:b/>
          <w:bCs/>
        </w:rPr>
        <w:t xml:space="preserve">: </w:t>
      </w:r>
      <w:r w:rsidR="003B782C">
        <w:rPr>
          <w:rFonts w:ascii="Open Sans" w:eastAsia="Open Sans" w:hAnsi="Open Sans" w:cs="Open Sans"/>
          <w:spacing w:val="6"/>
        </w:rPr>
        <w:t>F</w:t>
      </w:r>
      <w:r w:rsidR="003B782C">
        <w:rPr>
          <w:rFonts w:ascii="Open Sans" w:eastAsia="Open Sans" w:hAnsi="Open Sans" w:cs="Open Sans"/>
          <w:spacing w:val="5"/>
        </w:rPr>
        <w:t>ix</w:t>
      </w:r>
      <w:r w:rsidR="003B782C">
        <w:rPr>
          <w:rFonts w:ascii="Open Sans" w:eastAsia="Open Sans" w:hAnsi="Open Sans" w:cs="Open Sans"/>
          <w:spacing w:val="-3"/>
        </w:rPr>
        <w:t>e</w:t>
      </w:r>
      <w:r w:rsidR="003B782C">
        <w:rPr>
          <w:rFonts w:ascii="Open Sans" w:eastAsia="Open Sans" w:hAnsi="Open Sans" w:cs="Open Sans"/>
        </w:rPr>
        <w:t>d c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 xml:space="preserve">st </w:t>
      </w:r>
      <w:r w:rsidR="003B782C">
        <w:rPr>
          <w:rFonts w:ascii="Open Sans" w:eastAsia="Open Sans" w:hAnsi="Open Sans" w:cs="Open Sans"/>
          <w:spacing w:val="1"/>
        </w:rPr>
        <w:t>f</w:t>
      </w:r>
      <w:r w:rsidR="003B782C">
        <w:rPr>
          <w:rFonts w:ascii="Open Sans" w:eastAsia="Open Sans" w:hAnsi="Open Sans" w:cs="Open Sans"/>
          <w:spacing w:val="2"/>
        </w:rPr>
        <w:t>o</w:t>
      </w:r>
      <w:r w:rsidR="003B782C">
        <w:rPr>
          <w:rFonts w:ascii="Open Sans" w:eastAsia="Open Sans" w:hAnsi="Open Sans" w:cs="Open Sans"/>
        </w:rPr>
        <w:t>r</w:t>
      </w:r>
      <w:r w:rsidR="003B782C">
        <w:rPr>
          <w:rFonts w:ascii="Open Sans" w:eastAsia="Open Sans" w:hAnsi="Open Sans" w:cs="Open Sans"/>
          <w:spacing w:val="2"/>
        </w:rPr>
        <w:t xml:space="preserve"> </w:t>
      </w:r>
      <w:r w:rsidR="003B782C">
        <w:rPr>
          <w:rFonts w:ascii="Open Sans" w:eastAsia="Open Sans" w:hAnsi="Open Sans" w:cs="Open Sans"/>
        </w:rPr>
        <w:t xml:space="preserve">a </w:t>
      </w:r>
      <w:proofErr w:type="spellStart"/>
      <w:r w:rsidR="003B782C">
        <w:rPr>
          <w:rFonts w:ascii="Open Sans" w:eastAsia="Open Sans" w:hAnsi="Open Sans" w:cs="Open Sans"/>
          <w:spacing w:val="5"/>
        </w:rPr>
        <w:t>mi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1"/>
        </w:rPr>
        <w:t xml:space="preserve"> </w:t>
      </w:r>
      <w:r w:rsidR="003B782C">
        <w:rPr>
          <w:rFonts w:ascii="Open Sans" w:eastAsia="Open Sans" w:hAnsi="Open Sans" w:cs="Open Sans"/>
        </w:rPr>
        <w:t>d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y</w:t>
      </w:r>
      <w:proofErr w:type="spellEnd"/>
      <w:r w:rsidR="003B782C">
        <w:rPr>
          <w:rFonts w:ascii="Open Sans" w:eastAsia="Open Sans" w:hAnsi="Open Sans" w:cs="Open Sans"/>
          <w:spacing w:val="-5"/>
        </w:rPr>
        <w:t xml:space="preserve"> </w:t>
      </w:r>
      <w:r w:rsidR="003B782C">
        <w:rPr>
          <w:rFonts w:ascii="Open Sans" w:eastAsia="Open Sans" w:hAnsi="Open Sans" w:cs="Open Sans"/>
        </w:rPr>
        <w:t>p</w:t>
      </w:r>
      <w:r w:rsidR="003B782C">
        <w:rPr>
          <w:rFonts w:ascii="Open Sans" w:eastAsia="Open Sans" w:hAnsi="Open Sans" w:cs="Open Sans"/>
          <w:spacing w:val="-2"/>
        </w:rPr>
        <w:t>a</w:t>
      </w:r>
      <w:r w:rsidR="003B782C">
        <w:rPr>
          <w:rFonts w:ascii="Open Sans" w:eastAsia="Open Sans" w:hAnsi="Open Sans" w:cs="Open Sans"/>
        </w:rPr>
        <w:t>rk</w:t>
      </w:r>
    </w:p>
    <w:sectPr w:rsidR="009E180C">
      <w:pgSz w:w="11920" w:h="16840"/>
      <w:pgMar w:top="15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l">
    <w15:presenceInfo w15:providerId="None" w15:userId="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E180C"/>
    <w:rsid w:val="003B782C"/>
    <w:rsid w:val="009E180C"/>
    <w:rsid w:val="00B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1409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Feiglin</cp:lastModifiedBy>
  <cp:revision>4</cp:revision>
  <dcterms:created xsi:type="dcterms:W3CDTF">2016-09-16T16:43:00Z</dcterms:created>
  <dcterms:modified xsi:type="dcterms:W3CDTF">2016-09-19T10:09:00Z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LastSaved">
    <vt:filetime>2016-09-16T00:00:00Z</vt:filetime>
  </property>
</Properties>
</file>