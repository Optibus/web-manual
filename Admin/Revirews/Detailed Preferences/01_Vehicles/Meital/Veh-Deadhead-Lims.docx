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71" w:rsidRDefault="003F4071">
      <w:pPr>
        <w:spacing w:before="7" w:after="0" w:line="150" w:lineRule="exact"/>
        <w:rPr>
          <w:sz w:val="15"/>
          <w:szCs w:val="15"/>
        </w:rPr>
      </w:pPr>
    </w:p>
    <w:p w:rsidR="003F4071" w:rsidRDefault="003F4071">
      <w:pPr>
        <w:spacing w:after="0" w:line="200" w:lineRule="exact"/>
        <w:rPr>
          <w:sz w:val="20"/>
          <w:szCs w:val="20"/>
        </w:rPr>
      </w:pPr>
    </w:p>
    <w:p w:rsidR="003F4071" w:rsidRDefault="003F4071">
      <w:pPr>
        <w:spacing w:after="0" w:line="200" w:lineRule="exact"/>
        <w:rPr>
          <w:sz w:val="20"/>
          <w:szCs w:val="20"/>
        </w:rPr>
      </w:pPr>
    </w:p>
    <w:p w:rsidR="003F4071" w:rsidRDefault="001F5036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16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44"/>
          <w:szCs w:val="44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tat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n</w:t>
      </w:r>
    </w:p>
    <w:p w:rsidR="003F4071" w:rsidRDefault="003F4071">
      <w:pPr>
        <w:spacing w:before="17" w:after="0" w:line="200" w:lineRule="exact"/>
        <w:rPr>
          <w:sz w:val="20"/>
          <w:szCs w:val="20"/>
        </w:rPr>
      </w:pPr>
    </w:p>
    <w:p w:rsidR="003F4071" w:rsidRDefault="001F5036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Dea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dh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d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n</w:t>
      </w:r>
    </w:p>
    <w:p w:rsidR="003F4071" w:rsidRDefault="003F4071">
      <w:pPr>
        <w:spacing w:before="8" w:after="0" w:line="100" w:lineRule="exact"/>
        <w:rPr>
          <w:sz w:val="10"/>
          <w:szCs w:val="10"/>
        </w:rPr>
      </w:pPr>
    </w:p>
    <w:p w:rsidR="003F4071" w:rsidRDefault="001F5036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72.75pt;margin-top:5.85pt;width:4.5pt;height:4.5pt;z-index:-251663360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up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</w:p>
    <w:p w:rsidR="003F4071" w:rsidRDefault="001F5036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7" type="#_x0000_t75" style="position:absolute;left:0;text-align:left;margin-left:72.75pt;margin-top:9.6pt;width:4.5pt;height:4.5pt;z-index:-251662336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:rsidR="003F4071" w:rsidRDefault="003F4071">
      <w:pPr>
        <w:spacing w:before="19" w:after="0" w:line="240" w:lineRule="exact"/>
        <w:rPr>
          <w:sz w:val="24"/>
          <w:szCs w:val="24"/>
        </w:rPr>
      </w:pPr>
    </w:p>
    <w:p w:rsidR="003F4071" w:rsidRDefault="001F5036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3F4071" w:rsidRDefault="003F4071">
      <w:pPr>
        <w:spacing w:before="8" w:after="0" w:line="100" w:lineRule="exact"/>
        <w:rPr>
          <w:sz w:val="10"/>
          <w:szCs w:val="10"/>
        </w:rPr>
      </w:pPr>
    </w:p>
    <w:p w:rsidR="00BF3F1C" w:rsidDel="00BF3F1C" w:rsidRDefault="001F5036" w:rsidP="00BF3F1C">
      <w:pPr>
        <w:spacing w:after="0" w:line="240" w:lineRule="auto"/>
        <w:ind w:left="115" w:right="111"/>
        <w:rPr>
          <w:del w:id="0" w:author="Meital Waltman" w:date="2016-09-13T14:48:00Z"/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ins w:id="1" w:author="Meital Waltman" w:date="2016-09-13T13:53:00Z">
        <w:r w:rsidR="007610BC">
          <w:rPr>
            <w:rFonts w:ascii="Open Sans" w:eastAsia="Open Sans" w:hAnsi="Open Sans" w:cs="Open Sans"/>
            <w:color w:val="3F3F3F"/>
            <w:spacing w:val="1"/>
          </w:rPr>
          <w:t xml:space="preserve">is </w:t>
        </w:r>
      </w:ins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t 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limi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ins w:id="2" w:author="Meital Waltman" w:date="2016-09-13T14:47:00Z">
        <w:r w:rsidR="00BF3F1C">
          <w:rPr>
            <w:rFonts w:ascii="Open Sans" w:eastAsia="Open Sans" w:hAnsi="Open Sans" w:cs="Open Sans"/>
            <w:color w:val="3F3F3F"/>
          </w:rPr>
          <w:t xml:space="preserve"> deadhead and</w:t>
        </w:r>
      </w:ins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pu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l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del w:id="3" w:author="Meital Waltman" w:date="2016-09-13T14:48:00Z"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nd</w:delText>
        </w:r>
      </w:del>
      <w:ins w:id="4" w:author="Meital Waltman" w:date="2016-09-13T14:48:00Z">
        <w:r w:rsidR="00BF3F1C">
          <w:rPr>
            <w:rFonts w:ascii="Open Sans" w:eastAsia="Open Sans" w:hAnsi="Open Sans" w:cs="Open Sans"/>
            <w:color w:val="3F3F3F"/>
            <w:spacing w:val="-2"/>
          </w:rPr>
          <w:t>/</w:t>
        </w:r>
      </w:ins>
      <w:r>
        <w:rPr>
          <w:rFonts w:ascii="Open Sans" w:eastAsia="Open Sans" w:hAnsi="Open Sans" w:cs="Open Sans"/>
          <w:color w:val="3F3F3F"/>
        </w:rPr>
        <w:t xml:space="preserve">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pu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del w:id="5" w:author="Meital Waltman" w:date="2016-09-13T14:48:00Z">
        <w:r w:rsidDel="00BF3F1C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purp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se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k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ee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p 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se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a</w:delText>
        </w:r>
      </w:del>
      <w:del w:id="6" w:author="Meital Waltman" w:date="2016-09-13T13:53:00Z">
        <w:r w:rsidDel="007610BC">
          <w:rPr>
            <w:rFonts w:ascii="Open Sans" w:eastAsia="Open Sans" w:hAnsi="Open Sans" w:cs="Open Sans"/>
            <w:color w:val="3F3F3F"/>
          </w:rPr>
          <w:delText xml:space="preserve"> </w:delText>
        </w:r>
      </w:del>
      <w:del w:id="7" w:author="Meital Waltman" w:date="2016-09-13T14:48:00Z"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p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ss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b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r 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"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"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p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s.</w:delText>
        </w:r>
      </w:del>
    </w:p>
    <w:p w:rsidR="00BF3F1C" w:rsidRDefault="00BF3F1C" w:rsidP="00BF3F1C">
      <w:pPr>
        <w:spacing w:after="0" w:line="240" w:lineRule="auto"/>
        <w:ind w:left="115" w:right="111"/>
        <w:rPr>
          <w:ins w:id="8" w:author="Meital Waltman" w:date="2016-09-13T14:49:00Z"/>
          <w:rFonts w:ascii="Open Sans" w:eastAsia="Open Sans" w:hAnsi="Open Sans" w:cs="Open Sans"/>
        </w:rPr>
      </w:pPr>
      <w:ins w:id="9" w:author="Meital Waltman" w:date="2016-09-13T14:52:00Z">
        <w:r>
          <w:rPr>
            <w:rFonts w:ascii="Open Sans" w:eastAsia="Open Sans" w:hAnsi="Open Sans" w:cs="Open Sans"/>
            <w:color w:val="3F3F3F"/>
            <w:spacing w:val="-2"/>
          </w:rPr>
          <w:t>in</w:t>
        </w:r>
      </w:ins>
      <w:ins w:id="10" w:author="Meital Waltman" w:date="2016-09-13T14:51:00Z">
        <w:r>
          <w:rPr>
            <w:rFonts w:ascii="Open Sans" w:eastAsia="Open Sans" w:hAnsi="Open Sans" w:cs="Open Sans"/>
            <w:color w:val="3F3F3F"/>
            <w:spacing w:val="-2"/>
          </w:rPr>
          <w:t xml:space="preserve"> order</w:t>
        </w:r>
      </w:ins>
      <w:ins w:id="11" w:author="Meital Waltman" w:date="2016-09-13T14:49:00Z">
        <w:r>
          <w:rPr>
            <w:rFonts w:ascii="Open Sans" w:eastAsia="Open Sans" w:hAnsi="Open Sans" w:cs="Open Sans"/>
            <w:color w:val="3F3F3F"/>
            <w:spacing w:val="-2"/>
          </w:rPr>
          <w:t xml:space="preserve"> to minimize deadhead Km or to </w:t>
        </w:r>
      </w:ins>
      <w:ins w:id="12" w:author="Meital Waltman" w:date="2016-09-13T14:50:00Z">
        <w:r>
          <w:rPr>
            <w:rFonts w:ascii="Open Sans" w:eastAsia="Open Sans" w:hAnsi="Open Sans" w:cs="Open Sans"/>
            <w:color w:val="3F3F3F"/>
            <w:spacing w:val="-2"/>
          </w:rPr>
          <w:t xml:space="preserve">keep the vehicles close to their “home” depots. </w:t>
        </w:r>
      </w:ins>
    </w:p>
    <w:p w:rsidR="003F4071" w:rsidDel="00BF3F1C" w:rsidRDefault="003F4071" w:rsidP="00BF3F1C">
      <w:pPr>
        <w:spacing w:after="0" w:line="240" w:lineRule="auto"/>
        <w:ind w:left="115" w:right="111"/>
        <w:rPr>
          <w:del w:id="13" w:author="Meital Waltman" w:date="2016-09-13T14:48:00Z"/>
          <w:sz w:val="12"/>
          <w:szCs w:val="12"/>
        </w:rPr>
        <w:pPrChange w:id="14" w:author="Meital Waltman" w:date="2016-09-13T14:48:00Z">
          <w:pPr>
            <w:spacing w:after="0" w:line="120" w:lineRule="exact"/>
          </w:pPr>
        </w:pPrChange>
      </w:pPr>
    </w:p>
    <w:p w:rsidR="003F4071" w:rsidDel="00BF3F1C" w:rsidRDefault="001F5036" w:rsidP="00BF3F1C">
      <w:pPr>
        <w:spacing w:after="0" w:line="240" w:lineRule="auto"/>
        <w:ind w:left="115" w:right="111"/>
        <w:rPr>
          <w:del w:id="15" w:author="Meital Waltman" w:date="2016-09-13T14:48:00Z"/>
          <w:rFonts w:ascii="Open Sans" w:eastAsia="Open Sans" w:hAnsi="Open Sans" w:cs="Open Sans"/>
        </w:rPr>
        <w:pPrChange w:id="16" w:author="Meital Waltman" w:date="2016-09-13T14:48:00Z">
          <w:pPr>
            <w:spacing w:after="0" w:line="240" w:lineRule="auto"/>
            <w:ind w:left="115" w:right="321"/>
          </w:pPr>
        </w:pPrChange>
      </w:pPr>
      <w:del w:id="17" w:author="Meital Waltman" w:date="2016-09-13T14:48:00Z">
        <w:r w:rsidDel="00BF3F1C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te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BF3F1C">
          <w:rPr>
            <w:rFonts w:ascii="Open Sans" w:eastAsia="Open Sans" w:hAnsi="Open Sans" w:cs="Open Sans"/>
            <w:color w:val="3F3F3F"/>
          </w:rPr>
          <w:delText>p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te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2"/>
          </w:rPr>
          <w:delText>D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>e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4"/>
          </w:rPr>
          <w:delText>p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1"/>
          </w:rPr>
          <w:delText>o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t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6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4"/>
          </w:rPr>
          <w:delText>d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4"/>
          </w:rPr>
          <w:delText>s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5"/>
          </w:rPr>
          <w:delText>t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2"/>
          </w:rPr>
          <w:delText>a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>n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7"/>
          </w:rPr>
          <w:delText>c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e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>li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6"/>
          </w:rPr>
          <w:delText>m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t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2"/>
          </w:rPr>
          <w:delText>D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>e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2"/>
          </w:rPr>
          <w:delText>a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4"/>
          </w:rPr>
          <w:delText>d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>he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2"/>
          </w:rPr>
          <w:delText>a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4"/>
          </w:rPr>
          <w:delText>d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4"/>
          </w:rPr>
          <w:delText>s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5"/>
          </w:rPr>
          <w:delText>t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2"/>
          </w:rPr>
          <w:delText>a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>n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7"/>
          </w:rPr>
          <w:delText>c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e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>li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6"/>
          </w:rPr>
          <w:delText>m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t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n sp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ll</w:delText>
        </w:r>
        <w:r w:rsidDel="00BF3F1C">
          <w:rPr>
            <w:rFonts w:ascii="Open Sans" w:eastAsia="Open Sans" w:hAnsi="Open Sans" w:cs="Open Sans"/>
            <w:color w:val="3F3F3F"/>
          </w:rPr>
          <w:delText>y</w:delText>
        </w:r>
        <w:r w:rsidDel="00BF3F1C">
          <w:rPr>
            <w:rFonts w:ascii="Open Sans" w:eastAsia="Open Sans" w:hAnsi="Open Sans" w:cs="Open Sans"/>
            <w:color w:val="3F3F3F"/>
            <w:spacing w:val="-8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3"/>
          </w:rPr>
          <w:delText>P</w:delText>
        </w:r>
        <w:r w:rsidDel="00BF3F1C">
          <w:rPr>
            <w:rFonts w:ascii="Open Sans" w:eastAsia="Open Sans" w:hAnsi="Open Sans" w:cs="Open Sans"/>
            <w:color w:val="3F3F3F"/>
          </w:rPr>
          <w:delText>u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ut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nd </w:delText>
        </w:r>
        <w:r w:rsidDel="00BF3F1C">
          <w:rPr>
            <w:rFonts w:ascii="Open Sans" w:eastAsia="Open Sans" w:hAnsi="Open Sans" w:cs="Open Sans"/>
            <w:color w:val="3F3F3F"/>
            <w:spacing w:val="3"/>
          </w:rPr>
          <w:delText>P</w:delText>
        </w:r>
        <w:r w:rsidDel="00BF3F1C">
          <w:rPr>
            <w:rFonts w:ascii="Open Sans" w:eastAsia="Open Sans" w:hAnsi="Open Sans" w:cs="Open Sans"/>
            <w:color w:val="3F3F3F"/>
          </w:rPr>
          <w:delText>u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i</w:delText>
        </w:r>
        <w:r w:rsidDel="00BF3F1C">
          <w:rPr>
            <w:rFonts w:ascii="Open Sans" w:eastAsia="Open Sans" w:hAnsi="Open Sans" w:cs="Open Sans"/>
            <w:color w:val="3F3F3F"/>
          </w:rPr>
          <w:delText>n.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>ff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ct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pr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nce</w:delText>
        </w:r>
        <w:r w:rsidDel="00BF3F1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</w:del>
      <w:del w:id="18" w:author="Meital Waltman" w:date="2016-09-13T13:55:00Z">
        <w:r w:rsidDel="007610B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7610BC">
          <w:rPr>
            <w:rFonts w:ascii="Open Sans" w:eastAsia="Open Sans" w:hAnsi="Open Sans" w:cs="Open Sans"/>
            <w:color w:val="3F3F3F"/>
          </w:rPr>
          <w:delText>l</w:delText>
        </w:r>
      </w:del>
      <w:del w:id="19" w:author="Meital Waltman" w:date="2016-09-13T14:48:00Z">
        <w:r w:rsidDel="00BF3F1C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ll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s:</w:delText>
        </w:r>
      </w:del>
    </w:p>
    <w:p w:rsidR="003F4071" w:rsidDel="00BF3F1C" w:rsidRDefault="003F4071" w:rsidP="00BF3F1C">
      <w:pPr>
        <w:spacing w:after="0" w:line="240" w:lineRule="auto"/>
        <w:ind w:left="115" w:right="111"/>
        <w:rPr>
          <w:del w:id="20" w:author="Meital Waltman" w:date="2016-09-13T14:48:00Z"/>
          <w:rFonts w:hint="cs"/>
          <w:sz w:val="12"/>
          <w:szCs w:val="12"/>
          <w:rtl/>
          <w:lang w:bidi="he-IL"/>
        </w:rPr>
        <w:pPrChange w:id="21" w:author="Meital Waltman" w:date="2016-09-13T14:48:00Z">
          <w:pPr>
            <w:spacing w:after="0" w:line="120" w:lineRule="exact"/>
          </w:pPr>
        </w:pPrChange>
      </w:pPr>
    </w:p>
    <w:p w:rsidR="003F4071" w:rsidDel="00BF3F1C" w:rsidRDefault="001F5036" w:rsidP="00BF3F1C">
      <w:pPr>
        <w:spacing w:after="0" w:line="240" w:lineRule="auto"/>
        <w:ind w:left="115" w:right="111"/>
        <w:rPr>
          <w:del w:id="22" w:author="Meital Waltman" w:date="2016-09-13T14:48:00Z"/>
          <w:rFonts w:ascii="Open Sans" w:eastAsia="Open Sans" w:hAnsi="Open Sans" w:cs="Open Sans"/>
        </w:rPr>
        <w:pPrChange w:id="23" w:author="Meital Waltman" w:date="2016-09-13T14:48:00Z">
          <w:pPr>
            <w:spacing w:after="0" w:line="240" w:lineRule="auto"/>
            <w:ind w:left="115" w:right="-20"/>
          </w:pPr>
        </w:pPrChange>
      </w:pPr>
      <w:del w:id="24" w:author="Meital Waltman" w:date="2016-09-13T14:48:00Z">
        <w:r w:rsidDel="00BF3F1C">
          <w:rPr>
            <w:rFonts w:ascii="Open Sans" w:eastAsia="Open Sans" w:hAnsi="Open Sans" w:cs="Open Sans"/>
            <w:b/>
            <w:bCs/>
            <w:color w:val="3F3F3F"/>
            <w:spacing w:val="-1"/>
          </w:rPr>
          <w:delText>Fo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7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3"/>
          </w:rPr>
          <w:delText>P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>u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>l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5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1"/>
          </w:rPr>
          <w:delText>o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>u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5"/>
          </w:rPr>
          <w:delText>t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4"/>
          </w:rPr>
          <w:delText>s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:</w:delText>
        </w:r>
      </w:del>
    </w:p>
    <w:p w:rsidR="003F4071" w:rsidDel="00BF3F1C" w:rsidRDefault="003F4071" w:rsidP="00BF3F1C">
      <w:pPr>
        <w:spacing w:after="0" w:line="240" w:lineRule="auto"/>
        <w:ind w:left="115" w:right="111"/>
        <w:rPr>
          <w:del w:id="25" w:author="Meital Waltman" w:date="2016-09-13T14:48:00Z"/>
          <w:sz w:val="12"/>
          <w:szCs w:val="12"/>
        </w:rPr>
        <w:pPrChange w:id="26" w:author="Meital Waltman" w:date="2016-09-13T14:48:00Z">
          <w:pPr>
            <w:spacing w:after="0" w:line="120" w:lineRule="exact"/>
          </w:pPr>
        </w:pPrChange>
      </w:pPr>
    </w:p>
    <w:p w:rsidR="003F4071" w:rsidDel="00BF3F1C" w:rsidRDefault="001F5036" w:rsidP="00BF3F1C">
      <w:pPr>
        <w:spacing w:after="0" w:line="240" w:lineRule="auto"/>
        <w:ind w:left="115" w:right="111"/>
        <w:rPr>
          <w:del w:id="27" w:author="Meital Waltman" w:date="2016-09-13T14:48:00Z"/>
          <w:rFonts w:ascii="Open Sans" w:eastAsia="Open Sans" w:hAnsi="Open Sans" w:cs="Open Sans"/>
        </w:rPr>
        <w:pPrChange w:id="28" w:author="Meital Waltman" w:date="2016-09-13T14:48:00Z">
          <w:pPr>
            <w:spacing w:after="0" w:line="240" w:lineRule="auto"/>
            <w:ind w:left="115" w:right="52"/>
          </w:pPr>
        </w:pPrChange>
      </w:pPr>
      <w:del w:id="29" w:author="Meital Waltman" w:date="2016-09-13T14:48:00Z">
        <w:r w:rsidDel="00BF3F1C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pr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nce</w:delText>
        </w:r>
        <w:r w:rsidDel="00BF3F1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limi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3"/>
          </w:rPr>
          <w:delText>P</w:delText>
        </w:r>
        <w:r w:rsidDel="00BF3F1C">
          <w:rPr>
            <w:rFonts w:ascii="Open Sans" w:eastAsia="Open Sans" w:hAnsi="Open Sans" w:cs="Open Sans"/>
            <w:color w:val="3F3F3F"/>
          </w:rPr>
          <w:delText>u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ut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nce</w:delText>
        </w:r>
        <w:r w:rsidDel="00BF3F1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a 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y</w:delText>
        </w:r>
        <w:r w:rsidDel="00BF3F1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p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rm</w:delText>
        </w:r>
        <w:r w:rsidDel="00BF3F1C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a s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ce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 xml:space="preserve"> t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p. 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t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k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ee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p 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n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g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n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n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y</w:delText>
        </w:r>
        <w:r w:rsidDel="00BF3F1C">
          <w:rPr>
            <w:rFonts w:ascii="Open Sans" w:eastAsia="Open Sans" w:hAnsi="Open Sans" w:cs="Open Sans"/>
            <w:color w:val="3F3F3F"/>
            <w:spacing w:val="-8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"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"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p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s.</w:delText>
        </w:r>
      </w:del>
    </w:p>
    <w:p w:rsidR="003F4071" w:rsidDel="00BF3F1C" w:rsidRDefault="003F4071" w:rsidP="00BF3F1C">
      <w:pPr>
        <w:spacing w:after="0" w:line="240" w:lineRule="auto"/>
        <w:ind w:left="115" w:right="111"/>
        <w:rPr>
          <w:del w:id="30" w:author="Meital Waltman" w:date="2016-09-13T14:48:00Z"/>
          <w:sz w:val="12"/>
          <w:szCs w:val="12"/>
        </w:rPr>
        <w:pPrChange w:id="31" w:author="Meital Waltman" w:date="2016-09-13T14:48:00Z">
          <w:pPr>
            <w:spacing w:after="0" w:line="120" w:lineRule="exact"/>
          </w:pPr>
        </w:pPrChange>
      </w:pPr>
    </w:p>
    <w:p w:rsidR="003F4071" w:rsidDel="00BF3F1C" w:rsidRDefault="001F5036" w:rsidP="00BF3F1C">
      <w:pPr>
        <w:spacing w:after="0" w:line="240" w:lineRule="auto"/>
        <w:ind w:left="115" w:right="111"/>
        <w:rPr>
          <w:del w:id="32" w:author="Meital Waltman" w:date="2016-09-13T14:48:00Z"/>
          <w:rFonts w:ascii="Open Sans" w:eastAsia="Open Sans" w:hAnsi="Open Sans" w:cs="Open Sans"/>
        </w:rPr>
        <w:pPrChange w:id="33" w:author="Meital Waltman" w:date="2016-09-13T14:48:00Z">
          <w:pPr>
            <w:spacing w:after="0" w:line="240" w:lineRule="auto"/>
            <w:ind w:left="115" w:right="-20"/>
          </w:pPr>
        </w:pPrChange>
      </w:pPr>
      <w:del w:id="34" w:author="Meital Waltman" w:date="2016-09-13T14:48:00Z">
        <w:r w:rsidDel="00BF3F1C">
          <w:rPr>
            <w:rFonts w:ascii="Open Sans" w:eastAsia="Open Sans" w:hAnsi="Open Sans" w:cs="Open Sans"/>
            <w:b/>
            <w:bCs/>
            <w:color w:val="3F3F3F"/>
            <w:spacing w:val="-1"/>
          </w:rPr>
          <w:delText>Fo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7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3"/>
          </w:rPr>
          <w:delText>P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>u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>l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5"/>
          </w:rPr>
          <w:delText xml:space="preserve"> 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5"/>
          </w:rPr>
          <w:delText>n</w:delText>
        </w:r>
        <w:r w:rsidDel="00BF3F1C">
          <w:rPr>
            <w:rFonts w:ascii="Open Sans" w:eastAsia="Open Sans" w:hAnsi="Open Sans" w:cs="Open Sans"/>
            <w:b/>
            <w:bCs/>
            <w:color w:val="3F3F3F"/>
            <w:spacing w:val="-4"/>
          </w:rPr>
          <w:delText>s</w:delText>
        </w:r>
        <w:r w:rsidDel="00BF3F1C">
          <w:rPr>
            <w:rFonts w:ascii="Open Sans" w:eastAsia="Open Sans" w:hAnsi="Open Sans" w:cs="Open Sans"/>
            <w:b/>
            <w:bCs/>
            <w:color w:val="3F3F3F"/>
          </w:rPr>
          <w:delText>:</w:delText>
        </w:r>
      </w:del>
    </w:p>
    <w:p w:rsidR="003F4071" w:rsidDel="00BF3F1C" w:rsidRDefault="003F4071" w:rsidP="00BF3F1C">
      <w:pPr>
        <w:spacing w:after="0" w:line="240" w:lineRule="auto"/>
        <w:ind w:left="115" w:right="111"/>
        <w:rPr>
          <w:del w:id="35" w:author="Meital Waltman" w:date="2016-09-13T14:48:00Z"/>
          <w:sz w:val="12"/>
          <w:szCs w:val="12"/>
        </w:rPr>
        <w:pPrChange w:id="36" w:author="Meital Waltman" w:date="2016-09-13T14:48:00Z">
          <w:pPr>
            <w:spacing w:after="0" w:line="120" w:lineRule="exact"/>
          </w:pPr>
        </w:pPrChange>
      </w:pPr>
    </w:p>
    <w:p w:rsidR="003F4071" w:rsidRDefault="001F5036" w:rsidP="00BF3F1C">
      <w:pPr>
        <w:spacing w:after="0" w:line="240" w:lineRule="auto"/>
        <w:ind w:left="115" w:right="111"/>
        <w:rPr>
          <w:rFonts w:ascii="Open Sans" w:eastAsia="Open Sans" w:hAnsi="Open Sans" w:cs="Open Sans"/>
        </w:rPr>
        <w:pPrChange w:id="37" w:author="Meital Waltman" w:date="2016-09-13T14:48:00Z">
          <w:pPr>
            <w:spacing w:after="0" w:line="240" w:lineRule="auto"/>
            <w:ind w:left="115" w:right="413"/>
          </w:pPr>
        </w:pPrChange>
      </w:pPr>
      <w:del w:id="38" w:author="Meital Waltman" w:date="2016-09-13T14:48:00Z">
        <w:r w:rsidDel="00BF3F1C">
          <w:rPr>
            <w:rFonts w:ascii="Open Sans" w:eastAsia="Open Sans" w:hAnsi="Open Sans" w:cs="Open Sans"/>
            <w:color w:val="3F3F3F"/>
            <w:spacing w:val="-4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t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nd 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a </w:delText>
        </w:r>
        <w:r w:rsidDel="00BF3F1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rk</w:delText>
        </w:r>
        <w:r w:rsidDel="00BF3F1C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  <w:spacing w:val="-6"/>
          </w:rPr>
          <w:delText>y</w:delText>
        </w:r>
        <w:r w:rsidDel="00BF3F1C">
          <w:rPr>
            <w:rFonts w:ascii="Open Sans" w:eastAsia="Open Sans" w:hAnsi="Open Sans" w:cs="Open Sans"/>
            <w:color w:val="3F3F3F"/>
          </w:rPr>
          <w:delText>,</w:delText>
        </w:r>
        <w:r w:rsidDel="00BF3F1C">
          <w:rPr>
            <w:rFonts w:ascii="Open Sans" w:eastAsia="Open Sans" w:hAnsi="Open Sans" w:cs="Open Sans"/>
            <w:color w:val="3F3F3F"/>
            <w:spacing w:val="7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il</w:delText>
        </w:r>
        <w:r w:rsidDel="00BF3F1C">
          <w:rPr>
            <w:rFonts w:ascii="Open Sans" w:eastAsia="Open Sans" w:hAnsi="Open Sans" w:cs="Open Sans"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et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urn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i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"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"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p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</w:rPr>
          <w:delText>t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nce</w:delText>
        </w:r>
        <w:r w:rsidDel="00BF3F1C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 xml:space="preserve">o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 xml:space="preserve"> i</w:delText>
        </w:r>
        <w:r w:rsidDel="00BF3F1C">
          <w:rPr>
            <w:rFonts w:ascii="Open Sans" w:eastAsia="Open Sans" w:hAnsi="Open Sans" w:cs="Open Sans"/>
            <w:color w:val="3F3F3F"/>
          </w:rPr>
          <w:delText>t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ss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n a sp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xim</w:delText>
        </w:r>
        <w:r w:rsidDel="00BF3F1C">
          <w:rPr>
            <w:rFonts w:ascii="Open Sans" w:eastAsia="Open Sans" w:hAnsi="Open Sans" w:cs="Open Sans"/>
            <w:color w:val="3F3F3F"/>
          </w:rPr>
          <w:delText>u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BF3F1C">
          <w:rPr>
            <w:rFonts w:ascii="Open Sans" w:eastAsia="Open Sans" w:hAnsi="Open Sans" w:cs="Open Sans"/>
            <w:color w:val="3F3F3F"/>
          </w:rPr>
          <w:delText>.</w:delText>
        </w:r>
        <w:r w:rsidDel="00BF3F1C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6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s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,</w:delText>
        </w:r>
        <w:r w:rsidDel="00BF3F1C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he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h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c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3F1C">
          <w:rPr>
            <w:rFonts w:ascii="Open Sans" w:eastAsia="Open Sans" w:hAnsi="Open Sans" w:cs="Open Sans"/>
            <w:color w:val="3F3F3F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il</w:delText>
        </w:r>
        <w:r w:rsidDel="00BF3F1C">
          <w:rPr>
            <w:rFonts w:ascii="Open Sans" w:eastAsia="Open Sans" w:hAnsi="Open Sans" w:cs="Open Sans"/>
            <w:color w:val="3F3F3F"/>
          </w:rPr>
          <w:delText>l</w:delText>
        </w:r>
        <w:r w:rsidDel="00BF3F1C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be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p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k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3F1C">
          <w:rPr>
            <w:rFonts w:ascii="Open Sans" w:eastAsia="Open Sans" w:hAnsi="Open Sans" w:cs="Open Sans"/>
            <w:color w:val="3F3F3F"/>
          </w:rPr>
          <w:delText>n n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3F1C">
          <w:rPr>
            <w:rFonts w:ascii="Open Sans" w:eastAsia="Open Sans" w:hAnsi="Open Sans" w:cs="Open Sans"/>
            <w:color w:val="3F3F3F"/>
          </w:rPr>
          <w:delText>r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st</w:delText>
        </w:r>
        <w:r w:rsidDel="00BF3F1C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3F1C">
          <w:rPr>
            <w:rFonts w:ascii="Open Sans" w:eastAsia="Open Sans" w:hAnsi="Open Sans" w:cs="Open Sans"/>
            <w:color w:val="3F3F3F"/>
          </w:rPr>
          <w:delText>d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3F1C">
          <w:rPr>
            <w:rFonts w:ascii="Open Sans" w:eastAsia="Open Sans" w:hAnsi="Open Sans" w:cs="Open Sans"/>
            <w:color w:val="3F3F3F"/>
          </w:rPr>
          <w:delText>p</w:delText>
        </w:r>
        <w:r w:rsidDel="00BF3F1C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3F1C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3F1C">
          <w:rPr>
            <w:rFonts w:ascii="Open Sans" w:eastAsia="Open Sans" w:hAnsi="Open Sans" w:cs="Open Sans"/>
            <w:color w:val="3F3F3F"/>
          </w:rPr>
          <w:delText>.</w:delText>
        </w:r>
      </w:del>
    </w:p>
    <w:p w:rsidR="003F4071" w:rsidRDefault="003F4071">
      <w:pPr>
        <w:spacing w:after="0"/>
        <w:sectPr w:rsidR="003F4071">
          <w:type w:val="continuous"/>
          <w:pgSz w:w="11920" w:h="16840"/>
          <w:pgMar w:top="1560" w:right="1380" w:bottom="280" w:left="1280" w:header="720" w:footer="720" w:gutter="0"/>
          <w:cols w:space="720"/>
        </w:sectPr>
      </w:pPr>
    </w:p>
    <w:p w:rsidR="003F4071" w:rsidRDefault="003F4071">
      <w:pPr>
        <w:spacing w:before="9" w:after="0" w:line="100" w:lineRule="exact"/>
        <w:rPr>
          <w:sz w:val="10"/>
          <w:szCs w:val="10"/>
        </w:rPr>
      </w:pPr>
    </w:p>
    <w:p w:rsidR="003F4071" w:rsidRDefault="001F5036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</w:p>
    <w:p w:rsidR="003F4071" w:rsidRDefault="001F5036">
      <w:pPr>
        <w:spacing w:after="0" w:line="326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:rsidR="003F4071" w:rsidRDefault="003F4071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5085"/>
        <w:gridCol w:w="2160"/>
      </w:tblGrid>
      <w:tr w:rsidR="003F4071">
        <w:trPr>
          <w:trHeight w:hRule="exact" w:val="42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3F4071" w:rsidRDefault="001F5036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3F4071" w:rsidRDefault="001F5036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3F4071" w:rsidRDefault="001F5036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3F4071">
        <w:trPr>
          <w:trHeight w:hRule="exact" w:val="8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F4071" w:rsidRDefault="003F4071">
            <w:pPr>
              <w:spacing w:after="0" w:line="120" w:lineRule="exact"/>
              <w:rPr>
                <w:sz w:val="12"/>
                <w:szCs w:val="12"/>
              </w:rPr>
            </w:pPr>
          </w:p>
          <w:p w:rsidR="003F4071" w:rsidRDefault="001F5036">
            <w:pPr>
              <w:spacing w:after="0" w:line="293" w:lineRule="auto"/>
              <w:ind w:left="60" w:right="56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k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F4071" w:rsidRDefault="003F4071">
            <w:pPr>
              <w:spacing w:after="0" w:line="120" w:lineRule="exact"/>
              <w:rPr>
                <w:sz w:val="12"/>
                <w:szCs w:val="12"/>
              </w:rPr>
            </w:pPr>
          </w:p>
          <w:p w:rsidR="003F4071" w:rsidRDefault="001F5036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del w:id="39" w:author="Meital Waltman" w:date="2016-09-13T15:08:00Z">
              <w:r w:rsidDel="009D54F7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delText>S</w:delText>
              </w:r>
              <w:r w:rsidDel="009D54F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9D54F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s</w:delText>
              </w:r>
              <w:r w:rsidDel="009D54F7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a</w:delText>
              </w:r>
              <w:r w:rsidDel="009D54F7">
                <w:rPr>
                  <w:rFonts w:ascii="Open Sans" w:eastAsia="Open Sans" w:hAnsi="Open Sans" w:cs="Open Sans"/>
                  <w:spacing w:val="3"/>
                  <w:sz w:val="18"/>
                  <w:szCs w:val="18"/>
                </w:rPr>
                <w:delText xml:space="preserve"> </w:delText>
              </w:r>
              <w:r w:rsidDel="009D54F7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>m</w:delText>
              </w:r>
              <w:r w:rsidDel="009D54F7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9D54F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x</w:delText>
              </w:r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9D54F7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>m</w:delText>
              </w:r>
              <w:r w:rsidDel="009D54F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</w:delText>
              </w:r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m</w:delText>
              </w:r>
              <w:r w:rsidDel="009D54F7">
                <w:rPr>
                  <w:rFonts w:ascii="Open Sans" w:eastAsia="Open Sans" w:hAnsi="Open Sans" w:cs="Open Sans"/>
                  <w:spacing w:val="-6"/>
                  <w:sz w:val="18"/>
                  <w:szCs w:val="18"/>
                </w:rPr>
                <w:delText xml:space="preserve"> </w:delText>
              </w:r>
              <w:r w:rsidDel="009D54F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</w:delText>
              </w:r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9D54F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Del="009D54F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9D54F7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9D54F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9D54F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9D54F7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 xml:space="preserve"> </w:delText>
              </w:r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li</w:delText>
              </w:r>
              <w:r w:rsidDel="009D54F7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>m</w:delText>
              </w:r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it</w:delText>
              </w:r>
              <w:r w:rsidDel="009D54F7">
                <w:rPr>
                  <w:rFonts w:ascii="Open Sans" w:eastAsia="Open Sans" w:hAnsi="Open Sans" w:cs="Open Sans"/>
                  <w:spacing w:val="-6"/>
                  <w:sz w:val="18"/>
                  <w:szCs w:val="18"/>
                </w:rPr>
                <w:delText xml:space="preserve"> </w:delText>
              </w:r>
              <w:r w:rsidDel="009D54F7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>f</w:delText>
              </w:r>
              <w:r w:rsidDel="009D54F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r</w:delText>
              </w:r>
              <w:r w:rsidDel="009D54F7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 xml:space="preserve"> </w:delText>
              </w:r>
            </w:del>
            <w:del w:id="40" w:author="Meital Waltman" w:date="2016-09-13T14:55:00Z">
              <w:r w:rsidDel="002B4F37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2B4F3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2B4F3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</w:delText>
              </w:r>
              <w:r w:rsidDel="002B4F37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2B4F37">
                <w:rPr>
                  <w:rFonts w:ascii="Open Sans" w:eastAsia="Open Sans" w:hAnsi="Open Sans" w:cs="Open Sans"/>
                  <w:sz w:val="18"/>
                  <w:szCs w:val="18"/>
                </w:rPr>
                <w:delText>n</w:delText>
              </w:r>
              <w:r w:rsidDel="002B4F37">
                <w:rPr>
                  <w:rFonts w:ascii="Open Sans" w:eastAsia="Open Sans" w:hAnsi="Open Sans" w:cs="Open Sans"/>
                  <w:spacing w:val="-9"/>
                  <w:sz w:val="18"/>
                  <w:szCs w:val="18"/>
                </w:rPr>
                <w:delText xml:space="preserve"> </w:delText>
              </w:r>
              <w:r w:rsidDel="002B4F3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2B4F37">
                <w:rPr>
                  <w:rFonts w:ascii="Open Sans" w:eastAsia="Open Sans" w:hAnsi="Open Sans" w:cs="Open Sans"/>
                  <w:sz w:val="18"/>
                  <w:szCs w:val="18"/>
                </w:rPr>
                <w:delText>o</w:delText>
              </w:r>
              <w:r w:rsidDel="002B4F37">
                <w:rPr>
                  <w:rFonts w:ascii="Open Sans" w:eastAsia="Open Sans" w:hAnsi="Open Sans" w:cs="Open Sans"/>
                  <w:spacing w:val="-6"/>
                  <w:sz w:val="18"/>
                  <w:szCs w:val="18"/>
                </w:rPr>
                <w:delText xml:space="preserve"> </w:delText>
              </w:r>
              <w:r w:rsidDel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</w:delText>
              </w:r>
              <w:r w:rsidDel="002B4F3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2B4F3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2B4F37">
                <w:rPr>
                  <w:rFonts w:ascii="Open Sans" w:eastAsia="Open Sans" w:hAnsi="Open Sans" w:cs="Open Sans"/>
                  <w:sz w:val="18"/>
                  <w:szCs w:val="18"/>
                </w:rPr>
                <w:delText>t</w:delText>
              </w:r>
              <w:r w:rsidDel="002B4F37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delText xml:space="preserve"> </w:delText>
              </w:r>
              <w:r w:rsidDel="002B4F3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2B4F37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2B4F37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Del="002B4F3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</w:del>
            <w:del w:id="41" w:author="Meital Waltman" w:date="2016-09-13T15:08:00Z">
              <w:r w:rsidDel="009D54F7">
                <w:rPr>
                  <w:rFonts w:ascii="Open Sans" w:eastAsia="Open Sans" w:hAnsi="Open Sans" w:cs="Open Sans"/>
                  <w:sz w:val="18"/>
                  <w:szCs w:val="18"/>
                </w:rPr>
                <w:delText>.</w:delText>
              </w:r>
            </w:del>
            <w:ins w:id="42" w:author="Meital Waltman" w:date="2016-09-13T15:08:00Z">
              <w:r w:rsidR="009D54F7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t xml:space="preserve">Reduces the </w:t>
              </w:r>
            </w:ins>
            <w:ins w:id="43" w:author="Meital Waltman" w:date="2016-09-13T15:09:00Z">
              <w:r w:rsidR="009D54F7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t>duration</w:t>
              </w:r>
            </w:ins>
            <w:ins w:id="44" w:author="Meital Waltman" w:date="2016-09-13T15:08:00Z">
              <w:r w:rsidR="009D54F7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t xml:space="preserve"> of the depot optimization </w:t>
              </w:r>
            </w:ins>
            <w:ins w:id="45" w:author="Meital Waltman" w:date="2016-09-13T15:09:00Z">
              <w:r w:rsidR="009D54F7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t>b</w:t>
              </w:r>
            </w:ins>
            <w:ins w:id="46" w:author="Meital Waltman" w:date="2016-09-13T15:08:00Z">
              <w:r w:rsidR="009D54F7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t xml:space="preserve">y minimizing the number of </w:t>
              </w:r>
              <w:r w:rsidR="00CB3DCE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t>depot</w:t>
              </w:r>
            </w:ins>
            <w:ins w:id="47" w:author="Meital Waltman" w:date="2016-09-13T15:21:00Z">
              <w:r w:rsidR="00CB3DCE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t xml:space="preserve"> “candidates”</w:t>
              </w:r>
            </w:ins>
            <w:ins w:id="48" w:author="Meital Waltman" w:date="2016-09-13T15:08:00Z">
              <w:r w:rsidR="009D54F7">
                <w:rPr>
                  <w:rFonts w:ascii="Open Sans" w:eastAsia="Open Sans" w:hAnsi="Open Sans" w:cs="Open Sans"/>
                  <w:spacing w:val="6"/>
                  <w:sz w:val="18"/>
                  <w:szCs w:val="18"/>
                </w:rPr>
                <w:t>.</w:t>
              </w:r>
            </w:ins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F4071" w:rsidRDefault="003F4071">
            <w:pPr>
              <w:spacing w:after="0" w:line="120" w:lineRule="exact"/>
              <w:rPr>
                <w:sz w:val="12"/>
                <w:szCs w:val="12"/>
              </w:rPr>
            </w:pPr>
          </w:p>
          <w:p w:rsidR="003F4071" w:rsidRDefault="001F5036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k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3F4071">
        <w:trPr>
          <w:trHeight w:hRule="exact" w:val="8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F4071" w:rsidRDefault="003F4071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F4071" w:rsidRDefault="001F5036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z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</w:p>
          <w:p w:rsidR="003F4071" w:rsidRDefault="001F5036">
            <w:pPr>
              <w:spacing w:before="55"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F4071" w:rsidRDefault="003F4071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F4071" w:rsidRDefault="001F5036">
            <w:pPr>
              <w:spacing w:after="0" w:line="293" w:lineRule="auto"/>
              <w:ind w:left="59" w:right="-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del w:id="49" w:author="Meital Waltman" w:date="2016-09-13T14:56:00Z">
              <w:r w:rsidDel="002B4F37">
                <w:rPr>
                  <w:rFonts w:ascii="Open Sans" w:eastAsia="Open Sans" w:hAnsi="Open Sans" w:cs="Open Sans"/>
                  <w:sz w:val="18"/>
                  <w:szCs w:val="18"/>
                </w:rPr>
                <w:delText>n</w:delText>
              </w:r>
            </w:del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del w:id="50" w:author="Meital Waltman" w:date="2016-09-13T14:56:00Z">
              <w:r w:rsidDel="002B4F3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2B4F3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x</w:delText>
              </w:r>
              <w:r w:rsidDel="002B4F37">
                <w:rPr>
                  <w:rFonts w:ascii="Open Sans" w:eastAsia="Open Sans" w:hAnsi="Open Sans" w:cs="Open Sans"/>
                  <w:sz w:val="18"/>
                  <w:szCs w:val="18"/>
                </w:rPr>
                <w:delText>it</w:delText>
              </w:r>
              <w:r w:rsidDel="002B4F37">
                <w:rPr>
                  <w:rFonts w:ascii="Open Sans" w:eastAsia="Open Sans" w:hAnsi="Open Sans" w:cs="Open Sans"/>
                  <w:spacing w:val="-6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del w:id="51" w:author="Meital Waltman" w:date="2016-09-13T14:56:00Z">
              <w:r w:rsidDel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</w:delText>
              </w:r>
              <w:r w:rsidDel="002B4F3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2B4F37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dh</w:delText>
              </w:r>
              <w:r w:rsidDel="002B4F3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2B4F37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</w:delText>
              </w:r>
            </w:del>
            <w:ins w:id="52" w:author="Meital Waltman" w:date="2016-09-13T14:56:00Z">
              <w:r w:rsidR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t>pull out</w:t>
              </w:r>
            </w:ins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3F4071" w:rsidRDefault="003F4071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F4071" w:rsidRDefault="001F5036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5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z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  <w:p w:rsidR="003F4071" w:rsidRDefault="001F5036">
            <w:pPr>
              <w:spacing w:before="55"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3F4071">
        <w:trPr>
          <w:trHeight w:hRule="exact" w:val="8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071" w:rsidRDefault="003F4071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F4071" w:rsidRDefault="001F5036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z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</w:p>
          <w:p w:rsidR="003F4071" w:rsidRDefault="001F5036">
            <w:pPr>
              <w:spacing w:before="55"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071" w:rsidRDefault="003F4071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F4071" w:rsidRDefault="001F5036">
            <w:pPr>
              <w:spacing w:after="0" w:line="293" w:lineRule="auto"/>
              <w:ind w:left="59" w:right="4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del w:id="53" w:author="Meital Waltman" w:date="2016-09-13T14:56:00Z">
              <w:r w:rsidDel="002B4F37">
                <w:rPr>
                  <w:rFonts w:ascii="Open Sans" w:eastAsia="Open Sans" w:hAnsi="Open Sans" w:cs="Open Sans"/>
                  <w:sz w:val="18"/>
                  <w:szCs w:val="18"/>
                </w:rPr>
                <w:delText>n</w:delText>
              </w:r>
            </w:del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del w:id="54" w:author="Meital Waltman" w:date="2016-09-13T14:56:00Z">
              <w:r w:rsidDel="002B4F3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2B4F37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x</w:delText>
              </w:r>
              <w:r w:rsidDel="002B4F37">
                <w:rPr>
                  <w:rFonts w:ascii="Open Sans" w:eastAsia="Open Sans" w:hAnsi="Open Sans" w:cs="Open Sans"/>
                  <w:sz w:val="18"/>
                  <w:szCs w:val="18"/>
                </w:rPr>
                <w:delText>it</w:delText>
              </w:r>
              <w:r w:rsidDel="002B4F37">
                <w:rPr>
                  <w:rFonts w:ascii="Open Sans" w:eastAsia="Open Sans" w:hAnsi="Open Sans" w:cs="Open Sans"/>
                  <w:spacing w:val="-6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ins w:id="55" w:author="Meital Waltman" w:date="2016-09-13T14:56:00Z">
              <w:r w:rsidR="002B4F37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 xml:space="preserve">pull out </w:t>
              </w:r>
            </w:ins>
            <w:del w:id="56" w:author="Meital Waltman" w:date="2016-09-13T14:56:00Z">
              <w:r w:rsidDel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</w:delText>
              </w:r>
              <w:r w:rsidDel="002B4F3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2B4F37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2B4F37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dh</w:delText>
              </w:r>
              <w:r w:rsidDel="002B4F37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2B4F37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2B4F37">
                <w:rPr>
                  <w:rFonts w:ascii="Open Sans" w:eastAsia="Open Sans" w:hAnsi="Open Sans" w:cs="Open Sans"/>
                  <w:sz w:val="18"/>
                  <w:szCs w:val="18"/>
                </w:rPr>
                <w:delText>d</w:delText>
              </w:r>
              <w:r w:rsidDel="002B4F37">
                <w:rPr>
                  <w:rFonts w:ascii="Open Sans" w:eastAsia="Open Sans" w:hAnsi="Open Sans" w:cs="Open Sans"/>
                  <w:spacing w:val="-11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h 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4071" w:rsidRDefault="003F4071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3F4071" w:rsidRDefault="001F5036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5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z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  <w:p w:rsidR="003F4071" w:rsidRDefault="001F5036">
            <w:pPr>
              <w:spacing w:before="55"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</w:tbl>
    <w:p w:rsidR="003F4071" w:rsidRDefault="003F4071">
      <w:pPr>
        <w:spacing w:after="0"/>
        <w:sectPr w:rsidR="003F4071">
          <w:pgSz w:w="11920" w:h="16840"/>
          <w:pgMar w:top="1560" w:right="1300" w:bottom="280" w:left="1280" w:header="720" w:footer="720" w:gutter="0"/>
          <w:cols w:space="720"/>
        </w:sectPr>
      </w:pPr>
    </w:p>
    <w:p w:rsidR="003F4071" w:rsidRDefault="003F4071">
      <w:pPr>
        <w:spacing w:before="8" w:after="0" w:line="130" w:lineRule="exact"/>
        <w:rPr>
          <w:sz w:val="13"/>
          <w:szCs w:val="13"/>
        </w:rPr>
      </w:pPr>
    </w:p>
    <w:p w:rsidR="003F4071" w:rsidDel="009D54F7" w:rsidRDefault="009D54F7">
      <w:pPr>
        <w:spacing w:after="0" w:line="240" w:lineRule="auto"/>
        <w:ind w:left="115" w:right="-20"/>
        <w:rPr>
          <w:del w:id="57" w:author="Meital Waltman" w:date="2016-09-13T15:10:00Z"/>
          <w:rFonts w:ascii="Open Sans" w:eastAsia="Open Sans" w:hAnsi="Open Sans" w:cs="Open Sans"/>
        </w:rPr>
      </w:pPr>
      <w:ins w:id="58" w:author="Meital Waltman" w:date="2016-09-13T15:10:00Z">
        <w:r>
          <w:rPr>
            <w:rFonts w:ascii="Open Sans" w:eastAsia="Open Sans" w:hAnsi="Open Sans" w:cs="Open Sans"/>
            <w:spacing w:val="6"/>
            <w:sz w:val="18"/>
            <w:szCs w:val="18"/>
          </w:rPr>
          <w:t>Reduces the duration of the depot optimization by minimizing</w:t>
        </w:r>
        <w:r w:rsidR="00CB3DCE">
          <w:rPr>
            <w:rFonts w:ascii="Open Sans" w:eastAsia="Open Sans" w:hAnsi="Open Sans" w:cs="Open Sans"/>
            <w:spacing w:val="6"/>
            <w:sz w:val="18"/>
            <w:szCs w:val="18"/>
          </w:rPr>
          <w:t xml:space="preserve"> the number of depot</w:t>
        </w:r>
      </w:ins>
      <w:ins w:id="59" w:author="Meital Waltman" w:date="2016-09-13T15:21:00Z">
        <w:r w:rsidR="00CB3DCE">
          <w:rPr>
            <w:rFonts w:ascii="Open Sans" w:eastAsia="Open Sans" w:hAnsi="Open Sans" w:cs="Open Sans"/>
            <w:spacing w:val="6"/>
            <w:sz w:val="18"/>
            <w:szCs w:val="18"/>
          </w:rPr>
          <w:t xml:space="preserve"> “candidates”</w:t>
        </w:r>
      </w:ins>
      <w:ins w:id="60" w:author="Meital Waltman" w:date="2016-09-13T15:10:00Z">
        <w:r>
          <w:rPr>
            <w:rFonts w:ascii="Open Sans" w:eastAsia="Open Sans" w:hAnsi="Open Sans" w:cs="Open Sans"/>
            <w:spacing w:val="6"/>
            <w:sz w:val="18"/>
            <w:szCs w:val="18"/>
          </w:rPr>
          <w:t>.</w:t>
        </w:r>
      </w:ins>
      <w:ins w:id="61" w:author="Meital Waltman" w:date="2016-09-13T15:21:00Z">
        <w:r w:rsidR="00CB3DCE">
          <w:rPr>
            <w:rFonts w:ascii="Open Sans" w:eastAsia="Open Sans" w:hAnsi="Open Sans" w:cs="Open Sans"/>
            <w:spacing w:val="6"/>
            <w:sz w:val="18"/>
            <w:szCs w:val="18"/>
          </w:rPr>
          <w:t xml:space="preserve"> </w:t>
        </w:r>
      </w:ins>
      <w:del w:id="62" w:author="Meital Waltman" w:date="2016-09-13T15:10:00Z">
        <w:r w:rsidR="001F5036" w:rsidDel="009D54F7">
          <w:rPr>
            <w:rFonts w:ascii="Open Sans" w:eastAsia="Open Sans" w:hAnsi="Open Sans" w:cs="Open Sans"/>
            <w:color w:val="3F3F3F"/>
            <w:spacing w:val="-1"/>
          </w:rPr>
          <w:delText>S</w:delText>
        </w:r>
        <w:r w:rsidR="001F5036" w:rsidDel="009D54F7">
          <w:rPr>
            <w:rFonts w:ascii="Open Sans" w:eastAsia="Open Sans" w:hAnsi="Open Sans" w:cs="Open Sans"/>
            <w:color w:val="3F3F3F"/>
            <w:spacing w:val="-3"/>
          </w:rPr>
          <w:delText>et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s</w:delText>
        </w:r>
        <w:r w:rsidR="001F5036" w:rsidDel="009D54F7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 xml:space="preserve">a </w:delText>
        </w:r>
        <w:r w:rsidR="001F5036" w:rsidDel="009D54F7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R="001F5036" w:rsidDel="009D54F7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9D54F7">
          <w:rPr>
            <w:rFonts w:ascii="Open Sans" w:eastAsia="Open Sans" w:hAnsi="Open Sans" w:cs="Open Sans"/>
            <w:color w:val="3F3F3F"/>
            <w:spacing w:val="5"/>
          </w:rPr>
          <w:delText>xim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um</w:delText>
        </w:r>
        <w:r w:rsidR="001F5036" w:rsidDel="009D54F7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d</w:delText>
        </w:r>
        <w:r w:rsidR="001F5036" w:rsidDel="009D54F7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s</w:delText>
        </w:r>
        <w:r w:rsidR="001F5036" w:rsidDel="009D54F7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1F5036" w:rsidDel="009D54F7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nce</w:delText>
        </w:r>
        <w:r w:rsidR="001F5036" w:rsidDel="009D54F7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R="001F5036" w:rsidDel="009D54F7">
          <w:rPr>
            <w:rFonts w:ascii="Open Sans" w:eastAsia="Open Sans" w:hAnsi="Open Sans" w:cs="Open Sans"/>
            <w:color w:val="3F3F3F"/>
            <w:spacing w:val="5"/>
          </w:rPr>
          <w:delText>limi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t</w:delText>
        </w:r>
        <w:r w:rsidR="001F5036" w:rsidDel="009D54F7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1F5036" w:rsidDel="009D54F7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1F5036" w:rsidDel="009D54F7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r</w:delText>
        </w:r>
        <w:r w:rsidR="001F5036" w:rsidDel="009D54F7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r</w:delText>
        </w:r>
        <w:r w:rsidR="001F5036" w:rsidDel="009D54F7">
          <w:rPr>
            <w:rFonts w:ascii="Open Sans" w:eastAsia="Open Sans" w:hAnsi="Open Sans" w:cs="Open Sans"/>
            <w:color w:val="3F3F3F"/>
            <w:spacing w:val="-3"/>
          </w:rPr>
          <w:delText>et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 xml:space="preserve">urn </w:delText>
        </w:r>
        <w:r w:rsidR="001F5036" w:rsidDel="009D54F7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o</w:delText>
        </w:r>
        <w:r w:rsidR="001F5036" w:rsidDel="009D54F7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d</w:delText>
        </w:r>
        <w:r w:rsidR="001F5036" w:rsidDel="009D54F7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p</w:delText>
        </w:r>
        <w:r w:rsidR="001F5036" w:rsidDel="009D54F7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t</w:delText>
        </w:r>
        <w:r w:rsidR="001F5036" w:rsidDel="009D54F7">
          <w:rPr>
            <w:rFonts w:ascii="Open Sans" w:eastAsia="Open Sans" w:hAnsi="Open Sans" w:cs="Open Sans"/>
            <w:color w:val="3F3F3F"/>
            <w:spacing w:val="-3"/>
          </w:rPr>
          <w:delText xml:space="preserve"> t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r</w:delText>
        </w:r>
        <w:r w:rsidR="001F5036" w:rsidDel="009D54F7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1F5036" w:rsidDel="009D54F7">
          <w:rPr>
            <w:rFonts w:ascii="Open Sans" w:eastAsia="Open Sans" w:hAnsi="Open Sans" w:cs="Open Sans"/>
            <w:color w:val="3F3F3F"/>
          </w:rPr>
          <w:delText>ps.</w:delText>
        </w:r>
      </w:del>
    </w:p>
    <w:p w:rsidR="003F4071" w:rsidRDefault="001F5036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F4071" w:rsidRDefault="003F4071">
      <w:pPr>
        <w:spacing w:before="1" w:after="0" w:line="130" w:lineRule="exact"/>
        <w:rPr>
          <w:sz w:val="13"/>
          <w:szCs w:val="13"/>
        </w:rPr>
      </w:pPr>
    </w:p>
    <w:p w:rsidR="003F4071" w:rsidRDefault="001F50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F4071" w:rsidRDefault="003F4071">
      <w:pPr>
        <w:spacing w:before="2" w:after="0" w:line="130" w:lineRule="exact"/>
        <w:rPr>
          <w:sz w:val="13"/>
          <w:szCs w:val="13"/>
        </w:rPr>
      </w:pPr>
    </w:p>
    <w:p w:rsidR="003F4071" w:rsidRDefault="007610BC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60pt;height:116pt;mso-position-horizontal-relative:char;mso-position-vertical-relative:line">
            <v:imagedata r:id="rId7" o:title=""/>
          </v:shape>
        </w:pict>
      </w:r>
    </w:p>
    <w:p w:rsidR="003F4071" w:rsidRDefault="003F4071">
      <w:pPr>
        <w:spacing w:before="1" w:after="0" w:line="170" w:lineRule="exact"/>
        <w:rPr>
          <w:sz w:val="17"/>
          <w:szCs w:val="17"/>
        </w:rPr>
      </w:pPr>
    </w:p>
    <w:p w:rsidR="003F4071" w:rsidRDefault="001F50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F4071" w:rsidRDefault="003F4071">
      <w:pPr>
        <w:spacing w:before="5" w:after="0" w:line="130" w:lineRule="exact"/>
        <w:rPr>
          <w:sz w:val="13"/>
          <w:szCs w:val="13"/>
        </w:rPr>
      </w:pPr>
    </w:p>
    <w:p w:rsidR="003F4071" w:rsidRDefault="001F5036" w:rsidP="00CB3DCE">
      <w:pPr>
        <w:spacing w:after="0" w:line="240" w:lineRule="auto"/>
        <w:ind w:left="415" w:right="422"/>
        <w:rPr>
          <w:rFonts w:ascii="Open Sans" w:eastAsia="Open Sans" w:hAnsi="Open Sans" w:cs="Open Sans"/>
        </w:rPr>
      </w:pPr>
      <w:r>
        <w:pict>
          <v:shape id="_x0000_s1035" type="#_x0000_t75" style="position:absolute;left:0;text-align:left;margin-left:72.75pt;margin-top:5.85pt;width:4.5pt;height:4.5pt;z-index:-251661312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t</w:t>
      </w:r>
      <w:r>
        <w:rPr>
          <w:rFonts w:ascii="Open Sans" w:eastAsia="Open Sans" w:hAnsi="Open Sans" w:cs="Open Sans"/>
          <w:b/>
          <w:bCs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t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2"/>
        </w:rPr>
        <w:t xml:space="preserve"> </w:t>
      </w:r>
      <w:del w:id="63" w:author="Meital Waltman" w:date="2016-09-13T15:10:00Z">
        <w:r w:rsidDel="009D54F7">
          <w:rPr>
            <w:rFonts w:ascii="Open Sans" w:eastAsia="Open Sans" w:hAnsi="Open Sans" w:cs="Open Sans"/>
            <w:spacing w:val="-2"/>
          </w:rPr>
          <w:delText>T</w:delText>
        </w:r>
        <w:r w:rsidDel="009D54F7">
          <w:rPr>
            <w:rFonts w:ascii="Open Sans" w:eastAsia="Open Sans" w:hAnsi="Open Sans" w:cs="Open Sans"/>
          </w:rPr>
          <w:delText>h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</w:rPr>
          <w:delText>s</w:delText>
        </w:r>
        <w:r w:rsidDel="009D54F7">
          <w:rPr>
            <w:rFonts w:ascii="Open Sans" w:eastAsia="Open Sans" w:hAnsi="Open Sans" w:cs="Open Sans"/>
            <w:spacing w:val="1"/>
          </w:rPr>
          <w:delText xml:space="preserve"> f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  <w:spacing w:val="-3"/>
          </w:rPr>
          <w:delText>e</w:delText>
        </w:r>
        <w:r w:rsidDel="009D54F7">
          <w:rPr>
            <w:rFonts w:ascii="Open Sans" w:eastAsia="Open Sans" w:hAnsi="Open Sans" w:cs="Open Sans"/>
            <w:spacing w:val="5"/>
          </w:rPr>
          <w:delText>l</w:delText>
        </w:r>
        <w:r w:rsidDel="009D54F7">
          <w:rPr>
            <w:rFonts w:ascii="Open Sans" w:eastAsia="Open Sans" w:hAnsi="Open Sans" w:cs="Open Sans"/>
          </w:rPr>
          <w:delText xml:space="preserve">d 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</w:rPr>
          <w:delText>s</w:delText>
        </w:r>
        <w:r w:rsidDel="009D54F7">
          <w:rPr>
            <w:rFonts w:ascii="Open Sans" w:eastAsia="Open Sans" w:hAnsi="Open Sans" w:cs="Open Sans"/>
            <w:spacing w:val="2"/>
          </w:rPr>
          <w:delText xml:space="preserve"> </w:delText>
        </w:r>
        <w:bookmarkStart w:id="64" w:name="_GoBack"/>
        <w:bookmarkEnd w:id="64"/>
        <w:r w:rsidDel="009D54F7">
          <w:rPr>
            <w:rFonts w:ascii="Open Sans" w:eastAsia="Open Sans" w:hAnsi="Open Sans" w:cs="Open Sans"/>
          </w:rPr>
          <w:delText>a c</w:delText>
        </w:r>
        <w:r w:rsidDel="009D54F7">
          <w:rPr>
            <w:rFonts w:ascii="Open Sans" w:eastAsia="Open Sans" w:hAnsi="Open Sans" w:cs="Open Sans"/>
            <w:spacing w:val="2"/>
          </w:rPr>
          <w:delText>o</w:delText>
        </w:r>
        <w:r w:rsidDel="009D54F7">
          <w:rPr>
            <w:rFonts w:ascii="Open Sans" w:eastAsia="Open Sans" w:hAnsi="Open Sans" w:cs="Open Sans"/>
          </w:rPr>
          <w:delText>ns</w:delText>
        </w:r>
        <w:r w:rsidDel="009D54F7">
          <w:rPr>
            <w:rFonts w:ascii="Open Sans" w:eastAsia="Open Sans" w:hAnsi="Open Sans" w:cs="Open Sans"/>
            <w:spacing w:val="-3"/>
          </w:rPr>
          <w:delText>t</w:delText>
        </w:r>
        <w:r w:rsidDel="009D54F7">
          <w:rPr>
            <w:rFonts w:ascii="Open Sans" w:eastAsia="Open Sans" w:hAnsi="Open Sans" w:cs="Open Sans"/>
          </w:rPr>
          <w:delText>r</w:delText>
        </w:r>
        <w:r w:rsidDel="009D54F7">
          <w:rPr>
            <w:rFonts w:ascii="Open Sans" w:eastAsia="Open Sans" w:hAnsi="Open Sans" w:cs="Open Sans"/>
            <w:spacing w:val="-2"/>
          </w:rPr>
          <w:delText>a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</w:rPr>
          <w:delText>n</w:delText>
        </w:r>
        <w:r w:rsidDel="009D54F7">
          <w:rPr>
            <w:rFonts w:ascii="Open Sans" w:eastAsia="Open Sans" w:hAnsi="Open Sans" w:cs="Open Sans"/>
            <w:spacing w:val="-3"/>
          </w:rPr>
          <w:delText>t</w:delText>
        </w:r>
        <w:r w:rsidDel="009D54F7">
          <w:rPr>
            <w:rFonts w:ascii="Open Sans" w:eastAsia="Open Sans" w:hAnsi="Open Sans" w:cs="Open Sans"/>
          </w:rPr>
          <w:delText>,</w:delText>
        </w:r>
        <w:r w:rsidDel="009D54F7">
          <w:rPr>
            <w:rFonts w:ascii="Open Sans" w:eastAsia="Open Sans" w:hAnsi="Open Sans" w:cs="Open Sans"/>
            <w:spacing w:val="6"/>
          </w:rPr>
          <w:delText xml:space="preserve"> </w:delText>
        </w:r>
        <w:r w:rsidDel="009D54F7">
          <w:rPr>
            <w:rFonts w:ascii="Open Sans" w:eastAsia="Open Sans" w:hAnsi="Open Sans" w:cs="Open Sans"/>
          </w:rPr>
          <w:delText>s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</w:rPr>
          <w:delText>nce</w:delText>
        </w:r>
        <w:r w:rsidDel="009D54F7">
          <w:rPr>
            <w:rFonts w:ascii="Open Sans" w:eastAsia="Open Sans" w:hAnsi="Open Sans" w:cs="Open Sans"/>
            <w:spacing w:val="-3"/>
          </w:rPr>
          <w:delText xml:space="preserve"> </w:delText>
        </w:r>
        <w:r w:rsidDel="009D54F7">
          <w:rPr>
            <w:rFonts w:ascii="Open Sans" w:eastAsia="Open Sans" w:hAnsi="Open Sans" w:cs="Open Sans"/>
          </w:rPr>
          <w:delText>und</w:delText>
        </w:r>
        <w:r w:rsidDel="009D54F7">
          <w:rPr>
            <w:rFonts w:ascii="Open Sans" w:eastAsia="Open Sans" w:hAnsi="Open Sans" w:cs="Open Sans"/>
            <w:spacing w:val="-3"/>
          </w:rPr>
          <w:delText>e</w:delText>
        </w:r>
        <w:r w:rsidDel="009D54F7">
          <w:rPr>
            <w:rFonts w:ascii="Open Sans" w:eastAsia="Open Sans" w:hAnsi="Open Sans" w:cs="Open Sans"/>
          </w:rPr>
          <w:delText>r</w:delText>
        </w:r>
        <w:r w:rsidDel="009D54F7">
          <w:rPr>
            <w:rFonts w:ascii="Open Sans" w:eastAsia="Open Sans" w:hAnsi="Open Sans" w:cs="Open Sans"/>
            <w:spacing w:val="-1"/>
          </w:rPr>
          <w:delText xml:space="preserve"> </w:delText>
        </w:r>
        <w:r w:rsidDel="009D54F7">
          <w:rPr>
            <w:rFonts w:ascii="Open Sans" w:eastAsia="Open Sans" w:hAnsi="Open Sans" w:cs="Open Sans"/>
          </w:rPr>
          <w:delText>n</w:delText>
        </w:r>
        <w:r w:rsidDel="009D54F7">
          <w:rPr>
            <w:rFonts w:ascii="Open Sans" w:eastAsia="Open Sans" w:hAnsi="Open Sans" w:cs="Open Sans"/>
            <w:spacing w:val="2"/>
          </w:rPr>
          <w:delText>o</w:delText>
        </w:r>
        <w:r w:rsidDel="009D54F7">
          <w:rPr>
            <w:rFonts w:ascii="Open Sans" w:eastAsia="Open Sans" w:hAnsi="Open Sans" w:cs="Open Sans"/>
          </w:rPr>
          <w:delText>r</w:delText>
        </w:r>
        <w:r w:rsidDel="009D54F7">
          <w:rPr>
            <w:rFonts w:ascii="Open Sans" w:eastAsia="Open Sans" w:hAnsi="Open Sans" w:cs="Open Sans"/>
            <w:spacing w:val="5"/>
          </w:rPr>
          <w:delText>m</w:delText>
        </w:r>
        <w:r w:rsidDel="009D54F7">
          <w:rPr>
            <w:rFonts w:ascii="Open Sans" w:eastAsia="Open Sans" w:hAnsi="Open Sans" w:cs="Open Sans"/>
            <w:spacing w:val="-2"/>
          </w:rPr>
          <w:delText>a</w:delText>
        </w:r>
        <w:r w:rsidDel="009D54F7">
          <w:rPr>
            <w:rFonts w:ascii="Open Sans" w:eastAsia="Open Sans" w:hAnsi="Open Sans" w:cs="Open Sans"/>
          </w:rPr>
          <w:delText>l</w:delText>
        </w:r>
        <w:r w:rsidDel="009D54F7">
          <w:rPr>
            <w:rFonts w:ascii="Open Sans" w:eastAsia="Open Sans" w:hAnsi="Open Sans" w:cs="Open Sans"/>
            <w:spacing w:val="5"/>
          </w:rPr>
          <w:delText xml:space="preserve"> </w:delText>
        </w:r>
        <w:r w:rsidDel="009D54F7">
          <w:rPr>
            <w:rFonts w:ascii="Open Sans" w:eastAsia="Open Sans" w:hAnsi="Open Sans" w:cs="Open Sans"/>
          </w:rPr>
          <w:delText>c</w:delText>
        </w:r>
        <w:r w:rsidDel="009D54F7">
          <w:rPr>
            <w:rFonts w:ascii="Open Sans" w:eastAsia="Open Sans" w:hAnsi="Open Sans" w:cs="Open Sans"/>
            <w:spacing w:val="2"/>
          </w:rPr>
          <w:delText>o</w:delText>
        </w:r>
        <w:r w:rsidDel="009D54F7">
          <w:rPr>
            <w:rFonts w:ascii="Open Sans" w:eastAsia="Open Sans" w:hAnsi="Open Sans" w:cs="Open Sans"/>
          </w:rPr>
          <w:delText>nd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  <w:spacing w:val="-3"/>
          </w:rPr>
          <w:delText>t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  <w:spacing w:val="2"/>
          </w:rPr>
          <w:delText>o</w:delText>
        </w:r>
        <w:r w:rsidDel="009D54F7">
          <w:rPr>
            <w:rFonts w:ascii="Open Sans" w:eastAsia="Open Sans" w:hAnsi="Open Sans" w:cs="Open Sans"/>
          </w:rPr>
          <w:delText>ns,</w:delText>
        </w:r>
        <w:r w:rsidDel="009D54F7">
          <w:rPr>
            <w:rFonts w:ascii="Open Sans" w:eastAsia="Open Sans" w:hAnsi="Open Sans" w:cs="Open Sans"/>
            <w:spacing w:val="4"/>
          </w:rPr>
          <w:delText xml:space="preserve"> </w:delText>
        </w:r>
        <w:r w:rsidDel="009D54F7">
          <w:rPr>
            <w:rFonts w:ascii="Open Sans" w:eastAsia="Open Sans" w:hAnsi="Open Sans" w:cs="Open Sans"/>
            <w:spacing w:val="-3"/>
          </w:rPr>
          <w:delText>t</w:delText>
        </w:r>
        <w:r w:rsidDel="009D54F7">
          <w:rPr>
            <w:rFonts w:ascii="Open Sans" w:eastAsia="Open Sans" w:hAnsi="Open Sans" w:cs="Open Sans"/>
          </w:rPr>
          <w:delText>he dr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  <w:spacing w:val="-5"/>
          </w:rPr>
          <w:delText>v</w:delText>
        </w:r>
        <w:r w:rsidDel="009D54F7">
          <w:rPr>
            <w:rFonts w:ascii="Open Sans" w:eastAsia="Open Sans" w:hAnsi="Open Sans" w:cs="Open Sans"/>
            <w:spacing w:val="-3"/>
          </w:rPr>
          <w:delText>e</w:delText>
        </w:r>
        <w:r w:rsidDel="009D54F7">
          <w:rPr>
            <w:rFonts w:ascii="Open Sans" w:eastAsia="Open Sans" w:hAnsi="Open Sans" w:cs="Open Sans"/>
          </w:rPr>
          <w:delText>r h</w:delText>
        </w:r>
        <w:r w:rsidDel="009D54F7">
          <w:rPr>
            <w:rFonts w:ascii="Open Sans" w:eastAsia="Open Sans" w:hAnsi="Open Sans" w:cs="Open Sans"/>
            <w:spacing w:val="-2"/>
          </w:rPr>
          <w:delText>a</w:delText>
        </w:r>
        <w:r w:rsidDel="009D54F7">
          <w:rPr>
            <w:rFonts w:ascii="Open Sans" w:eastAsia="Open Sans" w:hAnsi="Open Sans" w:cs="Open Sans"/>
          </w:rPr>
          <w:delText>s</w:delText>
        </w:r>
        <w:r w:rsidDel="009D54F7">
          <w:rPr>
            <w:rFonts w:ascii="Open Sans" w:eastAsia="Open Sans" w:hAnsi="Open Sans" w:cs="Open Sans"/>
            <w:spacing w:val="2"/>
          </w:rPr>
          <w:delText xml:space="preserve"> </w:delText>
        </w:r>
        <w:r w:rsidDel="009D54F7">
          <w:rPr>
            <w:rFonts w:ascii="Open Sans" w:eastAsia="Open Sans" w:hAnsi="Open Sans" w:cs="Open Sans"/>
          </w:rPr>
          <w:delText>no</w:delText>
        </w:r>
        <w:r w:rsidDel="009D54F7">
          <w:rPr>
            <w:rFonts w:ascii="Open Sans" w:eastAsia="Open Sans" w:hAnsi="Open Sans" w:cs="Open Sans"/>
            <w:spacing w:val="4"/>
          </w:rPr>
          <w:delText xml:space="preserve"> </w:delText>
        </w:r>
        <w:r w:rsidDel="009D54F7">
          <w:rPr>
            <w:rFonts w:ascii="Open Sans" w:eastAsia="Open Sans" w:hAnsi="Open Sans" w:cs="Open Sans"/>
          </w:rPr>
          <w:delText>d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</w:rPr>
          <w:delText>scr</w:delText>
        </w:r>
        <w:r w:rsidDel="009D54F7">
          <w:rPr>
            <w:rFonts w:ascii="Open Sans" w:eastAsia="Open Sans" w:hAnsi="Open Sans" w:cs="Open Sans"/>
            <w:spacing w:val="-3"/>
          </w:rPr>
          <w:delText>et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  <w:spacing w:val="2"/>
          </w:rPr>
          <w:delText>o</w:delText>
        </w:r>
        <w:r w:rsidDel="009D54F7">
          <w:rPr>
            <w:rFonts w:ascii="Open Sans" w:eastAsia="Open Sans" w:hAnsi="Open Sans" w:cs="Open Sans"/>
          </w:rPr>
          <w:delText>n</w:delText>
        </w:r>
        <w:r w:rsidDel="009D54F7">
          <w:rPr>
            <w:rFonts w:ascii="Open Sans" w:eastAsia="Open Sans" w:hAnsi="Open Sans" w:cs="Open Sans"/>
            <w:spacing w:val="-1"/>
          </w:rPr>
          <w:delText xml:space="preserve"> </w:delText>
        </w:r>
        <w:r w:rsidDel="009D54F7">
          <w:rPr>
            <w:rFonts w:ascii="Open Sans" w:eastAsia="Open Sans" w:hAnsi="Open Sans" w:cs="Open Sans"/>
            <w:spacing w:val="5"/>
          </w:rPr>
          <w:delText>i</w:delText>
        </w:r>
        <w:r w:rsidDel="009D54F7">
          <w:rPr>
            <w:rFonts w:ascii="Open Sans" w:eastAsia="Open Sans" w:hAnsi="Open Sans" w:cs="Open Sans"/>
          </w:rPr>
          <w:delText>n</w:delText>
        </w:r>
        <w:r w:rsidDel="009D54F7">
          <w:rPr>
            <w:rFonts w:ascii="Open Sans" w:eastAsia="Open Sans" w:hAnsi="Open Sans" w:cs="Open Sans"/>
            <w:spacing w:val="1"/>
          </w:rPr>
          <w:delText xml:space="preserve"> </w:delText>
        </w:r>
        <w:r w:rsidDel="009D54F7">
          <w:rPr>
            <w:rFonts w:ascii="Open Sans" w:eastAsia="Open Sans" w:hAnsi="Open Sans" w:cs="Open Sans"/>
            <w:spacing w:val="-3"/>
          </w:rPr>
          <w:delText>t</w:delText>
        </w:r>
        <w:r w:rsidDel="009D54F7">
          <w:rPr>
            <w:rFonts w:ascii="Open Sans" w:eastAsia="Open Sans" w:hAnsi="Open Sans" w:cs="Open Sans"/>
          </w:rPr>
          <w:delText>he</w:delText>
        </w:r>
        <w:r w:rsidDel="009D54F7">
          <w:rPr>
            <w:rFonts w:ascii="Open Sans" w:eastAsia="Open Sans" w:hAnsi="Open Sans" w:cs="Open Sans"/>
            <w:spacing w:val="-2"/>
          </w:rPr>
          <w:delText xml:space="preserve"> </w:delText>
        </w:r>
        <w:r w:rsidDel="009D54F7">
          <w:rPr>
            <w:rFonts w:ascii="Open Sans" w:eastAsia="Open Sans" w:hAnsi="Open Sans" w:cs="Open Sans"/>
            <w:spacing w:val="5"/>
          </w:rPr>
          <w:delText>m</w:delText>
        </w:r>
        <w:r w:rsidDel="009D54F7">
          <w:rPr>
            <w:rFonts w:ascii="Open Sans" w:eastAsia="Open Sans" w:hAnsi="Open Sans" w:cs="Open Sans"/>
            <w:spacing w:val="-2"/>
          </w:rPr>
          <w:delText>a</w:delText>
        </w:r>
        <w:r w:rsidDel="009D54F7">
          <w:rPr>
            <w:rFonts w:ascii="Open Sans" w:eastAsia="Open Sans" w:hAnsi="Open Sans" w:cs="Open Sans"/>
            <w:spacing w:val="-3"/>
          </w:rPr>
          <w:delText>tte</w:delText>
        </w:r>
        <w:r w:rsidDel="009D54F7">
          <w:rPr>
            <w:rFonts w:ascii="Open Sans" w:eastAsia="Open Sans" w:hAnsi="Open Sans" w:cs="Open Sans"/>
          </w:rPr>
          <w:delText>r</w:delText>
        </w:r>
      </w:del>
      <w:ins w:id="65" w:author="Meital Waltman" w:date="2016-09-13T15:10:00Z">
        <w:r w:rsidR="009D54F7">
          <w:rPr>
            <w:rFonts w:ascii="Open Sans" w:eastAsia="Open Sans" w:hAnsi="Open Sans" w:cs="Open Sans"/>
            <w:spacing w:val="-2"/>
          </w:rPr>
          <w:t xml:space="preserve">Specify the maximum distance limit </w:t>
        </w:r>
      </w:ins>
      <w:ins w:id="66" w:author="Meital Waltman" w:date="2016-09-13T15:13:00Z">
        <w:r w:rsidR="00BA6D44">
          <w:rPr>
            <w:rFonts w:ascii="Open Sans" w:eastAsia="Open Sans" w:hAnsi="Open Sans" w:cs="Open Sans"/>
            <w:spacing w:val="-2"/>
          </w:rPr>
          <w:t xml:space="preserve">for a depot pull </w:t>
        </w:r>
      </w:ins>
      <w:ins w:id="67" w:author="Meital Waltman" w:date="2016-09-13T15:34:00Z">
        <w:r w:rsidR="006C5214">
          <w:rPr>
            <w:rFonts w:ascii="Open Sans" w:eastAsia="Open Sans" w:hAnsi="Open Sans" w:cs="Open Sans"/>
            <w:spacing w:val="-2"/>
          </w:rPr>
          <w:t>in\out.</w:t>
        </w:r>
      </w:ins>
      <w:ins w:id="68" w:author="Meital Waltman" w:date="2016-09-13T15:15:00Z">
        <w:r w:rsidR="00BA6D44">
          <w:rPr>
            <w:rFonts w:ascii="Open Sans" w:eastAsia="Open Sans" w:hAnsi="Open Sans" w:cs="Open Sans"/>
            <w:spacing w:val="-2"/>
          </w:rPr>
          <w:t xml:space="preserve"> </w:t>
        </w:r>
      </w:ins>
    </w:p>
    <w:p w:rsidR="003F4071" w:rsidDel="00CB3DCE" w:rsidRDefault="001F5036">
      <w:pPr>
        <w:spacing w:before="75" w:after="0" w:line="240" w:lineRule="auto"/>
        <w:ind w:left="415" w:right="-20"/>
        <w:rPr>
          <w:del w:id="69" w:author="Meital Waltman" w:date="2016-09-13T15:22:00Z"/>
          <w:rFonts w:ascii="Open Sans" w:eastAsia="Open Sans" w:hAnsi="Open Sans" w:cs="Open Sans"/>
        </w:rPr>
      </w:pPr>
      <w:del w:id="70" w:author="Meital Waltman" w:date="2016-09-13T15:22:00Z">
        <w:r w:rsidDel="00CB3DCE">
          <w:pict>
            <v:shape id="_x0000_s1034" type="#_x0000_t75" style="position:absolute;left:0;text-align:left;margin-left:72.75pt;margin-top:9.6pt;width:4.5pt;height:4.5pt;z-index:-251660288;mso-position-horizontal-relative:page">
              <v:imagedata r:id="rId6" o:title=""/>
              <w10:wrap anchorx="page"/>
            </v:shape>
          </w:pict>
        </w:r>
        <w:r w:rsidDel="00CB3DCE">
          <w:rPr>
            <w:rFonts w:ascii="Open Sans" w:eastAsia="Open Sans" w:hAnsi="Open Sans" w:cs="Open Sans"/>
            <w:spacing w:val="-1"/>
          </w:rPr>
          <w:delText>I</w:delText>
        </w:r>
        <w:r w:rsidDel="00CB3DCE">
          <w:rPr>
            <w:rFonts w:ascii="Open Sans" w:eastAsia="Open Sans" w:hAnsi="Open Sans" w:cs="Open Sans"/>
          </w:rPr>
          <w:delText>f</w:delText>
        </w:r>
        <w:r w:rsidDel="00CB3DCE">
          <w:rPr>
            <w:rFonts w:ascii="Open Sans" w:eastAsia="Open Sans" w:hAnsi="Open Sans" w:cs="Open Sans"/>
            <w:spacing w:val="2"/>
          </w:rPr>
          <w:delText xml:space="preserve"> </w:delText>
        </w:r>
        <w:r w:rsidDel="00CB3DCE">
          <w:rPr>
            <w:rFonts w:ascii="Open Sans" w:eastAsia="Open Sans" w:hAnsi="Open Sans" w:cs="Open Sans"/>
            <w:spacing w:val="-6"/>
          </w:rPr>
          <w:delText>y</w:delText>
        </w:r>
        <w:r w:rsidDel="00CB3DCE">
          <w:rPr>
            <w:rFonts w:ascii="Open Sans" w:eastAsia="Open Sans" w:hAnsi="Open Sans" w:cs="Open Sans"/>
            <w:spacing w:val="2"/>
          </w:rPr>
          <w:delText>o</w:delText>
        </w:r>
        <w:r w:rsidDel="00CB3DCE">
          <w:rPr>
            <w:rFonts w:ascii="Open Sans" w:eastAsia="Open Sans" w:hAnsi="Open Sans" w:cs="Open Sans"/>
          </w:rPr>
          <w:delText>u</w:delText>
        </w:r>
        <w:r w:rsidDel="00CB3DCE">
          <w:rPr>
            <w:rFonts w:ascii="Open Sans" w:eastAsia="Open Sans" w:hAnsi="Open Sans" w:cs="Open Sans"/>
            <w:spacing w:val="1"/>
          </w:rPr>
          <w:delText xml:space="preserve"> </w:delText>
        </w:r>
        <w:r w:rsidDel="00CB3DCE">
          <w:rPr>
            <w:rFonts w:ascii="Open Sans" w:eastAsia="Open Sans" w:hAnsi="Open Sans" w:cs="Open Sans"/>
          </w:rPr>
          <w:delText>s</w:delText>
        </w:r>
        <w:r w:rsidDel="00CB3DCE">
          <w:rPr>
            <w:rFonts w:ascii="Open Sans" w:eastAsia="Open Sans" w:hAnsi="Open Sans" w:cs="Open Sans"/>
            <w:spacing w:val="-3"/>
          </w:rPr>
          <w:delText>e</w:delText>
        </w:r>
        <w:r w:rsidDel="00CB3DCE">
          <w:rPr>
            <w:rFonts w:ascii="Open Sans" w:eastAsia="Open Sans" w:hAnsi="Open Sans" w:cs="Open Sans"/>
          </w:rPr>
          <w:delText xml:space="preserve">t </w:delText>
        </w:r>
        <w:r w:rsidDel="00CB3DCE">
          <w:rPr>
            <w:rFonts w:ascii="Open Sans" w:eastAsia="Open Sans" w:hAnsi="Open Sans" w:cs="Open Sans"/>
            <w:spacing w:val="5"/>
          </w:rPr>
          <w:delText>i</w:delText>
        </w:r>
        <w:r w:rsidDel="00CB3DCE">
          <w:rPr>
            <w:rFonts w:ascii="Open Sans" w:eastAsia="Open Sans" w:hAnsi="Open Sans" w:cs="Open Sans"/>
          </w:rPr>
          <w:delText>t</w:delText>
        </w:r>
        <w:r w:rsidDel="00CB3DCE">
          <w:rPr>
            <w:rFonts w:ascii="Open Sans" w:eastAsia="Open Sans" w:hAnsi="Open Sans" w:cs="Open Sans"/>
            <w:spacing w:val="-1"/>
          </w:rPr>
          <w:delText xml:space="preserve"> </w:delText>
        </w:r>
        <w:r w:rsidDel="00CB3DCE">
          <w:rPr>
            <w:rFonts w:ascii="Open Sans" w:eastAsia="Open Sans" w:hAnsi="Open Sans" w:cs="Open Sans"/>
            <w:spacing w:val="-3"/>
          </w:rPr>
          <w:delText>t</w:delText>
        </w:r>
        <w:r w:rsidDel="00CB3DCE">
          <w:rPr>
            <w:rFonts w:ascii="Open Sans" w:eastAsia="Open Sans" w:hAnsi="Open Sans" w:cs="Open Sans"/>
          </w:rPr>
          <w:delText>o</w:delText>
        </w:r>
        <w:r w:rsidDel="00CB3DCE">
          <w:rPr>
            <w:rFonts w:ascii="Open Sans" w:eastAsia="Open Sans" w:hAnsi="Open Sans" w:cs="Open Sans"/>
            <w:spacing w:val="5"/>
          </w:rPr>
          <w:delText xml:space="preserve"> </w:delText>
        </w:r>
        <w:r w:rsidDel="00CB3DCE">
          <w:rPr>
            <w:rFonts w:ascii="Open Sans" w:eastAsia="Open Sans" w:hAnsi="Open Sans" w:cs="Open Sans"/>
            <w:spacing w:val="2"/>
          </w:rPr>
          <w:delText>z</w:delText>
        </w:r>
        <w:r w:rsidDel="00CB3DCE">
          <w:rPr>
            <w:rFonts w:ascii="Open Sans" w:eastAsia="Open Sans" w:hAnsi="Open Sans" w:cs="Open Sans"/>
            <w:spacing w:val="-3"/>
          </w:rPr>
          <w:delText>e</w:delText>
        </w:r>
        <w:r w:rsidDel="00CB3DCE">
          <w:rPr>
            <w:rFonts w:ascii="Open Sans" w:eastAsia="Open Sans" w:hAnsi="Open Sans" w:cs="Open Sans"/>
          </w:rPr>
          <w:delText>r</w:delText>
        </w:r>
        <w:r w:rsidDel="00CB3DCE">
          <w:rPr>
            <w:rFonts w:ascii="Open Sans" w:eastAsia="Open Sans" w:hAnsi="Open Sans" w:cs="Open Sans"/>
            <w:spacing w:val="2"/>
          </w:rPr>
          <w:delText>o</w:delText>
        </w:r>
        <w:r w:rsidDel="00CB3DCE">
          <w:rPr>
            <w:rFonts w:ascii="Open Sans" w:eastAsia="Open Sans" w:hAnsi="Open Sans" w:cs="Open Sans"/>
          </w:rPr>
          <w:delText>,</w:delText>
        </w:r>
        <w:r w:rsidDel="00CB3DCE">
          <w:rPr>
            <w:rFonts w:ascii="Open Sans" w:eastAsia="Open Sans" w:hAnsi="Open Sans" w:cs="Open Sans"/>
            <w:spacing w:val="8"/>
          </w:rPr>
          <w:delText xml:space="preserve"> </w:delText>
        </w:r>
        <w:r w:rsidDel="00CB3DCE">
          <w:rPr>
            <w:rFonts w:ascii="Open Sans" w:eastAsia="Open Sans" w:hAnsi="Open Sans" w:cs="Open Sans"/>
            <w:spacing w:val="-5"/>
          </w:rPr>
          <w:delText>v</w:delText>
        </w:r>
        <w:r w:rsidDel="00CB3DCE">
          <w:rPr>
            <w:rFonts w:ascii="Open Sans" w:eastAsia="Open Sans" w:hAnsi="Open Sans" w:cs="Open Sans"/>
            <w:spacing w:val="-3"/>
          </w:rPr>
          <w:delText>e</w:delText>
        </w:r>
        <w:r w:rsidDel="00CB3DCE">
          <w:rPr>
            <w:rFonts w:ascii="Open Sans" w:eastAsia="Open Sans" w:hAnsi="Open Sans" w:cs="Open Sans"/>
          </w:rPr>
          <w:delText>h</w:delText>
        </w:r>
        <w:r w:rsidDel="00CB3DCE">
          <w:rPr>
            <w:rFonts w:ascii="Open Sans" w:eastAsia="Open Sans" w:hAnsi="Open Sans" w:cs="Open Sans"/>
            <w:spacing w:val="5"/>
          </w:rPr>
          <w:delText>i</w:delText>
        </w:r>
        <w:r w:rsidDel="00CB3DCE">
          <w:rPr>
            <w:rFonts w:ascii="Open Sans" w:eastAsia="Open Sans" w:hAnsi="Open Sans" w:cs="Open Sans"/>
          </w:rPr>
          <w:delText>c</w:delText>
        </w:r>
        <w:r w:rsidDel="00CB3DCE">
          <w:rPr>
            <w:rFonts w:ascii="Open Sans" w:eastAsia="Open Sans" w:hAnsi="Open Sans" w:cs="Open Sans"/>
            <w:spacing w:val="5"/>
          </w:rPr>
          <w:delText>l</w:delText>
        </w:r>
        <w:r w:rsidDel="00CB3DCE">
          <w:rPr>
            <w:rFonts w:ascii="Open Sans" w:eastAsia="Open Sans" w:hAnsi="Open Sans" w:cs="Open Sans"/>
            <w:spacing w:val="-3"/>
          </w:rPr>
          <w:delText>e</w:delText>
        </w:r>
        <w:r w:rsidDel="00CB3DCE">
          <w:rPr>
            <w:rFonts w:ascii="Open Sans" w:eastAsia="Open Sans" w:hAnsi="Open Sans" w:cs="Open Sans"/>
          </w:rPr>
          <w:delText>s</w:delText>
        </w:r>
        <w:r w:rsidDel="00CB3DCE">
          <w:rPr>
            <w:rFonts w:ascii="Open Sans" w:eastAsia="Open Sans" w:hAnsi="Open Sans" w:cs="Open Sans"/>
            <w:spacing w:val="-1"/>
          </w:rPr>
          <w:delText xml:space="preserve"> </w:delText>
        </w:r>
        <w:r w:rsidDel="00CB3DCE">
          <w:rPr>
            <w:rFonts w:ascii="Open Sans" w:eastAsia="Open Sans" w:hAnsi="Open Sans" w:cs="Open Sans"/>
            <w:spacing w:val="-6"/>
          </w:rPr>
          <w:delText>w</w:delText>
        </w:r>
        <w:r w:rsidDel="00CB3DCE">
          <w:rPr>
            <w:rFonts w:ascii="Open Sans" w:eastAsia="Open Sans" w:hAnsi="Open Sans" w:cs="Open Sans"/>
            <w:spacing w:val="5"/>
          </w:rPr>
          <w:delText>il</w:delText>
        </w:r>
        <w:r w:rsidDel="00CB3DCE">
          <w:rPr>
            <w:rFonts w:ascii="Open Sans" w:eastAsia="Open Sans" w:hAnsi="Open Sans" w:cs="Open Sans"/>
          </w:rPr>
          <w:delText>l</w:delText>
        </w:r>
        <w:r w:rsidDel="00CB3DCE">
          <w:rPr>
            <w:rFonts w:ascii="Open Sans" w:eastAsia="Open Sans" w:hAnsi="Open Sans" w:cs="Open Sans"/>
            <w:spacing w:val="4"/>
          </w:rPr>
          <w:delText xml:space="preserve"> </w:delText>
        </w:r>
        <w:r w:rsidDel="00CB3DCE">
          <w:rPr>
            <w:rFonts w:ascii="Open Sans" w:eastAsia="Open Sans" w:hAnsi="Open Sans" w:cs="Open Sans"/>
            <w:spacing w:val="-2"/>
          </w:rPr>
          <w:delText>a</w:delText>
        </w:r>
        <w:r w:rsidDel="00CB3DCE">
          <w:rPr>
            <w:rFonts w:ascii="Open Sans" w:eastAsia="Open Sans" w:hAnsi="Open Sans" w:cs="Open Sans"/>
            <w:spacing w:val="5"/>
          </w:rPr>
          <w:delText>l</w:delText>
        </w:r>
        <w:r w:rsidDel="00CB3DCE">
          <w:rPr>
            <w:rFonts w:ascii="Open Sans" w:eastAsia="Open Sans" w:hAnsi="Open Sans" w:cs="Open Sans"/>
            <w:spacing w:val="-6"/>
          </w:rPr>
          <w:delText>w</w:delText>
        </w:r>
        <w:r w:rsidDel="00CB3DCE">
          <w:rPr>
            <w:rFonts w:ascii="Open Sans" w:eastAsia="Open Sans" w:hAnsi="Open Sans" w:cs="Open Sans"/>
            <w:spacing w:val="-2"/>
          </w:rPr>
          <w:delText>a</w:delText>
        </w:r>
        <w:r w:rsidDel="00CB3DCE">
          <w:rPr>
            <w:rFonts w:ascii="Open Sans" w:eastAsia="Open Sans" w:hAnsi="Open Sans" w:cs="Open Sans"/>
            <w:spacing w:val="-6"/>
          </w:rPr>
          <w:delText>y</w:delText>
        </w:r>
        <w:r w:rsidDel="00CB3DCE">
          <w:rPr>
            <w:rFonts w:ascii="Open Sans" w:eastAsia="Open Sans" w:hAnsi="Open Sans" w:cs="Open Sans"/>
          </w:rPr>
          <w:delText>s r</w:delText>
        </w:r>
        <w:r w:rsidDel="00CB3DCE">
          <w:rPr>
            <w:rFonts w:ascii="Open Sans" w:eastAsia="Open Sans" w:hAnsi="Open Sans" w:cs="Open Sans"/>
            <w:spacing w:val="-3"/>
          </w:rPr>
          <w:delText>et</w:delText>
        </w:r>
        <w:r w:rsidDel="00CB3DCE">
          <w:rPr>
            <w:rFonts w:ascii="Open Sans" w:eastAsia="Open Sans" w:hAnsi="Open Sans" w:cs="Open Sans"/>
          </w:rPr>
          <w:delText xml:space="preserve">urn </w:delText>
        </w:r>
        <w:r w:rsidDel="00CB3DCE">
          <w:rPr>
            <w:rFonts w:ascii="Open Sans" w:eastAsia="Open Sans" w:hAnsi="Open Sans" w:cs="Open Sans"/>
            <w:spacing w:val="-3"/>
          </w:rPr>
          <w:delText>t</w:delText>
        </w:r>
        <w:r w:rsidDel="00CB3DCE">
          <w:rPr>
            <w:rFonts w:ascii="Open Sans" w:eastAsia="Open Sans" w:hAnsi="Open Sans" w:cs="Open Sans"/>
          </w:rPr>
          <w:delText>o</w:delText>
        </w:r>
        <w:r w:rsidDel="00CB3DCE">
          <w:rPr>
            <w:rFonts w:ascii="Open Sans" w:eastAsia="Open Sans" w:hAnsi="Open Sans" w:cs="Open Sans"/>
            <w:spacing w:val="5"/>
          </w:rPr>
          <w:delText xml:space="preserve"> </w:delText>
        </w:r>
        <w:r w:rsidDel="00CB3DCE">
          <w:rPr>
            <w:rFonts w:ascii="Open Sans" w:eastAsia="Open Sans" w:hAnsi="Open Sans" w:cs="Open Sans"/>
            <w:spacing w:val="-3"/>
          </w:rPr>
          <w:delText>t</w:delText>
        </w:r>
        <w:r w:rsidDel="00CB3DCE">
          <w:rPr>
            <w:rFonts w:ascii="Open Sans" w:eastAsia="Open Sans" w:hAnsi="Open Sans" w:cs="Open Sans"/>
          </w:rPr>
          <w:delText>h</w:delText>
        </w:r>
        <w:r w:rsidDel="00CB3DCE">
          <w:rPr>
            <w:rFonts w:ascii="Open Sans" w:eastAsia="Open Sans" w:hAnsi="Open Sans" w:cs="Open Sans"/>
            <w:spacing w:val="-3"/>
          </w:rPr>
          <w:delText>e</w:delText>
        </w:r>
        <w:r w:rsidDel="00CB3DCE">
          <w:rPr>
            <w:rFonts w:ascii="Open Sans" w:eastAsia="Open Sans" w:hAnsi="Open Sans" w:cs="Open Sans"/>
            <w:spacing w:val="5"/>
          </w:rPr>
          <w:delText>i</w:delText>
        </w:r>
        <w:r w:rsidDel="00CB3DCE">
          <w:rPr>
            <w:rFonts w:ascii="Open Sans" w:eastAsia="Open Sans" w:hAnsi="Open Sans" w:cs="Open Sans"/>
          </w:rPr>
          <w:delText>r</w:delText>
        </w:r>
        <w:r w:rsidDel="00CB3DCE">
          <w:rPr>
            <w:rFonts w:ascii="Open Sans" w:eastAsia="Open Sans" w:hAnsi="Open Sans" w:cs="Open Sans"/>
            <w:spacing w:val="1"/>
          </w:rPr>
          <w:delText xml:space="preserve"> </w:delText>
        </w:r>
        <w:r w:rsidDel="00CB3DCE">
          <w:rPr>
            <w:rFonts w:ascii="Open Sans" w:eastAsia="Open Sans" w:hAnsi="Open Sans" w:cs="Open Sans"/>
            <w:spacing w:val="2"/>
          </w:rPr>
          <w:delText>"</w:delText>
        </w:r>
        <w:r w:rsidDel="00CB3DCE">
          <w:rPr>
            <w:rFonts w:ascii="Open Sans" w:eastAsia="Open Sans" w:hAnsi="Open Sans" w:cs="Open Sans"/>
          </w:rPr>
          <w:delText>h</w:delText>
        </w:r>
        <w:r w:rsidDel="00CB3DCE">
          <w:rPr>
            <w:rFonts w:ascii="Open Sans" w:eastAsia="Open Sans" w:hAnsi="Open Sans" w:cs="Open Sans"/>
            <w:spacing w:val="2"/>
          </w:rPr>
          <w:delText>o</w:delText>
        </w:r>
        <w:r w:rsidDel="00CB3DCE">
          <w:rPr>
            <w:rFonts w:ascii="Open Sans" w:eastAsia="Open Sans" w:hAnsi="Open Sans" w:cs="Open Sans"/>
            <w:spacing w:val="5"/>
          </w:rPr>
          <w:delText>m</w:delText>
        </w:r>
        <w:r w:rsidDel="00CB3DCE">
          <w:rPr>
            <w:rFonts w:ascii="Open Sans" w:eastAsia="Open Sans" w:hAnsi="Open Sans" w:cs="Open Sans"/>
            <w:spacing w:val="-3"/>
          </w:rPr>
          <w:delText>e</w:delText>
        </w:r>
        <w:r w:rsidDel="00CB3DCE">
          <w:rPr>
            <w:rFonts w:ascii="Open Sans" w:eastAsia="Open Sans" w:hAnsi="Open Sans" w:cs="Open Sans"/>
          </w:rPr>
          <w:delText>"</w:delText>
        </w:r>
        <w:r w:rsidDel="00CB3DCE">
          <w:rPr>
            <w:rFonts w:ascii="Open Sans" w:eastAsia="Open Sans" w:hAnsi="Open Sans" w:cs="Open Sans"/>
            <w:spacing w:val="2"/>
          </w:rPr>
          <w:delText xml:space="preserve"> </w:delText>
        </w:r>
        <w:r w:rsidDel="00CB3DCE">
          <w:rPr>
            <w:rFonts w:ascii="Open Sans" w:eastAsia="Open Sans" w:hAnsi="Open Sans" w:cs="Open Sans"/>
          </w:rPr>
          <w:delText>d</w:delText>
        </w:r>
        <w:r w:rsidDel="00CB3DCE">
          <w:rPr>
            <w:rFonts w:ascii="Open Sans" w:eastAsia="Open Sans" w:hAnsi="Open Sans" w:cs="Open Sans"/>
            <w:spacing w:val="-3"/>
          </w:rPr>
          <w:delText>e</w:delText>
        </w:r>
        <w:r w:rsidDel="00CB3DCE">
          <w:rPr>
            <w:rFonts w:ascii="Open Sans" w:eastAsia="Open Sans" w:hAnsi="Open Sans" w:cs="Open Sans"/>
          </w:rPr>
          <w:delText>p</w:delText>
        </w:r>
        <w:r w:rsidDel="00CB3DCE">
          <w:rPr>
            <w:rFonts w:ascii="Open Sans" w:eastAsia="Open Sans" w:hAnsi="Open Sans" w:cs="Open Sans"/>
            <w:spacing w:val="2"/>
          </w:rPr>
          <w:delText>o</w:delText>
        </w:r>
        <w:r w:rsidDel="00CB3DCE">
          <w:rPr>
            <w:rFonts w:ascii="Open Sans" w:eastAsia="Open Sans" w:hAnsi="Open Sans" w:cs="Open Sans"/>
          </w:rPr>
          <w:delText>t</w:delText>
        </w:r>
      </w:del>
    </w:p>
    <w:p w:rsidR="003F4071" w:rsidRDefault="001F5036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3" type="#_x0000_t75" style="position:absolute;left:0;text-align:left;margin-left:72.75pt;margin-top:9.6pt;width:4.5pt;height:4.5pt;z-index:-251659264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</w:rPr>
        <w:t>K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5"/>
        </w:rPr>
        <w:t>mil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s)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nds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</w:p>
    <w:p w:rsidR="003F4071" w:rsidRDefault="003F4071">
      <w:pPr>
        <w:spacing w:after="0"/>
        <w:sectPr w:rsidR="003F4071">
          <w:headerReference w:type="default" r:id="rId8"/>
          <w:pgSz w:w="11920" w:h="16840"/>
          <w:pgMar w:top="2540" w:right="1260" w:bottom="280" w:left="1280" w:header="1797" w:footer="0" w:gutter="0"/>
          <w:cols w:space="720"/>
        </w:sectPr>
      </w:pPr>
    </w:p>
    <w:p w:rsidR="003F4071" w:rsidRDefault="003F4071">
      <w:pPr>
        <w:spacing w:before="8" w:after="0" w:line="130" w:lineRule="exact"/>
        <w:rPr>
          <w:sz w:val="13"/>
          <w:szCs w:val="13"/>
        </w:rPr>
      </w:pPr>
    </w:p>
    <w:p w:rsidR="003F4071" w:rsidDel="006C5214" w:rsidRDefault="006C5214">
      <w:pPr>
        <w:spacing w:after="0" w:line="240" w:lineRule="auto"/>
        <w:ind w:left="115" w:right="-20"/>
        <w:rPr>
          <w:del w:id="71" w:author="Meital Waltman" w:date="2016-09-13T15:37:00Z"/>
          <w:rFonts w:ascii="Open Sans" w:eastAsia="Open Sans" w:hAnsi="Open Sans" w:cs="Open Sans"/>
        </w:rPr>
      </w:pPr>
      <w:ins w:id="72" w:author="Meital Waltman" w:date="2016-09-13T15:38:00Z">
        <w:r>
          <w:rPr>
            <w:rFonts w:ascii="Open Sans" w:eastAsia="Open Sans" w:hAnsi="Open Sans" w:cs="Open Sans"/>
            <w:color w:val="3F3F3F"/>
            <w:spacing w:val="-1"/>
          </w:rPr>
          <w:t>Limit the</w:t>
        </w:r>
      </w:ins>
      <w:ins w:id="73" w:author="Meital Waltman" w:date="2016-09-13T15:37:00Z">
        <w:r w:rsidRPr="006C5214">
          <w:rPr>
            <w:rFonts w:ascii="Open Sans" w:eastAsia="Open Sans" w:hAnsi="Open Sans" w:cs="Open Sans"/>
            <w:color w:val="3F3F3F"/>
            <w:spacing w:val="-1"/>
          </w:rPr>
          <w:t xml:space="preserve"> deadhead </w:t>
        </w:r>
      </w:ins>
      <w:ins w:id="74" w:author="Meital Waltman" w:date="2016-09-13T15:38:00Z">
        <w:r>
          <w:rPr>
            <w:rFonts w:ascii="Open Sans" w:eastAsia="Open Sans" w:hAnsi="Open Sans" w:cs="Open Sans"/>
            <w:color w:val="3F3F3F"/>
            <w:spacing w:val="-1"/>
          </w:rPr>
          <w:t>distance</w:t>
        </w:r>
      </w:ins>
      <w:ins w:id="75" w:author="Meital Waltman" w:date="2016-09-13T15:37:00Z">
        <w:r w:rsidRPr="006C5214">
          <w:rPr>
            <w:rFonts w:ascii="Open Sans" w:eastAsia="Open Sans" w:hAnsi="Open Sans" w:cs="Open Sans"/>
            <w:color w:val="3F3F3F"/>
            <w:spacing w:val="-1"/>
          </w:rPr>
          <w:t xml:space="preserve"> for cruzing away from a depot (regarding a vehicle which performs a deadhead trip in order to perform a service trip which takes the vehicle even further away)</w:t>
        </w:r>
        <w:r>
          <w:rPr>
            <w:rFonts w:ascii="Open Sans" w:eastAsia="Open Sans" w:hAnsi="Open Sans" w:cs="Open Sans"/>
            <w:color w:val="3F3F3F"/>
            <w:spacing w:val="-1"/>
          </w:rPr>
          <w:t xml:space="preserve"> </w:t>
        </w:r>
      </w:ins>
      <w:del w:id="76" w:author="Meital Waltman" w:date="2016-09-13T15:37:00Z">
        <w:r w:rsidR="001F5036" w:rsidDel="006C5214">
          <w:rPr>
            <w:rFonts w:ascii="Open Sans" w:eastAsia="Open Sans" w:hAnsi="Open Sans" w:cs="Open Sans"/>
            <w:color w:val="3F3F3F"/>
            <w:spacing w:val="-1"/>
          </w:rPr>
          <w:delText>S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s</w:delText>
        </w:r>
        <w:r w:rsidR="001F5036" w:rsidDel="006C5214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a c</w:delText>
        </w:r>
        <w:r w:rsidR="001F5036" w:rsidDel="006C5214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ns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r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n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,</w:delText>
        </w:r>
        <w:r w:rsidR="001F5036" w:rsidDel="006C5214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he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>xim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um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s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nce</w:delText>
        </w:r>
        <w:r w:rsidR="001F5036" w:rsidDel="006C5214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1F5036" w:rsidDel="006C5214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r</w:delText>
        </w:r>
        <w:r w:rsidR="001F5036" w:rsidDel="006C5214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n</w:delText>
        </w:r>
        <w:r w:rsidR="001F5036" w:rsidDel="006C5214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>xi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p</w:delText>
        </w:r>
        <w:r w:rsidR="001F5036" w:rsidDel="006C5214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dh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d.</w:delText>
        </w:r>
      </w:del>
    </w:p>
    <w:p w:rsidR="003F4071" w:rsidRDefault="001F5036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F4071" w:rsidRDefault="003F4071">
      <w:pPr>
        <w:spacing w:before="1" w:after="0" w:line="130" w:lineRule="exact"/>
        <w:rPr>
          <w:sz w:val="13"/>
          <w:szCs w:val="13"/>
        </w:rPr>
      </w:pPr>
    </w:p>
    <w:p w:rsidR="003F4071" w:rsidRDefault="001F50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F4071" w:rsidRDefault="003F4071">
      <w:pPr>
        <w:spacing w:before="2" w:after="0" w:line="130" w:lineRule="exact"/>
        <w:rPr>
          <w:sz w:val="13"/>
          <w:szCs w:val="13"/>
        </w:rPr>
      </w:pPr>
    </w:p>
    <w:p w:rsidR="003F4071" w:rsidRDefault="001F503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53pt;height:132pt;mso-position-horizontal-relative:char;mso-position-vertical-relative:line">
            <v:imagedata r:id="rId9" o:title=""/>
          </v:shape>
        </w:pict>
      </w:r>
    </w:p>
    <w:p w:rsidR="003F4071" w:rsidRDefault="003F4071">
      <w:pPr>
        <w:spacing w:before="3" w:after="0" w:line="180" w:lineRule="exact"/>
        <w:rPr>
          <w:sz w:val="18"/>
          <w:szCs w:val="18"/>
        </w:rPr>
      </w:pPr>
    </w:p>
    <w:p w:rsidR="003F4071" w:rsidRDefault="001F50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F4071" w:rsidRDefault="003F4071">
      <w:pPr>
        <w:spacing w:before="5" w:after="0" w:line="130" w:lineRule="exact"/>
        <w:rPr>
          <w:sz w:val="13"/>
          <w:szCs w:val="13"/>
        </w:rPr>
      </w:pPr>
    </w:p>
    <w:p w:rsidR="006C5214" w:rsidRDefault="001F5036" w:rsidP="006C5214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1" type="#_x0000_t75" style="position:absolute;left:0;text-align:left;margin-left:72.75pt;margin-top:5.85pt;width:4.5pt;height:4.5pt;z-index:-251658240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he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t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2"/>
        </w:rPr>
        <w:t xml:space="preserve"> </w:t>
      </w:r>
      <w:del w:id="77" w:author="Meital Waltman" w:date="2016-09-13T15:40:00Z">
        <w:r w:rsidDel="006C5214">
          <w:rPr>
            <w:rFonts w:ascii="Open Sans" w:eastAsia="Open Sans" w:hAnsi="Open Sans" w:cs="Open Sans"/>
            <w:spacing w:val="-2"/>
          </w:rPr>
          <w:delText>T</w:delText>
        </w:r>
        <w:r w:rsidDel="006C5214">
          <w:rPr>
            <w:rFonts w:ascii="Open Sans" w:eastAsia="Open Sans" w:hAnsi="Open Sans" w:cs="Open Sans"/>
          </w:rPr>
          <w:delText>h</w:delText>
        </w:r>
        <w:r w:rsidDel="006C5214">
          <w:rPr>
            <w:rFonts w:ascii="Open Sans" w:eastAsia="Open Sans" w:hAnsi="Open Sans" w:cs="Open Sans"/>
            <w:spacing w:val="5"/>
          </w:rPr>
          <w:delText>i</w:delText>
        </w:r>
        <w:r w:rsidDel="006C5214">
          <w:rPr>
            <w:rFonts w:ascii="Open Sans" w:eastAsia="Open Sans" w:hAnsi="Open Sans" w:cs="Open Sans"/>
          </w:rPr>
          <w:delText>s</w:delText>
        </w:r>
        <w:r w:rsidDel="006C5214">
          <w:rPr>
            <w:rFonts w:ascii="Open Sans" w:eastAsia="Open Sans" w:hAnsi="Open Sans" w:cs="Open Sans"/>
            <w:spacing w:val="1"/>
          </w:rPr>
          <w:delText xml:space="preserve"> f</w:delText>
        </w:r>
        <w:r w:rsidDel="006C5214">
          <w:rPr>
            <w:rFonts w:ascii="Open Sans" w:eastAsia="Open Sans" w:hAnsi="Open Sans" w:cs="Open Sans"/>
            <w:spacing w:val="5"/>
          </w:rPr>
          <w:delText>i</w:delText>
        </w:r>
        <w:r w:rsidDel="006C5214">
          <w:rPr>
            <w:rFonts w:ascii="Open Sans" w:eastAsia="Open Sans" w:hAnsi="Open Sans" w:cs="Open Sans"/>
            <w:spacing w:val="-3"/>
          </w:rPr>
          <w:delText>e</w:delText>
        </w:r>
        <w:r w:rsidDel="006C5214">
          <w:rPr>
            <w:rFonts w:ascii="Open Sans" w:eastAsia="Open Sans" w:hAnsi="Open Sans" w:cs="Open Sans"/>
            <w:spacing w:val="5"/>
          </w:rPr>
          <w:delText>l</w:delText>
        </w:r>
        <w:r w:rsidDel="006C5214">
          <w:rPr>
            <w:rFonts w:ascii="Open Sans" w:eastAsia="Open Sans" w:hAnsi="Open Sans" w:cs="Open Sans"/>
          </w:rPr>
          <w:delText xml:space="preserve">d </w:delText>
        </w:r>
        <w:r w:rsidDel="006C5214">
          <w:rPr>
            <w:rFonts w:ascii="Open Sans" w:eastAsia="Open Sans" w:hAnsi="Open Sans" w:cs="Open Sans"/>
            <w:spacing w:val="5"/>
          </w:rPr>
          <w:delText>i</w:delText>
        </w:r>
        <w:r w:rsidDel="006C5214">
          <w:rPr>
            <w:rFonts w:ascii="Open Sans" w:eastAsia="Open Sans" w:hAnsi="Open Sans" w:cs="Open Sans"/>
          </w:rPr>
          <w:delText>s</w:delText>
        </w:r>
        <w:r w:rsidDel="006C5214">
          <w:rPr>
            <w:rFonts w:ascii="Open Sans" w:eastAsia="Open Sans" w:hAnsi="Open Sans" w:cs="Open Sans"/>
            <w:spacing w:val="2"/>
          </w:rPr>
          <w:delText xml:space="preserve"> </w:delText>
        </w:r>
        <w:r w:rsidDel="006C5214">
          <w:rPr>
            <w:rFonts w:ascii="Open Sans" w:eastAsia="Open Sans" w:hAnsi="Open Sans" w:cs="Open Sans"/>
          </w:rPr>
          <w:delText>a c</w:delText>
        </w:r>
        <w:r w:rsidDel="006C5214">
          <w:rPr>
            <w:rFonts w:ascii="Open Sans" w:eastAsia="Open Sans" w:hAnsi="Open Sans" w:cs="Open Sans"/>
            <w:spacing w:val="2"/>
          </w:rPr>
          <w:delText>o</w:delText>
        </w:r>
        <w:r w:rsidDel="006C5214">
          <w:rPr>
            <w:rFonts w:ascii="Open Sans" w:eastAsia="Open Sans" w:hAnsi="Open Sans" w:cs="Open Sans"/>
          </w:rPr>
          <w:delText>ns</w:delText>
        </w:r>
        <w:r w:rsidDel="006C5214">
          <w:rPr>
            <w:rFonts w:ascii="Open Sans" w:eastAsia="Open Sans" w:hAnsi="Open Sans" w:cs="Open Sans"/>
            <w:spacing w:val="-3"/>
          </w:rPr>
          <w:delText>t</w:delText>
        </w:r>
        <w:r w:rsidDel="006C5214">
          <w:rPr>
            <w:rFonts w:ascii="Open Sans" w:eastAsia="Open Sans" w:hAnsi="Open Sans" w:cs="Open Sans"/>
          </w:rPr>
          <w:delText>r</w:delText>
        </w:r>
        <w:r w:rsidDel="006C5214">
          <w:rPr>
            <w:rFonts w:ascii="Open Sans" w:eastAsia="Open Sans" w:hAnsi="Open Sans" w:cs="Open Sans"/>
            <w:spacing w:val="-2"/>
          </w:rPr>
          <w:delText>a</w:delText>
        </w:r>
        <w:r w:rsidDel="006C5214">
          <w:rPr>
            <w:rFonts w:ascii="Open Sans" w:eastAsia="Open Sans" w:hAnsi="Open Sans" w:cs="Open Sans"/>
            <w:spacing w:val="5"/>
          </w:rPr>
          <w:delText>i</w:delText>
        </w:r>
        <w:r w:rsidDel="006C5214">
          <w:rPr>
            <w:rFonts w:ascii="Open Sans" w:eastAsia="Open Sans" w:hAnsi="Open Sans" w:cs="Open Sans"/>
          </w:rPr>
          <w:delText>nt</w:delText>
        </w:r>
      </w:del>
      <w:ins w:id="78" w:author="Meital Waltman" w:date="2016-09-13T15:39:00Z">
        <w:r w:rsidR="006C5214">
          <w:rPr>
            <w:rFonts w:ascii="Open Sans" w:eastAsia="Open Sans" w:hAnsi="Open Sans" w:cs="Open Sans"/>
          </w:rPr>
          <w:t>S</w:t>
        </w:r>
      </w:ins>
      <w:ins w:id="79" w:author="Meital Waltman" w:date="2016-09-13T15:37:00Z">
        <w:r w:rsidR="006C5214" w:rsidRPr="006C5214">
          <w:rPr>
            <w:rFonts w:ascii="Open Sans" w:eastAsia="Open Sans" w:hAnsi="Open Sans" w:cs="Open Sans"/>
          </w:rPr>
          <w:t>tate the deadhead distance limit</w:t>
        </w:r>
      </w:ins>
    </w:p>
    <w:p w:rsidR="003F4071" w:rsidRDefault="001F5036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30" type="#_x0000_t75" style="position:absolute;left:0;text-align:left;margin-left:72.75pt;margin-top:9.6pt;width:4.5pt;height:4.5pt;z-index:-251657216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</w:rPr>
        <w:t>K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5"/>
        </w:rPr>
        <w:t>mil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s)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nds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</w:p>
    <w:p w:rsidR="003F4071" w:rsidRDefault="003F4071">
      <w:pPr>
        <w:spacing w:after="0"/>
        <w:sectPr w:rsidR="003F4071">
          <w:headerReference w:type="default" r:id="rId10"/>
          <w:pgSz w:w="11920" w:h="16840"/>
          <w:pgMar w:top="2540" w:right="1340" w:bottom="280" w:left="1280" w:header="1797" w:footer="0" w:gutter="0"/>
          <w:cols w:space="720"/>
        </w:sectPr>
      </w:pPr>
    </w:p>
    <w:p w:rsidR="003F4071" w:rsidRDefault="003F4071">
      <w:pPr>
        <w:spacing w:before="8" w:after="0" w:line="130" w:lineRule="exact"/>
        <w:rPr>
          <w:sz w:val="13"/>
          <w:szCs w:val="13"/>
        </w:rPr>
      </w:pPr>
    </w:p>
    <w:p w:rsidR="003F4071" w:rsidRDefault="006C5214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ins w:id="80" w:author="Meital Waltman" w:date="2016-09-13T15:39:00Z">
        <w:r>
          <w:rPr>
            <w:rFonts w:ascii="Open Sans" w:eastAsia="Open Sans" w:hAnsi="Open Sans" w:cs="Open Sans"/>
            <w:color w:val="3F3F3F"/>
            <w:spacing w:val="-1"/>
          </w:rPr>
          <w:t>Limit the</w:t>
        </w:r>
        <w:r w:rsidRPr="006C5214">
          <w:rPr>
            <w:rFonts w:ascii="Open Sans" w:eastAsia="Open Sans" w:hAnsi="Open Sans" w:cs="Open Sans"/>
            <w:color w:val="3F3F3F"/>
            <w:spacing w:val="-1"/>
          </w:rPr>
          <w:t xml:space="preserve"> deadhead </w:t>
        </w:r>
        <w:r>
          <w:rPr>
            <w:rFonts w:ascii="Open Sans" w:eastAsia="Open Sans" w:hAnsi="Open Sans" w:cs="Open Sans"/>
            <w:color w:val="3F3F3F"/>
            <w:spacing w:val="-1"/>
          </w:rPr>
          <w:t>distance</w:t>
        </w:r>
        <w:r w:rsidRPr="006C5214">
          <w:rPr>
            <w:rFonts w:ascii="Open Sans" w:eastAsia="Open Sans" w:hAnsi="Open Sans" w:cs="Open Sans"/>
            <w:color w:val="3F3F3F"/>
            <w:spacing w:val="-1"/>
          </w:rPr>
          <w:t xml:space="preserve"> for cruzing away from a depot (regarding a vehicle which performs a deadhead trip in order to perform a service trip which takes the vehicle even further away)</w:t>
        </w:r>
        <w:r>
          <w:rPr>
            <w:rFonts w:ascii="Open Sans" w:eastAsia="Open Sans" w:hAnsi="Open Sans" w:cs="Open Sans"/>
            <w:color w:val="3F3F3F"/>
            <w:spacing w:val="-1"/>
          </w:rPr>
          <w:t xml:space="preserve"> </w:t>
        </w:r>
      </w:ins>
      <w:del w:id="81" w:author="Meital Waltman" w:date="2016-09-13T15:39:00Z">
        <w:r w:rsidR="001F5036" w:rsidDel="006C5214">
          <w:rPr>
            <w:rFonts w:ascii="Open Sans" w:eastAsia="Open Sans" w:hAnsi="Open Sans" w:cs="Open Sans"/>
            <w:color w:val="3F3F3F"/>
            <w:spacing w:val="-1"/>
          </w:rPr>
          <w:delText>S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he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>xim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um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s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nce</w:delText>
        </w:r>
        <w:r w:rsidR="001F5036" w:rsidDel="006C5214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1F5036" w:rsidDel="006C5214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r</w:delText>
        </w:r>
        <w:r w:rsidR="001F5036" w:rsidDel="006C5214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n</w:delText>
        </w:r>
        <w:r w:rsidR="001F5036" w:rsidDel="006C5214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  <w:spacing w:val="5"/>
          </w:rPr>
          <w:delText>xi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p</w:delText>
        </w:r>
        <w:r w:rsidR="001F5036" w:rsidDel="006C5214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t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dh</w:delText>
        </w:r>
        <w:r w:rsidR="001F5036" w:rsidDel="006C5214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1F5036" w:rsidDel="006C5214">
          <w:rPr>
            <w:rFonts w:ascii="Open Sans" w:eastAsia="Open Sans" w:hAnsi="Open Sans" w:cs="Open Sans"/>
            <w:color w:val="3F3F3F"/>
          </w:rPr>
          <w:delText>d</w:delText>
        </w:r>
        <w:r w:rsidR="001F5036" w:rsidDel="006C5214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</w:del>
      <w:ins w:id="82" w:author="Meital Waltman" w:date="2016-09-13T15:39:00Z">
        <w:r>
          <w:rPr>
            <w:rFonts w:ascii="Open Sans" w:eastAsia="Open Sans" w:hAnsi="Open Sans" w:cs="Open Sans"/>
            <w:color w:val="3F3F3F"/>
            <w:spacing w:val="-2"/>
          </w:rPr>
          <w:t xml:space="preserve">. Set </w:t>
        </w:r>
      </w:ins>
      <w:r w:rsidR="001F5036">
        <w:rPr>
          <w:rFonts w:ascii="Open Sans" w:eastAsia="Open Sans" w:hAnsi="Open Sans" w:cs="Open Sans"/>
          <w:color w:val="3F3F3F"/>
          <w:spacing w:val="-6"/>
        </w:rPr>
        <w:t>w</w:t>
      </w:r>
      <w:r w:rsidR="001F5036">
        <w:rPr>
          <w:rFonts w:ascii="Open Sans" w:eastAsia="Open Sans" w:hAnsi="Open Sans" w:cs="Open Sans"/>
          <w:color w:val="3F3F3F"/>
          <w:spacing w:val="5"/>
        </w:rPr>
        <w:t>i</w:t>
      </w:r>
      <w:r w:rsidR="001F5036">
        <w:rPr>
          <w:rFonts w:ascii="Open Sans" w:eastAsia="Open Sans" w:hAnsi="Open Sans" w:cs="Open Sans"/>
          <w:color w:val="3F3F3F"/>
          <w:spacing w:val="-3"/>
        </w:rPr>
        <w:t>t</w:t>
      </w:r>
      <w:r w:rsidR="001F5036">
        <w:rPr>
          <w:rFonts w:ascii="Open Sans" w:eastAsia="Open Sans" w:hAnsi="Open Sans" w:cs="Open Sans"/>
          <w:color w:val="3F3F3F"/>
        </w:rPr>
        <w:t>h</w:t>
      </w:r>
      <w:r w:rsidR="001F5036">
        <w:rPr>
          <w:rFonts w:ascii="Open Sans" w:eastAsia="Open Sans" w:hAnsi="Open Sans" w:cs="Open Sans"/>
          <w:color w:val="3F3F3F"/>
          <w:spacing w:val="-1"/>
        </w:rPr>
        <w:t xml:space="preserve"> </w:t>
      </w:r>
      <w:r w:rsidR="001F5036">
        <w:rPr>
          <w:rFonts w:ascii="Open Sans" w:eastAsia="Open Sans" w:hAnsi="Open Sans" w:cs="Open Sans"/>
          <w:color w:val="3F3F3F"/>
        </w:rPr>
        <w:t>a p</w:t>
      </w:r>
      <w:r w:rsidR="001F5036">
        <w:rPr>
          <w:rFonts w:ascii="Open Sans" w:eastAsia="Open Sans" w:hAnsi="Open Sans" w:cs="Open Sans"/>
          <w:color w:val="3F3F3F"/>
          <w:spacing w:val="-3"/>
        </w:rPr>
        <w:t>e</w:t>
      </w:r>
      <w:r w:rsidR="001F5036">
        <w:rPr>
          <w:rFonts w:ascii="Open Sans" w:eastAsia="Open Sans" w:hAnsi="Open Sans" w:cs="Open Sans"/>
          <w:color w:val="3F3F3F"/>
        </w:rPr>
        <w:t>n</w:t>
      </w:r>
      <w:r w:rsidR="001F5036">
        <w:rPr>
          <w:rFonts w:ascii="Open Sans" w:eastAsia="Open Sans" w:hAnsi="Open Sans" w:cs="Open Sans"/>
          <w:color w:val="3F3F3F"/>
          <w:spacing w:val="-2"/>
        </w:rPr>
        <w:t>a</w:t>
      </w:r>
      <w:r w:rsidR="001F5036">
        <w:rPr>
          <w:rFonts w:ascii="Open Sans" w:eastAsia="Open Sans" w:hAnsi="Open Sans" w:cs="Open Sans"/>
          <w:color w:val="3F3F3F"/>
          <w:spacing w:val="5"/>
        </w:rPr>
        <w:t>l</w:t>
      </w:r>
      <w:r w:rsidR="001F5036">
        <w:rPr>
          <w:rFonts w:ascii="Open Sans" w:eastAsia="Open Sans" w:hAnsi="Open Sans" w:cs="Open Sans"/>
          <w:color w:val="3F3F3F"/>
          <w:spacing w:val="-3"/>
        </w:rPr>
        <w:t>t</w:t>
      </w:r>
      <w:r w:rsidR="001F5036">
        <w:rPr>
          <w:rFonts w:ascii="Open Sans" w:eastAsia="Open Sans" w:hAnsi="Open Sans" w:cs="Open Sans"/>
          <w:color w:val="3F3F3F"/>
          <w:spacing w:val="-6"/>
        </w:rPr>
        <w:t>y</w:t>
      </w:r>
      <w:r w:rsidR="001F5036">
        <w:rPr>
          <w:rFonts w:ascii="Open Sans" w:eastAsia="Open Sans" w:hAnsi="Open Sans" w:cs="Open Sans"/>
          <w:color w:val="3F3F3F"/>
        </w:rPr>
        <w:t>.</w:t>
      </w:r>
    </w:p>
    <w:p w:rsidR="003F4071" w:rsidRDefault="001F5036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3F4071" w:rsidRDefault="003F4071">
      <w:pPr>
        <w:spacing w:before="1" w:after="0" w:line="130" w:lineRule="exact"/>
        <w:rPr>
          <w:sz w:val="13"/>
          <w:szCs w:val="13"/>
        </w:rPr>
      </w:pPr>
    </w:p>
    <w:p w:rsidR="003F4071" w:rsidRDefault="001F50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F4071" w:rsidRDefault="003F4071">
      <w:pPr>
        <w:spacing w:before="2" w:after="0" w:line="130" w:lineRule="exact"/>
        <w:rPr>
          <w:sz w:val="13"/>
          <w:szCs w:val="13"/>
        </w:rPr>
      </w:pPr>
    </w:p>
    <w:p w:rsidR="003F4071" w:rsidRDefault="007610BC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60pt;height:156pt;mso-position-horizontal-relative:char;mso-position-vertical-relative:line">
            <v:imagedata r:id="rId11" o:title=""/>
          </v:shape>
        </w:pict>
      </w:r>
    </w:p>
    <w:p w:rsidR="003F4071" w:rsidRDefault="003F4071">
      <w:pPr>
        <w:spacing w:before="8" w:after="0" w:line="160" w:lineRule="exact"/>
        <w:rPr>
          <w:sz w:val="16"/>
          <w:szCs w:val="16"/>
        </w:rPr>
      </w:pPr>
    </w:p>
    <w:p w:rsidR="003F4071" w:rsidRDefault="001F5036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3F4071" w:rsidRDefault="003F4071">
      <w:pPr>
        <w:spacing w:before="5" w:after="0" w:line="130" w:lineRule="exact"/>
        <w:rPr>
          <w:sz w:val="13"/>
          <w:szCs w:val="13"/>
        </w:rPr>
      </w:pPr>
    </w:p>
    <w:p w:rsidR="003F4071" w:rsidRDefault="001F5036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8" type="#_x0000_t75" style="position:absolute;left:0;text-align:left;margin-left:72.75pt;margin-top:5.85pt;width:4.5pt;height:4.5pt;z-index:-251656192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3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>z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</w:rPr>
        <w:t>n</w:t>
      </w:r>
    </w:p>
    <w:p w:rsidR="003F4071" w:rsidRDefault="001F5036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9.6pt;width:4.5pt;height:4.5pt;z-index:-251655168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2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5"/>
        </w:rPr>
        <w:t>he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li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t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2"/>
        </w:rPr>
        <w:t xml:space="preserve"> </w:t>
      </w:r>
      <w:ins w:id="83" w:author="Meital Waltman" w:date="2016-09-13T15:40:00Z">
        <w:r w:rsidR="00537DC1">
          <w:rPr>
            <w:rFonts w:ascii="Open Sans" w:eastAsia="Open Sans" w:hAnsi="Open Sans" w:cs="Open Sans"/>
          </w:rPr>
          <w:t>S</w:t>
        </w:r>
        <w:r w:rsidR="00537DC1" w:rsidRPr="006C5214">
          <w:rPr>
            <w:rFonts w:ascii="Open Sans" w:eastAsia="Open Sans" w:hAnsi="Open Sans" w:cs="Open Sans"/>
          </w:rPr>
          <w:t>tate the deadhead distance limit</w:t>
        </w:r>
      </w:ins>
      <w:del w:id="84" w:author="Meital Waltman" w:date="2016-09-13T15:40:00Z">
        <w:r w:rsidDel="00537DC1">
          <w:rPr>
            <w:rFonts w:ascii="Open Sans" w:eastAsia="Open Sans" w:hAnsi="Open Sans" w:cs="Open Sans"/>
            <w:spacing w:val="-2"/>
          </w:rPr>
          <w:delText>T</w:delText>
        </w:r>
        <w:r w:rsidDel="00537DC1">
          <w:rPr>
            <w:rFonts w:ascii="Open Sans" w:eastAsia="Open Sans" w:hAnsi="Open Sans" w:cs="Open Sans"/>
          </w:rPr>
          <w:delText>h</w:delText>
        </w:r>
        <w:r w:rsidDel="00537DC1">
          <w:rPr>
            <w:rFonts w:ascii="Open Sans" w:eastAsia="Open Sans" w:hAnsi="Open Sans" w:cs="Open Sans"/>
            <w:spacing w:val="5"/>
          </w:rPr>
          <w:delText>i</w:delText>
        </w:r>
        <w:r w:rsidDel="00537DC1">
          <w:rPr>
            <w:rFonts w:ascii="Open Sans" w:eastAsia="Open Sans" w:hAnsi="Open Sans" w:cs="Open Sans"/>
          </w:rPr>
          <w:delText>s</w:delText>
        </w:r>
        <w:r w:rsidDel="00537DC1">
          <w:rPr>
            <w:rFonts w:ascii="Open Sans" w:eastAsia="Open Sans" w:hAnsi="Open Sans" w:cs="Open Sans"/>
            <w:spacing w:val="1"/>
          </w:rPr>
          <w:delText xml:space="preserve"> f</w:delText>
        </w:r>
        <w:r w:rsidDel="00537DC1">
          <w:rPr>
            <w:rFonts w:ascii="Open Sans" w:eastAsia="Open Sans" w:hAnsi="Open Sans" w:cs="Open Sans"/>
            <w:spacing w:val="5"/>
          </w:rPr>
          <w:delText>i</w:delText>
        </w:r>
        <w:r w:rsidDel="00537DC1">
          <w:rPr>
            <w:rFonts w:ascii="Open Sans" w:eastAsia="Open Sans" w:hAnsi="Open Sans" w:cs="Open Sans"/>
            <w:spacing w:val="-3"/>
          </w:rPr>
          <w:delText>e</w:delText>
        </w:r>
        <w:r w:rsidDel="00537DC1">
          <w:rPr>
            <w:rFonts w:ascii="Open Sans" w:eastAsia="Open Sans" w:hAnsi="Open Sans" w:cs="Open Sans"/>
            <w:spacing w:val="5"/>
          </w:rPr>
          <w:delText>l</w:delText>
        </w:r>
        <w:r w:rsidDel="00537DC1">
          <w:rPr>
            <w:rFonts w:ascii="Open Sans" w:eastAsia="Open Sans" w:hAnsi="Open Sans" w:cs="Open Sans"/>
          </w:rPr>
          <w:delText xml:space="preserve">d </w:delText>
        </w:r>
        <w:r w:rsidDel="00537DC1">
          <w:rPr>
            <w:rFonts w:ascii="Open Sans" w:eastAsia="Open Sans" w:hAnsi="Open Sans" w:cs="Open Sans"/>
            <w:spacing w:val="5"/>
          </w:rPr>
          <w:delText>i</w:delText>
        </w:r>
        <w:r w:rsidDel="00537DC1">
          <w:rPr>
            <w:rFonts w:ascii="Open Sans" w:eastAsia="Open Sans" w:hAnsi="Open Sans" w:cs="Open Sans"/>
          </w:rPr>
          <w:delText>s</w:delText>
        </w:r>
        <w:r w:rsidDel="00537DC1">
          <w:rPr>
            <w:rFonts w:ascii="Open Sans" w:eastAsia="Open Sans" w:hAnsi="Open Sans" w:cs="Open Sans"/>
            <w:spacing w:val="2"/>
          </w:rPr>
          <w:delText xml:space="preserve"> </w:delText>
        </w:r>
        <w:r w:rsidDel="00537DC1">
          <w:rPr>
            <w:rFonts w:ascii="Open Sans" w:eastAsia="Open Sans" w:hAnsi="Open Sans" w:cs="Open Sans"/>
            <w:spacing w:val="1"/>
          </w:rPr>
          <w:delText>f</w:delText>
        </w:r>
        <w:r w:rsidDel="00537DC1">
          <w:rPr>
            <w:rFonts w:ascii="Open Sans" w:eastAsia="Open Sans" w:hAnsi="Open Sans" w:cs="Open Sans"/>
            <w:spacing w:val="5"/>
          </w:rPr>
          <w:delText>l</w:delText>
        </w:r>
        <w:r w:rsidDel="00537DC1">
          <w:rPr>
            <w:rFonts w:ascii="Open Sans" w:eastAsia="Open Sans" w:hAnsi="Open Sans" w:cs="Open Sans"/>
            <w:spacing w:val="-3"/>
          </w:rPr>
          <w:delText>e</w:delText>
        </w:r>
        <w:r w:rsidDel="00537DC1">
          <w:rPr>
            <w:rFonts w:ascii="Open Sans" w:eastAsia="Open Sans" w:hAnsi="Open Sans" w:cs="Open Sans"/>
            <w:spacing w:val="5"/>
          </w:rPr>
          <w:delText>xi</w:delText>
        </w:r>
        <w:r w:rsidDel="00537DC1">
          <w:rPr>
            <w:rFonts w:ascii="Open Sans" w:eastAsia="Open Sans" w:hAnsi="Open Sans" w:cs="Open Sans"/>
          </w:rPr>
          <w:delText>b</w:delText>
        </w:r>
        <w:r w:rsidDel="00537DC1">
          <w:rPr>
            <w:rFonts w:ascii="Open Sans" w:eastAsia="Open Sans" w:hAnsi="Open Sans" w:cs="Open Sans"/>
            <w:spacing w:val="5"/>
          </w:rPr>
          <w:delText>l</w:delText>
        </w:r>
        <w:r w:rsidDel="00537DC1">
          <w:rPr>
            <w:rFonts w:ascii="Open Sans" w:eastAsia="Open Sans" w:hAnsi="Open Sans" w:cs="Open Sans"/>
            <w:spacing w:val="-3"/>
          </w:rPr>
          <w:delText>e</w:delText>
        </w:r>
        <w:r w:rsidDel="00537DC1">
          <w:rPr>
            <w:rFonts w:ascii="Open Sans" w:eastAsia="Open Sans" w:hAnsi="Open Sans" w:cs="Open Sans"/>
          </w:rPr>
          <w:delText>.</w:delText>
        </w:r>
      </w:del>
    </w:p>
    <w:p w:rsidR="003F4071" w:rsidRDefault="001F5036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>
          <v:shape id="_x0000_s1026" type="#_x0000_t75" style="position:absolute;left:0;text-align:left;margin-left:72.75pt;margin-top:9.6pt;width:4.5pt;height:4.5pt;z-index:-251654144;mso-position-horizontal-relative:page">
            <v:imagedata r:id="rId6" o:title=""/>
            <w10:wrap anchorx="page"/>
          </v:shape>
        </w:pic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un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</w:rPr>
        <w:t>K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5"/>
        </w:rPr>
        <w:t>mil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s)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nds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</w:p>
    <w:sectPr w:rsidR="003F4071">
      <w:headerReference w:type="default" r:id="rId12"/>
      <w:pgSz w:w="11920" w:h="16840"/>
      <w:pgMar w:top="2540" w:right="1260" w:bottom="280" w:left="1280" w:header="17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036" w:rsidRDefault="001F5036">
      <w:pPr>
        <w:spacing w:after="0" w:line="240" w:lineRule="auto"/>
      </w:pPr>
      <w:r>
        <w:separator/>
      </w:r>
    </w:p>
  </w:endnote>
  <w:endnote w:type="continuationSeparator" w:id="0">
    <w:p w:rsidR="001F5036" w:rsidRDefault="001F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036" w:rsidRDefault="001F5036">
      <w:pPr>
        <w:spacing w:after="0" w:line="240" w:lineRule="auto"/>
      </w:pPr>
      <w:r>
        <w:separator/>
      </w:r>
    </w:p>
  </w:footnote>
  <w:footnote w:type="continuationSeparator" w:id="0">
    <w:p w:rsidR="001F5036" w:rsidRDefault="001F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071" w:rsidRDefault="001F503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75pt;margin-top:88.85pt;width:139.9pt;height:39.7pt;z-index:-251659776;mso-position-horizontal-relative:page;mso-position-vertical-relative:page" filled="f" stroked="f">
          <v:textbox inset="0,0,0,0">
            <w:txbxContent>
              <w:p w:rsidR="003F4071" w:rsidRDefault="001F5036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0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8"/>
                    <w:szCs w:val="28"/>
                  </w:rPr>
                  <w:t>k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s</w:t>
                </w:r>
              </w:p>
              <w:p w:rsidR="003F4071" w:rsidRDefault="003F4071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:rsidR="003F4071" w:rsidRDefault="001F5036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071" w:rsidRDefault="001F503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75pt;margin-top:88.85pt;width:236.95pt;height:39.7pt;z-index:-251658752;mso-position-horizontal-relative:page;mso-position-vertical-relative:page" filled="f" stroked="f">
          <v:textbox inset="0,0,0,0">
            <w:txbxContent>
              <w:p w:rsidR="003F4071" w:rsidRDefault="001F5036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8"/>
                    <w:szCs w:val="28"/>
                  </w:rPr>
                  <w:t>z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n</w:t>
                </w:r>
              </w:p>
              <w:p w:rsidR="003F4071" w:rsidRDefault="003F4071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:rsidR="003F4071" w:rsidRDefault="001F5036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071" w:rsidRDefault="001F5036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75pt;margin-top:88.85pt;width:234.8pt;height:39.7pt;z-index:-251657728;mso-position-horizontal-relative:page;mso-position-vertical-relative:page" filled="f" stroked="f">
          <v:textbox inset="0,0,0,0">
            <w:txbxContent>
              <w:p w:rsidR="003F4071" w:rsidRDefault="001F5036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8"/>
                    <w:szCs w:val="28"/>
                  </w:rPr>
                  <w:t>z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8"/>
                    <w:szCs w:val="28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ce</w:t>
                </w:r>
              </w:p>
              <w:p w:rsidR="003F4071" w:rsidRDefault="003F4071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:rsidR="003F4071" w:rsidRDefault="001F5036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F4071"/>
    <w:rsid w:val="001638DD"/>
    <w:rsid w:val="001F5036"/>
    <w:rsid w:val="002B4F37"/>
    <w:rsid w:val="003F4071"/>
    <w:rsid w:val="00537DC1"/>
    <w:rsid w:val="006C5214"/>
    <w:rsid w:val="007610BC"/>
    <w:rsid w:val="009D54F7"/>
    <w:rsid w:val="00BA6D44"/>
    <w:rsid w:val="00BF3F1C"/>
    <w:rsid w:val="00CB3DCE"/>
    <w:rsid w:val="00F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86D892"/>
  <w15:docId w15:val="{47732008-9EB3-4E4C-8E09-931A22DF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1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3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F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F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F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F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4</cp:revision>
  <dcterms:created xsi:type="dcterms:W3CDTF">2016-09-05T18:00:00Z</dcterms:created>
  <dcterms:modified xsi:type="dcterms:W3CDTF">2016-09-13T12:40:00Z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LastSaved">
    <vt:filetime>2016-09-05T00:00:00Z</vt:filetime>
  </property>
</Properties>
</file>