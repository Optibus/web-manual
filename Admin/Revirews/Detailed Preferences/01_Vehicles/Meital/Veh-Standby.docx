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F81" w:rsidRDefault="00212F81">
      <w:pPr>
        <w:spacing w:before="7" w:after="0" w:line="150" w:lineRule="exact"/>
        <w:rPr>
          <w:sz w:val="15"/>
          <w:szCs w:val="15"/>
        </w:rPr>
      </w:pPr>
    </w:p>
    <w:p w:rsidR="00212F81" w:rsidRDefault="00212F81">
      <w:pPr>
        <w:spacing w:after="0" w:line="200" w:lineRule="exact"/>
        <w:rPr>
          <w:sz w:val="20"/>
          <w:szCs w:val="20"/>
        </w:rPr>
      </w:pPr>
    </w:p>
    <w:p w:rsidR="00212F81" w:rsidRDefault="00212F81">
      <w:pPr>
        <w:spacing w:after="0" w:line="200" w:lineRule="exact"/>
        <w:rPr>
          <w:sz w:val="20"/>
          <w:szCs w:val="20"/>
        </w:rPr>
      </w:pPr>
    </w:p>
    <w:p w:rsidR="00212F81" w:rsidRDefault="00EE452D">
      <w:pPr>
        <w:spacing w:after="0" w:line="534" w:lineRule="exact"/>
        <w:ind w:left="115" w:right="-20"/>
        <w:rPr>
          <w:rFonts w:ascii="Open Sans" w:eastAsia="Open Sans" w:hAnsi="Open Sans" w:cs="Open Sans"/>
          <w:sz w:val="44"/>
          <w:szCs w:val="44"/>
        </w:rPr>
      </w:pPr>
      <w:r>
        <w:rPr>
          <w:rFonts w:ascii="Open Sans" w:eastAsia="Open Sans" w:hAnsi="Open Sans" w:cs="Open Sans"/>
          <w:b/>
          <w:bCs/>
          <w:color w:val="4E80BD"/>
          <w:spacing w:val="-1"/>
          <w:position w:val="2"/>
          <w:sz w:val="44"/>
          <w:szCs w:val="44"/>
        </w:rPr>
        <w:t>V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44"/>
          <w:szCs w:val="44"/>
        </w:rPr>
        <w:t>e</w:t>
      </w:r>
      <w:r>
        <w:rPr>
          <w:rFonts w:ascii="Open Sans" w:eastAsia="Open Sans" w:hAnsi="Open Sans" w:cs="Open Sans"/>
          <w:b/>
          <w:bCs/>
          <w:color w:val="4E80BD"/>
          <w:spacing w:val="-4"/>
          <w:position w:val="2"/>
          <w:sz w:val="44"/>
          <w:szCs w:val="44"/>
        </w:rPr>
        <w:t>h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44"/>
          <w:szCs w:val="44"/>
        </w:rPr>
        <w:t>i</w:t>
      </w:r>
      <w:r>
        <w:rPr>
          <w:rFonts w:ascii="Open Sans" w:eastAsia="Open Sans" w:hAnsi="Open Sans" w:cs="Open Sans"/>
          <w:b/>
          <w:bCs/>
          <w:color w:val="4E80BD"/>
          <w:spacing w:val="-1"/>
          <w:position w:val="2"/>
          <w:sz w:val="44"/>
          <w:szCs w:val="44"/>
        </w:rPr>
        <w:t>c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44"/>
          <w:szCs w:val="44"/>
        </w:rPr>
        <w:t>l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e</w:t>
      </w:r>
      <w:r>
        <w:rPr>
          <w:rFonts w:ascii="Open Sans" w:eastAsia="Open Sans" w:hAnsi="Open Sans" w:cs="Open Sans"/>
          <w:b/>
          <w:bCs/>
          <w:color w:val="4E80BD"/>
          <w:spacing w:val="8"/>
          <w:position w:val="2"/>
          <w:sz w:val="44"/>
          <w:szCs w:val="44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-2"/>
          <w:position w:val="2"/>
          <w:sz w:val="44"/>
          <w:szCs w:val="44"/>
        </w:rPr>
        <w:t>S</w:t>
      </w: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ta</w:t>
      </w:r>
      <w:r>
        <w:rPr>
          <w:rFonts w:ascii="Open Sans" w:eastAsia="Open Sans" w:hAnsi="Open Sans" w:cs="Open Sans"/>
          <w:b/>
          <w:bCs/>
          <w:color w:val="4E80BD"/>
          <w:spacing w:val="-4"/>
          <w:position w:val="2"/>
          <w:sz w:val="44"/>
          <w:szCs w:val="44"/>
        </w:rPr>
        <w:t>n</w:t>
      </w:r>
      <w:r>
        <w:rPr>
          <w:rFonts w:ascii="Open Sans" w:eastAsia="Open Sans" w:hAnsi="Open Sans" w:cs="Open Sans"/>
          <w:b/>
          <w:bCs/>
          <w:color w:val="4E80BD"/>
          <w:spacing w:val="7"/>
          <w:position w:val="2"/>
          <w:sz w:val="44"/>
          <w:szCs w:val="44"/>
        </w:rPr>
        <w:t>db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y</w:t>
      </w:r>
      <w:r>
        <w:rPr>
          <w:rFonts w:ascii="Open Sans" w:eastAsia="Open Sans" w:hAnsi="Open Sans" w:cs="Open Sans"/>
          <w:b/>
          <w:bCs/>
          <w:color w:val="4E80BD"/>
          <w:spacing w:val="15"/>
          <w:position w:val="2"/>
          <w:sz w:val="44"/>
          <w:szCs w:val="44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7"/>
          <w:position w:val="2"/>
          <w:sz w:val="44"/>
          <w:szCs w:val="44"/>
        </w:rPr>
        <w:t>L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44"/>
          <w:szCs w:val="44"/>
        </w:rPr>
        <w:t>i</w:t>
      </w:r>
      <w:r>
        <w:rPr>
          <w:rFonts w:ascii="Open Sans" w:eastAsia="Open Sans" w:hAnsi="Open Sans" w:cs="Open Sans"/>
          <w:b/>
          <w:bCs/>
          <w:color w:val="4E80BD"/>
          <w:spacing w:val="3"/>
          <w:position w:val="2"/>
          <w:sz w:val="44"/>
          <w:szCs w:val="44"/>
        </w:rPr>
        <w:t>m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44"/>
          <w:szCs w:val="44"/>
        </w:rPr>
        <w:t>i</w:t>
      </w: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tat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44"/>
          <w:szCs w:val="44"/>
        </w:rPr>
        <w:t>i</w:t>
      </w:r>
      <w:r>
        <w:rPr>
          <w:rFonts w:ascii="Open Sans" w:eastAsia="Open Sans" w:hAnsi="Open Sans" w:cs="Open Sans"/>
          <w:b/>
          <w:bCs/>
          <w:color w:val="4E80BD"/>
          <w:spacing w:val="-2"/>
          <w:position w:val="2"/>
          <w:sz w:val="44"/>
          <w:szCs w:val="44"/>
        </w:rPr>
        <w:t>o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n</w:t>
      </w:r>
    </w:p>
    <w:p w:rsidR="00212F81" w:rsidRDefault="00212F81">
      <w:pPr>
        <w:spacing w:before="17" w:after="0" w:line="200" w:lineRule="exact"/>
        <w:rPr>
          <w:sz w:val="20"/>
          <w:szCs w:val="20"/>
        </w:rPr>
      </w:pPr>
    </w:p>
    <w:p w:rsidR="00212F81" w:rsidRDefault="00EE452D">
      <w:pPr>
        <w:spacing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pacing w:val="6"/>
          <w:sz w:val="36"/>
          <w:szCs w:val="36"/>
        </w:rPr>
        <w:t>W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rk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-f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lo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w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to</w:t>
      </w:r>
      <w:r>
        <w:rPr>
          <w:rFonts w:ascii="Arial" w:eastAsia="Arial" w:hAnsi="Arial" w:cs="Arial"/>
          <w:b/>
          <w:bCs/>
          <w:i/>
          <w:color w:val="004CDD"/>
          <w:spacing w:val="8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Us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 V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hi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c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l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7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St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ndb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y</w:t>
      </w:r>
      <w:r>
        <w:rPr>
          <w:rFonts w:ascii="Arial" w:eastAsia="Arial" w:hAnsi="Arial" w:cs="Arial"/>
          <w:b/>
          <w:bCs/>
          <w:i/>
          <w:color w:val="004CDD"/>
          <w:spacing w:val="-9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Li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m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io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n</w:t>
      </w:r>
    </w:p>
    <w:p w:rsidR="00212F81" w:rsidRDefault="00212F81">
      <w:pPr>
        <w:spacing w:before="8" w:after="0" w:line="100" w:lineRule="exact"/>
        <w:rPr>
          <w:sz w:val="10"/>
          <w:szCs w:val="10"/>
        </w:rPr>
      </w:pPr>
    </w:p>
    <w:p w:rsidR="00212F81" w:rsidRDefault="00EE452D">
      <w:pPr>
        <w:spacing w:after="0" w:line="240" w:lineRule="auto"/>
        <w:ind w:left="115" w:right="15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4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ndby</w:t>
      </w:r>
      <w:r>
        <w:rPr>
          <w:rFonts w:ascii="Open Sans" w:eastAsia="Open Sans" w:hAnsi="Open Sans" w:cs="Open Sans"/>
          <w:color w:val="3F3F3F"/>
          <w:spacing w:val="-9"/>
        </w:rPr>
        <w:t xml:space="preserve"> </w:t>
      </w:r>
      <w:r>
        <w:rPr>
          <w:rFonts w:ascii="Open Sans" w:eastAsia="Open Sans" w:hAnsi="Open Sans" w:cs="Open Sans"/>
          <w:color w:val="3F3F3F"/>
          <w:spacing w:val="6"/>
        </w:rPr>
        <w:t>L</w:t>
      </w:r>
      <w:r>
        <w:rPr>
          <w:rFonts w:ascii="Open Sans" w:eastAsia="Open Sans" w:hAnsi="Open Sans" w:cs="Open Sans"/>
          <w:color w:val="3F3F3F"/>
          <w:spacing w:val="5"/>
        </w:rPr>
        <w:t>imi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 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cc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ugh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6"/>
        </w:rPr>
        <w:t>m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nd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 xml:space="preserve">y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mi</w:t>
      </w:r>
      <w:r>
        <w:rPr>
          <w:rFonts w:ascii="Open Sans" w:eastAsia="Open Sans" w:hAnsi="Open Sans" w:cs="Open Sans"/>
          <w:color w:val="3F3F3F"/>
          <w:spacing w:val="-3"/>
        </w:rPr>
        <w:t>tte</w:t>
      </w:r>
      <w:r>
        <w:rPr>
          <w:rFonts w:ascii="Open Sans" w:eastAsia="Open Sans" w:hAnsi="Open Sans" w:cs="Open Sans"/>
          <w:color w:val="3F3F3F"/>
        </w:rPr>
        <w:t>d.</w:t>
      </w:r>
    </w:p>
    <w:p w:rsidR="00212F81" w:rsidRDefault="00212F81">
      <w:pPr>
        <w:spacing w:before="18" w:after="0" w:line="240" w:lineRule="exact"/>
        <w:rPr>
          <w:sz w:val="24"/>
          <w:szCs w:val="24"/>
        </w:rPr>
      </w:pPr>
    </w:p>
    <w:p w:rsidR="00212F81" w:rsidRDefault="00EE452D">
      <w:pPr>
        <w:spacing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P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ere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n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c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verv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w</w:t>
      </w:r>
    </w:p>
    <w:p w:rsidR="00212F81" w:rsidRDefault="00212F81">
      <w:pPr>
        <w:spacing w:before="8" w:after="0" w:line="100" w:lineRule="exact"/>
        <w:rPr>
          <w:sz w:val="10"/>
          <w:szCs w:val="10"/>
        </w:rPr>
      </w:pPr>
    </w:p>
    <w:p w:rsidR="003265FC" w:rsidRDefault="00EE452D">
      <w:pPr>
        <w:spacing w:after="0" w:line="240" w:lineRule="auto"/>
        <w:ind w:left="115" w:right="321"/>
        <w:rPr>
          <w:rFonts w:ascii="Open Sans" w:eastAsia="Open Sans" w:hAnsi="Open Sans" w:cs="Open Sans"/>
          <w:color w:val="3F3F3F"/>
          <w:spacing w:val="3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4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ndby</w:t>
      </w:r>
      <w:r>
        <w:rPr>
          <w:rFonts w:ascii="Open Sans" w:eastAsia="Open Sans" w:hAnsi="Open Sans" w:cs="Open Sans"/>
          <w:color w:val="3F3F3F"/>
          <w:spacing w:val="-9"/>
        </w:rPr>
        <w:t xml:space="preserve"> </w:t>
      </w:r>
      <w:r>
        <w:rPr>
          <w:rFonts w:ascii="Open Sans" w:eastAsia="Open Sans" w:hAnsi="Open Sans" w:cs="Open Sans"/>
          <w:color w:val="3F3F3F"/>
          <w:spacing w:val="6"/>
        </w:rPr>
        <w:t>L</w:t>
      </w:r>
      <w:r>
        <w:rPr>
          <w:rFonts w:ascii="Open Sans" w:eastAsia="Open Sans" w:hAnsi="Open Sans" w:cs="Open Sans"/>
          <w:color w:val="3F3F3F"/>
          <w:spacing w:val="5"/>
        </w:rPr>
        <w:t>imi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 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</w:rPr>
        <w:t>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et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</w:rPr>
        <w:t xml:space="preserve">a </w:t>
      </w:r>
      <w:ins w:id="0" w:author="Meital Waltman" w:date="2016-09-13T16:14:00Z">
        <w:r w:rsidR="003265FC">
          <w:rPr>
            <w:rFonts w:ascii="Open Sans" w:eastAsia="Open Sans" w:hAnsi="Open Sans" w:cs="Open Sans"/>
            <w:color w:val="3F3F3F"/>
          </w:rPr>
          <w:t xml:space="preserve">continues </w:t>
        </w:r>
      </w:ins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ndby</w:t>
      </w:r>
      <w:r>
        <w:rPr>
          <w:rFonts w:ascii="Open Sans" w:eastAsia="Open Sans" w:hAnsi="Open Sans" w:cs="Open Sans"/>
          <w:color w:val="3F3F3F"/>
          <w:spacing w:val="-8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nge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 xml:space="preserve">ch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us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moveToRangeStart w:id="1" w:author="Meital Waltman" w:date="2016-09-13T16:18:00Z" w:name="move461546851"/>
      <w:moveTo w:id="2" w:author="Meital Waltman" w:date="2016-09-13T16:18:00Z">
        <w:r w:rsidR="00CC3512">
          <w:rPr>
            <w:rFonts w:ascii="Open Sans" w:eastAsia="Open Sans" w:hAnsi="Open Sans" w:cs="Open Sans"/>
            <w:color w:val="3F3F3F"/>
            <w:spacing w:val="-1"/>
          </w:rPr>
          <w:t>I</w:t>
        </w:r>
        <w:r w:rsidR="00CC3512">
          <w:rPr>
            <w:rFonts w:ascii="Open Sans" w:eastAsia="Open Sans" w:hAnsi="Open Sans" w:cs="Open Sans"/>
            <w:color w:val="3F3F3F"/>
          </w:rPr>
          <w:t>t</w:t>
        </w:r>
        <w:r w:rsidR="00CC3512">
          <w:rPr>
            <w:rFonts w:ascii="Open Sans" w:eastAsia="Open Sans" w:hAnsi="Open Sans" w:cs="Open Sans"/>
            <w:color w:val="3F3F3F"/>
            <w:spacing w:val="-1"/>
          </w:rPr>
          <w:t xml:space="preserve"> </w:t>
        </w:r>
        <w:r w:rsidR="00CC3512">
          <w:rPr>
            <w:rFonts w:ascii="Open Sans" w:eastAsia="Open Sans" w:hAnsi="Open Sans" w:cs="Open Sans"/>
            <w:color w:val="3F3F3F"/>
            <w:spacing w:val="5"/>
          </w:rPr>
          <w:t>i</w:t>
        </w:r>
        <w:r w:rsidR="00CC3512">
          <w:rPr>
            <w:rFonts w:ascii="Open Sans" w:eastAsia="Open Sans" w:hAnsi="Open Sans" w:cs="Open Sans"/>
            <w:color w:val="3F3F3F"/>
          </w:rPr>
          <w:t>s</w:t>
        </w:r>
        <w:r w:rsidR="00CC3512">
          <w:rPr>
            <w:rFonts w:ascii="Open Sans" w:eastAsia="Open Sans" w:hAnsi="Open Sans" w:cs="Open Sans"/>
            <w:color w:val="3F3F3F"/>
            <w:spacing w:val="2"/>
          </w:rPr>
          <w:t xml:space="preserve"> </w:t>
        </w:r>
        <w:r w:rsidR="00CC3512">
          <w:rPr>
            <w:rFonts w:ascii="Open Sans" w:eastAsia="Open Sans" w:hAnsi="Open Sans" w:cs="Open Sans"/>
            <w:color w:val="3F3F3F"/>
          </w:rPr>
          <w:t xml:space="preserve">a </w:t>
        </w:r>
        <w:r w:rsidR="00CC3512">
          <w:rPr>
            <w:rFonts w:ascii="Open Sans" w:eastAsia="Open Sans" w:hAnsi="Open Sans" w:cs="Open Sans"/>
            <w:color w:val="3F3F3F"/>
            <w:spacing w:val="-5"/>
          </w:rPr>
          <w:t>v</w:t>
        </w:r>
        <w:r w:rsidR="00CC3512">
          <w:rPr>
            <w:rFonts w:ascii="Open Sans" w:eastAsia="Open Sans" w:hAnsi="Open Sans" w:cs="Open Sans"/>
            <w:color w:val="3F3F3F"/>
            <w:spacing w:val="-3"/>
          </w:rPr>
          <w:t>e</w:t>
        </w:r>
        <w:r w:rsidR="00CC3512">
          <w:rPr>
            <w:rFonts w:ascii="Open Sans" w:eastAsia="Open Sans" w:hAnsi="Open Sans" w:cs="Open Sans"/>
            <w:color w:val="3F3F3F"/>
          </w:rPr>
          <w:t>h</w:t>
        </w:r>
        <w:r w:rsidR="00CC3512">
          <w:rPr>
            <w:rFonts w:ascii="Open Sans" w:eastAsia="Open Sans" w:hAnsi="Open Sans" w:cs="Open Sans"/>
            <w:color w:val="3F3F3F"/>
            <w:spacing w:val="5"/>
          </w:rPr>
          <w:t>i</w:t>
        </w:r>
        <w:r w:rsidR="00CC3512">
          <w:rPr>
            <w:rFonts w:ascii="Open Sans" w:eastAsia="Open Sans" w:hAnsi="Open Sans" w:cs="Open Sans"/>
            <w:color w:val="3F3F3F"/>
          </w:rPr>
          <w:t>c</w:t>
        </w:r>
        <w:r w:rsidR="00CC3512">
          <w:rPr>
            <w:rFonts w:ascii="Open Sans" w:eastAsia="Open Sans" w:hAnsi="Open Sans" w:cs="Open Sans"/>
            <w:color w:val="3F3F3F"/>
            <w:spacing w:val="5"/>
          </w:rPr>
          <w:t>l</w:t>
        </w:r>
        <w:r w:rsidR="00CC3512">
          <w:rPr>
            <w:rFonts w:ascii="Open Sans" w:eastAsia="Open Sans" w:hAnsi="Open Sans" w:cs="Open Sans"/>
            <w:color w:val="3F3F3F"/>
          </w:rPr>
          <w:t>e</w:t>
        </w:r>
        <w:r w:rsidR="00CC3512">
          <w:rPr>
            <w:rFonts w:ascii="Open Sans" w:eastAsia="Open Sans" w:hAnsi="Open Sans" w:cs="Open Sans"/>
            <w:color w:val="3F3F3F"/>
            <w:spacing w:val="-5"/>
          </w:rPr>
          <w:t xml:space="preserve"> </w:t>
        </w:r>
        <w:r w:rsidR="00CC3512">
          <w:rPr>
            <w:rFonts w:ascii="Open Sans" w:eastAsia="Open Sans" w:hAnsi="Open Sans" w:cs="Open Sans"/>
            <w:color w:val="3F3F3F"/>
            <w:spacing w:val="5"/>
          </w:rPr>
          <w:t>l</w:t>
        </w:r>
        <w:r w:rsidR="00CC3512">
          <w:rPr>
            <w:rFonts w:ascii="Open Sans" w:eastAsia="Open Sans" w:hAnsi="Open Sans" w:cs="Open Sans"/>
            <w:color w:val="3F3F3F"/>
            <w:spacing w:val="2"/>
          </w:rPr>
          <w:t>o</w:t>
        </w:r>
        <w:r w:rsidR="00CC3512">
          <w:rPr>
            <w:rFonts w:ascii="Open Sans" w:eastAsia="Open Sans" w:hAnsi="Open Sans" w:cs="Open Sans"/>
            <w:color w:val="3F3F3F"/>
            <w:spacing w:val="-2"/>
          </w:rPr>
          <w:t>a</w:t>
        </w:r>
        <w:r w:rsidR="00CC3512">
          <w:rPr>
            <w:rFonts w:ascii="Open Sans" w:eastAsia="Open Sans" w:hAnsi="Open Sans" w:cs="Open Sans"/>
            <w:color w:val="3F3F3F"/>
          </w:rPr>
          <w:t>d</w:t>
        </w:r>
        <w:r w:rsidR="00CC3512">
          <w:rPr>
            <w:rFonts w:ascii="Open Sans" w:eastAsia="Open Sans" w:hAnsi="Open Sans" w:cs="Open Sans"/>
            <w:color w:val="3F3F3F"/>
            <w:spacing w:val="1"/>
          </w:rPr>
          <w:t xml:space="preserve"> </w:t>
        </w:r>
        <w:r w:rsidR="00CC3512">
          <w:rPr>
            <w:rFonts w:ascii="Open Sans" w:eastAsia="Open Sans" w:hAnsi="Open Sans" w:cs="Open Sans"/>
            <w:color w:val="3F3F3F"/>
          </w:rPr>
          <w:t>b</w:t>
        </w:r>
        <w:r w:rsidR="00CC3512">
          <w:rPr>
            <w:rFonts w:ascii="Open Sans" w:eastAsia="Open Sans" w:hAnsi="Open Sans" w:cs="Open Sans"/>
            <w:color w:val="3F3F3F"/>
            <w:spacing w:val="-2"/>
          </w:rPr>
          <w:t>a</w:t>
        </w:r>
        <w:r w:rsidR="00CC3512">
          <w:rPr>
            <w:rFonts w:ascii="Open Sans" w:eastAsia="Open Sans" w:hAnsi="Open Sans" w:cs="Open Sans"/>
            <w:color w:val="3F3F3F"/>
            <w:spacing w:val="5"/>
          </w:rPr>
          <w:t>l</w:t>
        </w:r>
        <w:r w:rsidR="00CC3512">
          <w:rPr>
            <w:rFonts w:ascii="Open Sans" w:eastAsia="Open Sans" w:hAnsi="Open Sans" w:cs="Open Sans"/>
            <w:color w:val="3F3F3F"/>
            <w:spacing w:val="-2"/>
          </w:rPr>
          <w:t>a</w:t>
        </w:r>
        <w:r w:rsidR="00CC3512">
          <w:rPr>
            <w:rFonts w:ascii="Open Sans" w:eastAsia="Open Sans" w:hAnsi="Open Sans" w:cs="Open Sans"/>
            <w:color w:val="3F3F3F"/>
          </w:rPr>
          <w:t>nc</w:t>
        </w:r>
        <w:r w:rsidR="00CC3512">
          <w:rPr>
            <w:rFonts w:ascii="Open Sans" w:eastAsia="Open Sans" w:hAnsi="Open Sans" w:cs="Open Sans"/>
            <w:color w:val="3F3F3F"/>
            <w:spacing w:val="5"/>
          </w:rPr>
          <w:t>i</w:t>
        </w:r>
        <w:r w:rsidR="00CC3512">
          <w:rPr>
            <w:rFonts w:ascii="Open Sans" w:eastAsia="Open Sans" w:hAnsi="Open Sans" w:cs="Open Sans"/>
            <w:color w:val="3F3F3F"/>
          </w:rPr>
          <w:t>ng</w:t>
        </w:r>
        <w:r w:rsidR="00CC3512">
          <w:rPr>
            <w:rFonts w:ascii="Open Sans" w:eastAsia="Open Sans" w:hAnsi="Open Sans" w:cs="Open Sans"/>
            <w:color w:val="3F3F3F"/>
            <w:spacing w:val="-4"/>
          </w:rPr>
          <w:t xml:space="preserve"> </w:t>
        </w:r>
        <w:r w:rsidR="00CC3512">
          <w:rPr>
            <w:rFonts w:ascii="Open Sans" w:eastAsia="Open Sans" w:hAnsi="Open Sans" w:cs="Open Sans"/>
            <w:color w:val="3F3F3F"/>
          </w:rPr>
          <w:t>d</w:t>
        </w:r>
        <w:r w:rsidR="00CC3512">
          <w:rPr>
            <w:rFonts w:ascii="Open Sans" w:eastAsia="Open Sans" w:hAnsi="Open Sans" w:cs="Open Sans"/>
            <w:color w:val="3F3F3F"/>
            <w:spacing w:val="-3"/>
          </w:rPr>
          <w:t>e</w:t>
        </w:r>
        <w:r w:rsidR="00CC3512">
          <w:rPr>
            <w:rFonts w:ascii="Open Sans" w:eastAsia="Open Sans" w:hAnsi="Open Sans" w:cs="Open Sans"/>
            <w:color w:val="3F3F3F"/>
            <w:spacing w:val="-5"/>
          </w:rPr>
          <w:t>v</w:t>
        </w:r>
        <w:r w:rsidR="00CC3512">
          <w:rPr>
            <w:rFonts w:ascii="Open Sans" w:eastAsia="Open Sans" w:hAnsi="Open Sans" w:cs="Open Sans"/>
            <w:color w:val="3F3F3F"/>
            <w:spacing w:val="5"/>
          </w:rPr>
          <w:t>i</w:t>
        </w:r>
        <w:r w:rsidR="00CC3512">
          <w:rPr>
            <w:rFonts w:ascii="Open Sans" w:eastAsia="Open Sans" w:hAnsi="Open Sans" w:cs="Open Sans"/>
            <w:color w:val="3F3F3F"/>
          </w:rPr>
          <w:t>c</w:t>
        </w:r>
        <w:r w:rsidR="00CC3512">
          <w:rPr>
            <w:rFonts w:ascii="Open Sans" w:eastAsia="Open Sans" w:hAnsi="Open Sans" w:cs="Open Sans"/>
            <w:color w:val="3F3F3F"/>
            <w:spacing w:val="-3"/>
          </w:rPr>
          <w:t>e</w:t>
        </w:r>
        <w:r w:rsidR="00CC3512">
          <w:rPr>
            <w:rFonts w:ascii="Open Sans" w:eastAsia="Open Sans" w:hAnsi="Open Sans" w:cs="Open Sans"/>
            <w:color w:val="3F3F3F"/>
          </w:rPr>
          <w:t>.</w:t>
        </w:r>
      </w:moveTo>
      <w:moveToRangeEnd w:id="1"/>
    </w:p>
    <w:p w:rsidR="00212F81" w:rsidDel="003265FC" w:rsidRDefault="00EE452D">
      <w:pPr>
        <w:spacing w:after="0" w:line="240" w:lineRule="auto"/>
        <w:ind w:left="115" w:right="321"/>
        <w:rPr>
          <w:del w:id="3" w:author="Meital Waltman" w:date="2016-09-13T16:15:00Z"/>
          <w:rFonts w:ascii="Open Sans" w:eastAsia="Open Sans" w:hAnsi="Open Sans" w:cs="Open Sans"/>
        </w:rPr>
      </w:pPr>
      <w:del w:id="4" w:author="Meital Waltman" w:date="2016-09-13T16:15:00Z">
        <w:r w:rsidDel="003265FC">
          <w:rPr>
            <w:rFonts w:ascii="Open Sans" w:eastAsia="Open Sans" w:hAnsi="Open Sans" w:cs="Open Sans"/>
            <w:color w:val="3F3F3F"/>
            <w:spacing w:val="6"/>
          </w:rPr>
          <w:delText>F</w:delText>
        </w:r>
        <w:r w:rsidDel="003265FC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3265FC">
          <w:rPr>
            <w:rFonts w:ascii="Open Sans" w:eastAsia="Open Sans" w:hAnsi="Open Sans" w:cs="Open Sans"/>
            <w:color w:val="3F3F3F"/>
          </w:rPr>
          <w:delText>r</w:delText>
        </w:r>
        <w:r w:rsidDel="003265FC">
          <w:rPr>
            <w:rFonts w:ascii="Open Sans" w:eastAsia="Open Sans" w:hAnsi="Open Sans" w:cs="Open Sans"/>
            <w:color w:val="3F3F3F"/>
            <w:spacing w:val="3"/>
          </w:rPr>
          <w:delText xml:space="preserve"> </w:delText>
        </w:r>
        <w:r w:rsidDel="003265F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3265FC">
          <w:rPr>
            <w:rFonts w:ascii="Open Sans" w:eastAsia="Open Sans" w:hAnsi="Open Sans" w:cs="Open Sans"/>
            <w:color w:val="3F3F3F"/>
            <w:spacing w:val="5"/>
          </w:rPr>
          <w:delText>x</w:delText>
        </w:r>
        <w:r w:rsidDel="003265FC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3265FC">
          <w:rPr>
            <w:rFonts w:ascii="Open Sans" w:eastAsia="Open Sans" w:hAnsi="Open Sans" w:cs="Open Sans"/>
            <w:color w:val="3F3F3F"/>
            <w:spacing w:val="5"/>
          </w:rPr>
          <w:delText>m</w:delText>
        </w:r>
        <w:r w:rsidDel="003265FC">
          <w:rPr>
            <w:rFonts w:ascii="Open Sans" w:eastAsia="Open Sans" w:hAnsi="Open Sans" w:cs="Open Sans"/>
            <w:color w:val="3F3F3F"/>
          </w:rPr>
          <w:delText>p</w:delText>
        </w:r>
        <w:r w:rsidDel="003265FC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3265F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3265FC">
          <w:rPr>
            <w:rFonts w:ascii="Open Sans" w:eastAsia="Open Sans" w:hAnsi="Open Sans" w:cs="Open Sans"/>
            <w:color w:val="3F3F3F"/>
          </w:rPr>
          <w:delText>,</w:delText>
        </w:r>
        <w:r w:rsidDel="003265FC">
          <w:rPr>
            <w:rFonts w:ascii="Open Sans" w:eastAsia="Open Sans" w:hAnsi="Open Sans" w:cs="Open Sans"/>
            <w:color w:val="3F3F3F"/>
            <w:spacing w:val="6"/>
          </w:rPr>
          <w:delText xml:space="preserve"> </w:delText>
        </w:r>
        <w:r w:rsidDel="003265FC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3265FC">
          <w:rPr>
            <w:rFonts w:ascii="Open Sans" w:eastAsia="Open Sans" w:hAnsi="Open Sans" w:cs="Open Sans"/>
            <w:color w:val="3F3F3F"/>
          </w:rPr>
          <w:delText>f</w:delText>
        </w:r>
        <w:r w:rsidDel="003265FC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Del="003265FC">
          <w:rPr>
            <w:rFonts w:ascii="Open Sans" w:eastAsia="Open Sans" w:hAnsi="Open Sans" w:cs="Open Sans"/>
            <w:color w:val="3F3F3F"/>
            <w:spacing w:val="-6"/>
          </w:rPr>
          <w:delText>w</w:delText>
        </w:r>
        <w:r w:rsidDel="003265FC">
          <w:rPr>
            <w:rFonts w:ascii="Open Sans" w:eastAsia="Open Sans" w:hAnsi="Open Sans" w:cs="Open Sans"/>
            <w:color w:val="3F3F3F"/>
          </w:rPr>
          <w:delText>e</w:delText>
        </w:r>
        <w:r w:rsidDel="003265FC">
          <w:rPr>
            <w:rFonts w:ascii="Open Sans" w:eastAsia="Open Sans" w:hAnsi="Open Sans" w:cs="Open Sans"/>
            <w:color w:val="3F3F3F"/>
            <w:spacing w:val="-3"/>
          </w:rPr>
          <w:delText xml:space="preserve"> </w:delText>
        </w:r>
        <w:r w:rsidDel="003265FC">
          <w:rPr>
            <w:rFonts w:ascii="Open Sans" w:eastAsia="Open Sans" w:hAnsi="Open Sans" w:cs="Open Sans"/>
            <w:color w:val="3F3F3F"/>
          </w:rPr>
          <w:delText>sch</w:delText>
        </w:r>
        <w:r w:rsidDel="003265F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3265FC">
          <w:rPr>
            <w:rFonts w:ascii="Open Sans" w:eastAsia="Open Sans" w:hAnsi="Open Sans" w:cs="Open Sans"/>
            <w:color w:val="3F3F3F"/>
          </w:rPr>
          <w:delText>du</w:delText>
        </w:r>
        <w:r w:rsidDel="003265FC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3265FC">
          <w:rPr>
            <w:rFonts w:ascii="Open Sans" w:eastAsia="Open Sans" w:hAnsi="Open Sans" w:cs="Open Sans"/>
            <w:color w:val="3F3F3F"/>
          </w:rPr>
          <w:delText>e</w:delText>
        </w:r>
        <w:r w:rsidDel="003265FC">
          <w:rPr>
            <w:rFonts w:ascii="Open Sans" w:eastAsia="Open Sans" w:hAnsi="Open Sans" w:cs="Open Sans"/>
            <w:color w:val="3F3F3F"/>
            <w:spacing w:val="-6"/>
          </w:rPr>
          <w:delText xml:space="preserve"> </w:delText>
        </w:r>
        <w:r w:rsidDel="003265FC">
          <w:rPr>
            <w:rFonts w:ascii="Open Sans" w:eastAsia="Open Sans" w:hAnsi="Open Sans" w:cs="Open Sans"/>
            <w:color w:val="3F3F3F"/>
          </w:rPr>
          <w:delText xml:space="preserve">a </w:delText>
        </w:r>
        <w:r w:rsidDel="003265FC">
          <w:rPr>
            <w:rFonts w:ascii="Open Sans" w:eastAsia="Open Sans" w:hAnsi="Open Sans" w:cs="Open Sans"/>
            <w:color w:val="3F3F3F"/>
            <w:spacing w:val="-5"/>
          </w:rPr>
          <w:delText>v</w:delText>
        </w:r>
        <w:r w:rsidDel="003265F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3265FC">
          <w:rPr>
            <w:rFonts w:ascii="Open Sans" w:eastAsia="Open Sans" w:hAnsi="Open Sans" w:cs="Open Sans"/>
            <w:color w:val="3F3F3F"/>
          </w:rPr>
          <w:delText>h</w:delText>
        </w:r>
        <w:r w:rsidDel="003265FC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3265FC">
          <w:rPr>
            <w:rFonts w:ascii="Open Sans" w:eastAsia="Open Sans" w:hAnsi="Open Sans" w:cs="Open Sans"/>
            <w:color w:val="3F3F3F"/>
          </w:rPr>
          <w:delText>c</w:delText>
        </w:r>
        <w:r w:rsidDel="003265FC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3265FC">
          <w:rPr>
            <w:rFonts w:ascii="Open Sans" w:eastAsia="Open Sans" w:hAnsi="Open Sans" w:cs="Open Sans"/>
            <w:color w:val="3F3F3F"/>
          </w:rPr>
          <w:delText>e</w:delText>
        </w:r>
        <w:r w:rsidDel="003265FC">
          <w:rPr>
            <w:rFonts w:ascii="Open Sans" w:eastAsia="Open Sans" w:hAnsi="Open Sans" w:cs="Open Sans"/>
            <w:color w:val="3F3F3F"/>
            <w:spacing w:val="-5"/>
          </w:rPr>
          <w:delText xml:space="preserve"> </w:delText>
        </w:r>
        <w:r w:rsidDel="003265FC">
          <w:rPr>
            <w:rFonts w:ascii="Open Sans" w:eastAsia="Open Sans" w:hAnsi="Open Sans" w:cs="Open Sans"/>
            <w:color w:val="3F3F3F"/>
            <w:spacing w:val="-6"/>
          </w:rPr>
          <w:delText>w</w:delText>
        </w:r>
        <w:r w:rsidDel="003265FC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3265FC">
          <w:rPr>
            <w:rFonts w:ascii="Open Sans" w:eastAsia="Open Sans" w:hAnsi="Open Sans" w:cs="Open Sans"/>
            <w:color w:val="3F3F3F"/>
          </w:rPr>
          <w:delText>rk</w:delText>
        </w:r>
        <w:r w:rsidDel="003265FC">
          <w:rPr>
            <w:rFonts w:ascii="Open Sans" w:eastAsia="Open Sans" w:hAnsi="Open Sans" w:cs="Open Sans"/>
            <w:color w:val="3F3F3F"/>
            <w:spacing w:val="4"/>
          </w:rPr>
          <w:delText xml:space="preserve"> </w:delText>
        </w:r>
        <w:r w:rsidDel="003265FC">
          <w:rPr>
            <w:rFonts w:ascii="Open Sans" w:eastAsia="Open Sans" w:hAnsi="Open Sans" w:cs="Open Sans"/>
            <w:color w:val="3F3F3F"/>
          </w:rPr>
          <w:delText>p</w:delText>
        </w:r>
        <w:r w:rsidDel="003265F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3265FC">
          <w:rPr>
            <w:rFonts w:ascii="Open Sans" w:eastAsia="Open Sans" w:hAnsi="Open Sans" w:cs="Open Sans"/>
            <w:color w:val="3F3F3F"/>
          </w:rPr>
          <w:delText>r</w:delText>
        </w:r>
        <w:r w:rsidDel="003265FC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3265FC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3265FC">
          <w:rPr>
            <w:rFonts w:ascii="Open Sans" w:eastAsia="Open Sans" w:hAnsi="Open Sans" w:cs="Open Sans"/>
            <w:color w:val="3F3F3F"/>
          </w:rPr>
          <w:delText xml:space="preserve">d </w:delText>
        </w:r>
        <w:r w:rsidDel="003265FC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3265FC">
          <w:rPr>
            <w:rFonts w:ascii="Open Sans" w:eastAsia="Open Sans" w:hAnsi="Open Sans" w:cs="Open Sans"/>
            <w:color w:val="3F3F3F"/>
          </w:rPr>
          <w:delText>f</w:delText>
        </w:r>
        <w:r w:rsidDel="003265FC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Del="003265FC">
          <w:rPr>
            <w:rFonts w:ascii="Open Sans" w:eastAsia="Open Sans" w:hAnsi="Open Sans" w:cs="Open Sans"/>
            <w:color w:val="3F3F3F"/>
            <w:spacing w:val="-6"/>
          </w:rPr>
          <w:delText>2</w:delText>
        </w:r>
        <w:r w:rsidDel="003265FC">
          <w:rPr>
            <w:rFonts w:ascii="Open Sans" w:eastAsia="Open Sans" w:hAnsi="Open Sans" w:cs="Open Sans"/>
            <w:color w:val="3F3F3F"/>
          </w:rPr>
          <w:delText>4 h</w:delText>
        </w:r>
        <w:r w:rsidDel="003265FC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3265FC">
          <w:rPr>
            <w:rFonts w:ascii="Open Sans" w:eastAsia="Open Sans" w:hAnsi="Open Sans" w:cs="Open Sans"/>
            <w:color w:val="3F3F3F"/>
          </w:rPr>
          <w:delText xml:space="preserve">urs </w:delText>
        </w:r>
        <w:r w:rsidDel="003265FC">
          <w:rPr>
            <w:rFonts w:ascii="Open Sans" w:eastAsia="Open Sans" w:hAnsi="Open Sans" w:cs="Open Sans"/>
            <w:color w:val="3F3F3F"/>
            <w:spacing w:val="-6"/>
          </w:rPr>
          <w:delText>w</w:delText>
        </w:r>
        <w:r w:rsidDel="003265FC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3265FC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3265FC">
          <w:rPr>
            <w:rFonts w:ascii="Open Sans" w:eastAsia="Open Sans" w:hAnsi="Open Sans" w:cs="Open Sans"/>
            <w:color w:val="3F3F3F"/>
          </w:rPr>
          <w:delText>h</w:delText>
        </w:r>
        <w:r w:rsidDel="003265FC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Del="003265FC">
          <w:rPr>
            <w:rFonts w:ascii="Open Sans" w:eastAsia="Open Sans" w:hAnsi="Open Sans" w:cs="Open Sans"/>
            <w:color w:val="3F3F3F"/>
          </w:rPr>
          <w:delText>a s</w:delText>
        </w:r>
        <w:r w:rsidDel="003265FC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3265FC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3265FC">
          <w:rPr>
            <w:rFonts w:ascii="Open Sans" w:eastAsia="Open Sans" w:hAnsi="Open Sans" w:cs="Open Sans"/>
            <w:color w:val="3F3F3F"/>
          </w:rPr>
          <w:delText>ndby</w:delText>
        </w:r>
        <w:r w:rsidDel="003265FC">
          <w:rPr>
            <w:rFonts w:ascii="Open Sans" w:eastAsia="Open Sans" w:hAnsi="Open Sans" w:cs="Open Sans"/>
            <w:color w:val="3F3F3F"/>
            <w:spacing w:val="-8"/>
          </w:rPr>
          <w:delText xml:space="preserve"> </w:delText>
        </w:r>
        <w:r w:rsidDel="003265FC">
          <w:rPr>
            <w:rFonts w:ascii="Open Sans" w:eastAsia="Open Sans" w:hAnsi="Open Sans" w:cs="Open Sans"/>
            <w:color w:val="3F3F3F"/>
            <w:spacing w:val="5"/>
          </w:rPr>
          <w:delText>limi</w:delText>
        </w:r>
        <w:r w:rsidDel="003265FC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3265FC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3265FC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3265FC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3265FC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3265FC">
          <w:rPr>
            <w:rFonts w:ascii="Open Sans" w:eastAsia="Open Sans" w:hAnsi="Open Sans" w:cs="Open Sans"/>
            <w:color w:val="3F3F3F"/>
          </w:rPr>
          <w:delText>n</w:delText>
        </w:r>
        <w:r w:rsidDel="003265FC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Del="003265FC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3265FC">
          <w:rPr>
            <w:rFonts w:ascii="Open Sans" w:eastAsia="Open Sans" w:hAnsi="Open Sans" w:cs="Open Sans"/>
            <w:color w:val="3F3F3F"/>
          </w:rPr>
          <w:delText>f</w:delText>
        </w:r>
        <w:r w:rsidDel="003265FC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Del="003265FC">
          <w:rPr>
            <w:rFonts w:ascii="Open Sans" w:eastAsia="Open Sans" w:hAnsi="Open Sans" w:cs="Open Sans"/>
            <w:color w:val="3F3F3F"/>
          </w:rPr>
          <w:delText>6</w:delText>
        </w:r>
        <w:r w:rsidDel="003265FC">
          <w:rPr>
            <w:rFonts w:ascii="Open Sans" w:eastAsia="Open Sans" w:hAnsi="Open Sans" w:cs="Open Sans"/>
            <w:color w:val="3F3F3F"/>
            <w:spacing w:val="-4"/>
          </w:rPr>
          <w:delText xml:space="preserve"> </w:delText>
        </w:r>
        <w:r w:rsidDel="003265FC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3265FC">
          <w:rPr>
            <w:rFonts w:ascii="Open Sans" w:eastAsia="Open Sans" w:hAnsi="Open Sans" w:cs="Open Sans"/>
            <w:color w:val="3F3F3F"/>
          </w:rPr>
          <w:delText>o</w:delText>
        </w:r>
        <w:r w:rsidDel="003265FC">
          <w:rPr>
            <w:rFonts w:ascii="Open Sans" w:eastAsia="Open Sans" w:hAnsi="Open Sans" w:cs="Open Sans"/>
            <w:color w:val="3F3F3F"/>
            <w:spacing w:val="5"/>
          </w:rPr>
          <w:delText xml:space="preserve"> </w:delText>
        </w:r>
        <w:r w:rsidDel="003265FC">
          <w:rPr>
            <w:rFonts w:ascii="Open Sans" w:eastAsia="Open Sans" w:hAnsi="Open Sans" w:cs="Open Sans"/>
            <w:color w:val="3F3F3F"/>
          </w:rPr>
          <w:delText>8</w:delText>
        </w:r>
        <w:r w:rsidDel="003265FC">
          <w:rPr>
            <w:rFonts w:ascii="Open Sans" w:eastAsia="Open Sans" w:hAnsi="Open Sans" w:cs="Open Sans"/>
            <w:color w:val="3F3F3F"/>
            <w:spacing w:val="-4"/>
          </w:rPr>
          <w:delText xml:space="preserve"> </w:delText>
        </w:r>
        <w:r w:rsidDel="003265FC">
          <w:rPr>
            <w:rFonts w:ascii="Open Sans" w:eastAsia="Open Sans" w:hAnsi="Open Sans" w:cs="Open Sans"/>
            <w:color w:val="3F3F3F"/>
          </w:rPr>
          <w:delText>h</w:delText>
        </w:r>
        <w:r w:rsidDel="003265FC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3265FC">
          <w:rPr>
            <w:rFonts w:ascii="Open Sans" w:eastAsia="Open Sans" w:hAnsi="Open Sans" w:cs="Open Sans"/>
            <w:color w:val="3F3F3F"/>
          </w:rPr>
          <w:delText>urs,</w:delText>
        </w:r>
        <w:r w:rsidDel="003265FC">
          <w:rPr>
            <w:rFonts w:ascii="Open Sans" w:eastAsia="Open Sans" w:hAnsi="Open Sans" w:cs="Open Sans"/>
            <w:color w:val="3F3F3F"/>
            <w:spacing w:val="6"/>
          </w:rPr>
          <w:delText xml:space="preserve"> </w:delText>
        </w:r>
        <w:r w:rsidDel="003265FC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3265FC">
          <w:rPr>
            <w:rFonts w:ascii="Open Sans" w:eastAsia="Open Sans" w:hAnsi="Open Sans" w:cs="Open Sans"/>
            <w:color w:val="3F3F3F"/>
          </w:rPr>
          <w:delText>h</w:delText>
        </w:r>
        <w:r w:rsidDel="003265F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3265FC">
          <w:rPr>
            <w:rFonts w:ascii="Open Sans" w:eastAsia="Open Sans" w:hAnsi="Open Sans" w:cs="Open Sans"/>
            <w:color w:val="3F3F3F"/>
          </w:rPr>
          <w:delText xml:space="preserve">n </w:delText>
        </w:r>
        <w:r w:rsidDel="003265FC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3265FC">
          <w:rPr>
            <w:rFonts w:ascii="Open Sans" w:eastAsia="Open Sans" w:hAnsi="Open Sans" w:cs="Open Sans"/>
            <w:color w:val="3F3F3F"/>
          </w:rPr>
          <w:delText>he</w:delText>
        </w:r>
        <w:r w:rsidDel="003265FC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Del="003265FC">
          <w:rPr>
            <w:rFonts w:ascii="Open Sans" w:eastAsia="Open Sans" w:hAnsi="Open Sans" w:cs="Open Sans"/>
            <w:color w:val="3F3F3F"/>
            <w:spacing w:val="-5"/>
          </w:rPr>
          <w:delText>v</w:delText>
        </w:r>
        <w:r w:rsidDel="003265F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3265FC">
          <w:rPr>
            <w:rFonts w:ascii="Open Sans" w:eastAsia="Open Sans" w:hAnsi="Open Sans" w:cs="Open Sans"/>
            <w:color w:val="3F3F3F"/>
          </w:rPr>
          <w:delText>h</w:delText>
        </w:r>
        <w:r w:rsidDel="003265FC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3265FC">
          <w:rPr>
            <w:rFonts w:ascii="Open Sans" w:eastAsia="Open Sans" w:hAnsi="Open Sans" w:cs="Open Sans"/>
            <w:color w:val="3F3F3F"/>
          </w:rPr>
          <w:delText>c</w:delText>
        </w:r>
        <w:r w:rsidDel="003265FC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3265F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3265FC">
          <w:rPr>
            <w:rFonts w:ascii="Open Sans" w:eastAsia="Open Sans" w:hAnsi="Open Sans" w:cs="Open Sans"/>
            <w:color w:val="3F3F3F"/>
          </w:rPr>
          <w:delText>s</w:delText>
        </w:r>
        <w:r w:rsidDel="003265FC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Del="003265FC">
          <w:rPr>
            <w:rFonts w:ascii="Open Sans" w:eastAsia="Open Sans" w:hAnsi="Open Sans" w:cs="Open Sans"/>
            <w:color w:val="3F3F3F"/>
          </w:rPr>
          <w:delText>sh</w:delText>
        </w:r>
        <w:r w:rsidDel="003265FC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3265FC">
          <w:rPr>
            <w:rFonts w:ascii="Open Sans" w:eastAsia="Open Sans" w:hAnsi="Open Sans" w:cs="Open Sans"/>
            <w:color w:val="3F3F3F"/>
          </w:rPr>
          <w:delText>u</w:delText>
        </w:r>
        <w:r w:rsidDel="003265FC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3265FC">
          <w:rPr>
            <w:rFonts w:ascii="Open Sans" w:eastAsia="Open Sans" w:hAnsi="Open Sans" w:cs="Open Sans"/>
            <w:color w:val="3F3F3F"/>
          </w:rPr>
          <w:delText>d</w:delText>
        </w:r>
        <w:r w:rsidDel="003265FC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Del="003265FC">
          <w:rPr>
            <w:rFonts w:ascii="Open Sans" w:eastAsia="Open Sans" w:hAnsi="Open Sans" w:cs="Open Sans"/>
            <w:color w:val="3F3F3F"/>
            <w:spacing w:val="-6"/>
          </w:rPr>
          <w:delText>w</w:delText>
        </w:r>
        <w:r w:rsidDel="003265FC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3265FC">
          <w:rPr>
            <w:rFonts w:ascii="Open Sans" w:eastAsia="Open Sans" w:hAnsi="Open Sans" w:cs="Open Sans"/>
            <w:color w:val="3F3F3F"/>
          </w:rPr>
          <w:delText>rk</w:delText>
        </w:r>
        <w:r w:rsidDel="003265FC">
          <w:rPr>
            <w:rFonts w:ascii="Open Sans" w:eastAsia="Open Sans" w:hAnsi="Open Sans" w:cs="Open Sans"/>
            <w:color w:val="3F3F3F"/>
            <w:spacing w:val="4"/>
          </w:rPr>
          <w:delText xml:space="preserve"> </w:delText>
        </w:r>
        <w:r w:rsidDel="003265FC">
          <w:rPr>
            <w:rFonts w:ascii="Open Sans" w:eastAsia="Open Sans" w:hAnsi="Open Sans" w:cs="Open Sans"/>
            <w:color w:val="3F3F3F"/>
          </w:rPr>
          <w:delText>b</w:delText>
        </w:r>
        <w:r w:rsidDel="003265FC">
          <w:rPr>
            <w:rFonts w:ascii="Open Sans" w:eastAsia="Open Sans" w:hAnsi="Open Sans" w:cs="Open Sans"/>
            <w:color w:val="3F3F3F"/>
            <w:spacing w:val="-3"/>
          </w:rPr>
          <w:delText>et</w:delText>
        </w:r>
        <w:r w:rsidDel="003265FC">
          <w:rPr>
            <w:rFonts w:ascii="Open Sans" w:eastAsia="Open Sans" w:hAnsi="Open Sans" w:cs="Open Sans"/>
            <w:color w:val="3F3F3F"/>
            <w:spacing w:val="-6"/>
          </w:rPr>
          <w:delText>w</w:delText>
        </w:r>
        <w:r w:rsidDel="003265FC">
          <w:rPr>
            <w:rFonts w:ascii="Open Sans" w:eastAsia="Open Sans" w:hAnsi="Open Sans" w:cs="Open Sans"/>
            <w:color w:val="3F3F3F"/>
            <w:spacing w:val="-3"/>
          </w:rPr>
          <w:delText>ee</w:delText>
        </w:r>
        <w:r w:rsidDel="003265FC">
          <w:rPr>
            <w:rFonts w:ascii="Open Sans" w:eastAsia="Open Sans" w:hAnsi="Open Sans" w:cs="Open Sans"/>
            <w:color w:val="3F3F3F"/>
          </w:rPr>
          <w:delText>n</w:delText>
        </w:r>
      </w:del>
    </w:p>
    <w:p w:rsidR="00212F81" w:rsidDel="003265FC" w:rsidRDefault="00EE452D">
      <w:pPr>
        <w:spacing w:after="0" w:line="240" w:lineRule="auto"/>
        <w:ind w:left="115" w:right="-20"/>
        <w:rPr>
          <w:del w:id="5" w:author="Meital Waltman" w:date="2016-09-13T16:15:00Z"/>
          <w:rFonts w:ascii="Open Sans" w:eastAsia="Open Sans" w:hAnsi="Open Sans" w:cs="Open Sans"/>
        </w:rPr>
      </w:pPr>
      <w:del w:id="6" w:author="Meital Waltman" w:date="2016-09-13T16:15:00Z">
        <w:r w:rsidDel="003265FC">
          <w:rPr>
            <w:rFonts w:ascii="Open Sans" w:eastAsia="Open Sans" w:hAnsi="Open Sans" w:cs="Open Sans"/>
            <w:color w:val="3F3F3F"/>
            <w:spacing w:val="-6"/>
          </w:rPr>
          <w:delText>2</w:delText>
        </w:r>
        <w:r w:rsidDel="003265FC">
          <w:rPr>
            <w:rFonts w:ascii="Open Sans" w:eastAsia="Open Sans" w:hAnsi="Open Sans" w:cs="Open Sans"/>
            <w:color w:val="3F3F3F"/>
          </w:rPr>
          <w:delText>4</w:delText>
        </w:r>
        <w:r w:rsidDel="003265FC">
          <w:rPr>
            <w:rFonts w:ascii="Open Sans" w:eastAsia="Open Sans" w:hAnsi="Open Sans" w:cs="Open Sans"/>
            <w:color w:val="3F3F3F"/>
            <w:spacing w:val="-5"/>
          </w:rPr>
          <w:delText xml:space="preserve"> </w:delText>
        </w:r>
        <w:r w:rsidDel="003265FC">
          <w:rPr>
            <w:rFonts w:ascii="Open Sans" w:eastAsia="Open Sans" w:hAnsi="Open Sans" w:cs="Open Sans"/>
            <w:color w:val="3F3F3F"/>
          </w:rPr>
          <w:delText>-</w:delText>
        </w:r>
        <w:r w:rsidDel="003265FC">
          <w:rPr>
            <w:rFonts w:ascii="Open Sans" w:eastAsia="Open Sans" w:hAnsi="Open Sans" w:cs="Open Sans"/>
            <w:color w:val="3F3F3F"/>
            <w:spacing w:val="6"/>
          </w:rPr>
          <w:delText xml:space="preserve"> </w:delText>
        </w:r>
        <w:r w:rsidDel="003265FC">
          <w:rPr>
            <w:rFonts w:ascii="Open Sans" w:eastAsia="Open Sans" w:hAnsi="Open Sans" w:cs="Open Sans"/>
            <w:color w:val="3F3F3F"/>
          </w:rPr>
          <w:delText>8</w:delText>
        </w:r>
        <w:r w:rsidDel="003265FC">
          <w:rPr>
            <w:rFonts w:ascii="Open Sans" w:eastAsia="Open Sans" w:hAnsi="Open Sans" w:cs="Open Sans"/>
            <w:color w:val="3F3F3F"/>
            <w:spacing w:val="-4"/>
          </w:rPr>
          <w:delText xml:space="preserve"> </w:delText>
        </w:r>
        <w:r w:rsidDel="003265FC">
          <w:rPr>
            <w:rFonts w:ascii="Open Sans" w:eastAsia="Open Sans" w:hAnsi="Open Sans" w:cs="Open Sans"/>
            <w:color w:val="3F3F3F"/>
          </w:rPr>
          <w:delText>=</w:delText>
        </w:r>
        <w:r w:rsidDel="003265FC">
          <w:rPr>
            <w:rFonts w:ascii="Open Sans" w:eastAsia="Open Sans" w:hAnsi="Open Sans" w:cs="Open Sans"/>
            <w:color w:val="3F3F3F"/>
            <w:spacing w:val="-4"/>
          </w:rPr>
          <w:delText xml:space="preserve"> </w:delText>
        </w:r>
        <w:r w:rsidDel="003265FC">
          <w:rPr>
            <w:rFonts w:ascii="Open Sans" w:eastAsia="Open Sans" w:hAnsi="Open Sans" w:cs="Open Sans"/>
            <w:color w:val="3F3F3F"/>
            <w:spacing w:val="-6"/>
          </w:rPr>
          <w:delText>1</w:delText>
        </w:r>
        <w:r w:rsidDel="003265FC">
          <w:rPr>
            <w:rFonts w:ascii="Open Sans" w:eastAsia="Open Sans" w:hAnsi="Open Sans" w:cs="Open Sans"/>
            <w:color w:val="3F3F3F"/>
          </w:rPr>
          <w:delText>6</w:delText>
        </w:r>
        <w:r w:rsidDel="003265FC">
          <w:rPr>
            <w:rFonts w:ascii="Open Sans" w:eastAsia="Open Sans" w:hAnsi="Open Sans" w:cs="Open Sans"/>
            <w:color w:val="3F3F3F"/>
            <w:spacing w:val="-5"/>
          </w:rPr>
          <w:delText xml:space="preserve"> </w:delText>
        </w:r>
        <w:r w:rsidDel="003265FC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3265FC">
          <w:rPr>
            <w:rFonts w:ascii="Open Sans" w:eastAsia="Open Sans" w:hAnsi="Open Sans" w:cs="Open Sans"/>
            <w:color w:val="3F3F3F"/>
          </w:rPr>
          <w:delText>o</w:delText>
        </w:r>
        <w:r w:rsidDel="003265FC">
          <w:rPr>
            <w:rFonts w:ascii="Open Sans" w:eastAsia="Open Sans" w:hAnsi="Open Sans" w:cs="Open Sans"/>
            <w:color w:val="3F3F3F"/>
            <w:spacing w:val="5"/>
          </w:rPr>
          <w:delText xml:space="preserve"> </w:delText>
        </w:r>
        <w:r w:rsidDel="003265FC">
          <w:rPr>
            <w:rFonts w:ascii="Open Sans" w:eastAsia="Open Sans" w:hAnsi="Open Sans" w:cs="Open Sans"/>
            <w:color w:val="3F3F3F"/>
            <w:spacing w:val="-6"/>
          </w:rPr>
          <w:delText>2</w:delText>
        </w:r>
        <w:r w:rsidDel="003265FC">
          <w:rPr>
            <w:rFonts w:ascii="Open Sans" w:eastAsia="Open Sans" w:hAnsi="Open Sans" w:cs="Open Sans"/>
            <w:color w:val="3F3F3F"/>
          </w:rPr>
          <w:delText>4</w:delText>
        </w:r>
        <w:r w:rsidDel="003265FC">
          <w:rPr>
            <w:rFonts w:ascii="Open Sans" w:eastAsia="Open Sans" w:hAnsi="Open Sans" w:cs="Open Sans"/>
            <w:color w:val="3F3F3F"/>
            <w:spacing w:val="-5"/>
          </w:rPr>
          <w:delText xml:space="preserve"> </w:delText>
        </w:r>
        <w:r w:rsidDel="003265FC">
          <w:rPr>
            <w:rFonts w:ascii="Open Sans" w:eastAsia="Open Sans" w:hAnsi="Open Sans" w:cs="Open Sans"/>
            <w:color w:val="3F3F3F"/>
          </w:rPr>
          <w:delText>-</w:delText>
        </w:r>
        <w:r w:rsidDel="003265FC">
          <w:rPr>
            <w:rFonts w:ascii="Open Sans" w:eastAsia="Open Sans" w:hAnsi="Open Sans" w:cs="Open Sans"/>
            <w:color w:val="3F3F3F"/>
            <w:spacing w:val="6"/>
          </w:rPr>
          <w:delText xml:space="preserve"> </w:delText>
        </w:r>
        <w:r w:rsidDel="003265FC">
          <w:rPr>
            <w:rFonts w:ascii="Open Sans" w:eastAsia="Open Sans" w:hAnsi="Open Sans" w:cs="Open Sans"/>
            <w:color w:val="3F3F3F"/>
          </w:rPr>
          <w:delText>6</w:delText>
        </w:r>
        <w:r w:rsidDel="003265FC">
          <w:rPr>
            <w:rFonts w:ascii="Open Sans" w:eastAsia="Open Sans" w:hAnsi="Open Sans" w:cs="Open Sans"/>
            <w:color w:val="3F3F3F"/>
            <w:spacing w:val="-4"/>
          </w:rPr>
          <w:delText xml:space="preserve"> </w:delText>
        </w:r>
        <w:r w:rsidDel="003265FC">
          <w:rPr>
            <w:rFonts w:ascii="Open Sans" w:eastAsia="Open Sans" w:hAnsi="Open Sans" w:cs="Open Sans"/>
            <w:color w:val="3F3F3F"/>
          </w:rPr>
          <w:delText>=</w:delText>
        </w:r>
        <w:r w:rsidDel="003265FC">
          <w:rPr>
            <w:rFonts w:ascii="Open Sans" w:eastAsia="Open Sans" w:hAnsi="Open Sans" w:cs="Open Sans"/>
            <w:color w:val="3F3F3F"/>
            <w:spacing w:val="-4"/>
          </w:rPr>
          <w:delText xml:space="preserve"> </w:delText>
        </w:r>
        <w:r w:rsidDel="003265FC">
          <w:rPr>
            <w:rFonts w:ascii="Open Sans" w:eastAsia="Open Sans" w:hAnsi="Open Sans" w:cs="Open Sans"/>
            <w:color w:val="3F3F3F"/>
            <w:spacing w:val="-6"/>
          </w:rPr>
          <w:delText>1</w:delText>
        </w:r>
        <w:r w:rsidDel="003265FC">
          <w:rPr>
            <w:rFonts w:ascii="Open Sans" w:eastAsia="Open Sans" w:hAnsi="Open Sans" w:cs="Open Sans"/>
            <w:color w:val="3F3F3F"/>
          </w:rPr>
          <w:delText>8</w:delText>
        </w:r>
        <w:r w:rsidDel="003265FC">
          <w:rPr>
            <w:rFonts w:ascii="Open Sans" w:eastAsia="Open Sans" w:hAnsi="Open Sans" w:cs="Open Sans"/>
            <w:color w:val="3F3F3F"/>
            <w:spacing w:val="-5"/>
          </w:rPr>
          <w:delText xml:space="preserve"> </w:delText>
        </w:r>
        <w:r w:rsidDel="003265FC">
          <w:rPr>
            <w:rFonts w:ascii="Open Sans" w:eastAsia="Open Sans" w:hAnsi="Open Sans" w:cs="Open Sans"/>
            <w:color w:val="3F3F3F"/>
          </w:rPr>
          <w:delText>h</w:delText>
        </w:r>
        <w:r w:rsidDel="003265FC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3265FC">
          <w:rPr>
            <w:rFonts w:ascii="Open Sans" w:eastAsia="Open Sans" w:hAnsi="Open Sans" w:cs="Open Sans"/>
            <w:color w:val="3F3F3F"/>
          </w:rPr>
          <w:delText>urs p</w:delText>
        </w:r>
        <w:r w:rsidDel="003265F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3265FC">
          <w:rPr>
            <w:rFonts w:ascii="Open Sans" w:eastAsia="Open Sans" w:hAnsi="Open Sans" w:cs="Open Sans"/>
            <w:color w:val="3F3F3F"/>
          </w:rPr>
          <w:delText>r</w:delText>
        </w:r>
        <w:r w:rsidDel="003265FC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Del="003265FC">
          <w:rPr>
            <w:rFonts w:ascii="Open Sans" w:eastAsia="Open Sans" w:hAnsi="Open Sans" w:cs="Open Sans"/>
            <w:color w:val="3F3F3F"/>
            <w:spacing w:val="-6"/>
          </w:rPr>
          <w:delText>2</w:delText>
        </w:r>
        <w:r w:rsidDel="003265FC">
          <w:rPr>
            <w:rFonts w:ascii="Open Sans" w:eastAsia="Open Sans" w:hAnsi="Open Sans" w:cs="Open Sans"/>
            <w:color w:val="3F3F3F"/>
          </w:rPr>
          <w:delText>4</w:delText>
        </w:r>
        <w:r w:rsidDel="003265FC">
          <w:rPr>
            <w:rFonts w:ascii="Open Sans" w:eastAsia="Open Sans" w:hAnsi="Open Sans" w:cs="Open Sans"/>
            <w:color w:val="3F3F3F"/>
            <w:spacing w:val="-5"/>
          </w:rPr>
          <w:delText xml:space="preserve"> </w:delText>
        </w:r>
        <w:r w:rsidDel="003265FC">
          <w:rPr>
            <w:rFonts w:ascii="Open Sans" w:eastAsia="Open Sans" w:hAnsi="Open Sans" w:cs="Open Sans"/>
            <w:color w:val="3F3F3F"/>
          </w:rPr>
          <w:delText>h</w:delText>
        </w:r>
        <w:r w:rsidDel="003265FC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3265FC">
          <w:rPr>
            <w:rFonts w:ascii="Open Sans" w:eastAsia="Open Sans" w:hAnsi="Open Sans" w:cs="Open Sans"/>
            <w:color w:val="3F3F3F"/>
          </w:rPr>
          <w:delText xml:space="preserve">ur </w:delText>
        </w:r>
        <w:r w:rsidDel="003265FC">
          <w:rPr>
            <w:rFonts w:ascii="Open Sans" w:eastAsia="Open Sans" w:hAnsi="Open Sans" w:cs="Open Sans"/>
            <w:color w:val="3F3F3F"/>
            <w:spacing w:val="-6"/>
          </w:rPr>
          <w:delText>w</w:delText>
        </w:r>
        <w:r w:rsidDel="003265FC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3265FC">
          <w:rPr>
            <w:rFonts w:ascii="Open Sans" w:eastAsia="Open Sans" w:hAnsi="Open Sans" w:cs="Open Sans"/>
            <w:color w:val="3F3F3F"/>
          </w:rPr>
          <w:delText>rk</w:delText>
        </w:r>
        <w:r w:rsidDel="003265FC">
          <w:rPr>
            <w:rFonts w:ascii="Open Sans" w:eastAsia="Open Sans" w:hAnsi="Open Sans" w:cs="Open Sans"/>
            <w:color w:val="3F3F3F"/>
            <w:spacing w:val="4"/>
          </w:rPr>
          <w:delText xml:space="preserve"> </w:delText>
        </w:r>
        <w:r w:rsidDel="003265FC">
          <w:rPr>
            <w:rFonts w:ascii="Open Sans" w:eastAsia="Open Sans" w:hAnsi="Open Sans" w:cs="Open Sans"/>
            <w:color w:val="3F3F3F"/>
          </w:rPr>
          <w:delText>p</w:delText>
        </w:r>
        <w:r w:rsidDel="003265F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3265FC">
          <w:rPr>
            <w:rFonts w:ascii="Open Sans" w:eastAsia="Open Sans" w:hAnsi="Open Sans" w:cs="Open Sans"/>
            <w:color w:val="3F3F3F"/>
          </w:rPr>
          <w:delText>r</w:delText>
        </w:r>
        <w:r w:rsidDel="003265FC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3265FC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3265FC">
          <w:rPr>
            <w:rFonts w:ascii="Open Sans" w:eastAsia="Open Sans" w:hAnsi="Open Sans" w:cs="Open Sans"/>
            <w:color w:val="3F3F3F"/>
          </w:rPr>
          <w:delText>d.</w:delText>
        </w:r>
      </w:del>
    </w:p>
    <w:p w:rsidR="00212F81" w:rsidRDefault="00212F81">
      <w:pPr>
        <w:spacing w:after="0" w:line="120" w:lineRule="exact"/>
        <w:rPr>
          <w:sz w:val="12"/>
          <w:szCs w:val="12"/>
        </w:rPr>
      </w:pPr>
    </w:p>
    <w:p w:rsidR="00212F81" w:rsidRDefault="00CC3512" w:rsidP="000809CC">
      <w:pPr>
        <w:spacing w:after="0" w:line="240" w:lineRule="auto"/>
        <w:ind w:left="115" w:right="678"/>
        <w:rPr>
          <w:rFonts w:ascii="Open Sans" w:eastAsia="Open Sans" w:hAnsi="Open Sans" w:cs="Open Sans"/>
        </w:rPr>
      </w:pPr>
      <w:ins w:id="7" w:author="Meital Waltman" w:date="2016-09-13T16:18:00Z">
        <w:r>
          <w:rPr>
            <w:rFonts w:ascii="Open Sans" w:eastAsia="Open Sans" w:hAnsi="Open Sans" w:cs="Open Sans"/>
            <w:color w:val="3F3F3F"/>
            <w:spacing w:val="-2"/>
          </w:rPr>
          <w:t>It</w:t>
        </w:r>
      </w:ins>
      <w:ins w:id="8" w:author="Meital Waltman" w:date="2016-09-13T16:15:00Z">
        <w:r w:rsidR="003265FC">
          <w:rPr>
            <w:rFonts w:ascii="Open Sans" w:eastAsia="Open Sans" w:hAnsi="Open Sans" w:cs="Open Sans"/>
            <w:color w:val="3F3F3F"/>
            <w:spacing w:val="-2"/>
          </w:rPr>
          <w:t xml:space="preserve"> can be set as a constraint or as a preference </w:t>
        </w:r>
      </w:ins>
      <w:ins w:id="9" w:author="Meital Waltman" w:date="2016-09-13T16:18:00Z">
        <w:r>
          <w:rPr>
            <w:rFonts w:ascii="Open Sans" w:eastAsia="Open Sans" w:hAnsi="Open Sans" w:cs="Open Sans"/>
            <w:color w:val="3F3F3F"/>
            <w:spacing w:val="-2"/>
          </w:rPr>
          <w:t>using a</w:t>
        </w:r>
      </w:ins>
      <w:ins w:id="10" w:author="Meital Waltman" w:date="2016-09-13T16:15:00Z">
        <w:r w:rsidR="000809CC">
          <w:rPr>
            <w:rFonts w:ascii="Open Sans" w:eastAsia="Open Sans" w:hAnsi="Open Sans" w:cs="Open Sans"/>
            <w:color w:val="3F3F3F"/>
            <w:spacing w:val="-2"/>
          </w:rPr>
          <w:t xml:space="preserve"> penalty for a </w:t>
        </w:r>
      </w:ins>
      <w:del w:id="11" w:author="Meital Waltman" w:date="2016-09-13T16:16:00Z">
        <w:r w:rsidR="00EE452D" w:rsidDel="000809CC">
          <w:rPr>
            <w:rFonts w:ascii="Open Sans" w:eastAsia="Open Sans" w:hAnsi="Open Sans" w:cs="Open Sans"/>
            <w:color w:val="3F3F3F"/>
            <w:spacing w:val="-2"/>
          </w:rPr>
          <w:delText>T</w:delText>
        </w:r>
        <w:r w:rsidR="00EE452D" w:rsidDel="000809CC">
          <w:rPr>
            <w:rFonts w:ascii="Open Sans" w:eastAsia="Open Sans" w:hAnsi="Open Sans" w:cs="Open Sans"/>
            <w:color w:val="3F3F3F"/>
          </w:rPr>
          <w:delText>he</w:delText>
        </w:r>
        <w:r w:rsidR="00EE452D" w:rsidDel="000809CC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R="00EE452D" w:rsidDel="000809CC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EE452D" w:rsidDel="000809CC">
          <w:rPr>
            <w:rFonts w:ascii="Open Sans" w:eastAsia="Open Sans" w:hAnsi="Open Sans" w:cs="Open Sans"/>
            <w:color w:val="3F3F3F"/>
            <w:spacing w:val="5"/>
          </w:rPr>
          <w:delText>im</w:delText>
        </w:r>
        <w:r w:rsidR="00EE452D" w:rsidDel="000809CC">
          <w:rPr>
            <w:rFonts w:ascii="Open Sans" w:eastAsia="Open Sans" w:hAnsi="Open Sans" w:cs="Open Sans"/>
            <w:color w:val="3F3F3F"/>
          </w:rPr>
          <w:delText>e</w:delText>
        </w:r>
        <w:r w:rsidR="00EE452D" w:rsidDel="000809CC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R="00EE452D" w:rsidDel="000809CC">
          <w:rPr>
            <w:rFonts w:ascii="Open Sans" w:eastAsia="Open Sans" w:hAnsi="Open Sans" w:cs="Open Sans"/>
            <w:color w:val="3F3F3F"/>
          </w:rPr>
          <w:delText>r</w:delText>
        </w:r>
        <w:r w:rsidR="00EE452D" w:rsidDel="000809CC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EE452D" w:rsidDel="000809CC">
          <w:rPr>
            <w:rFonts w:ascii="Open Sans" w:eastAsia="Open Sans" w:hAnsi="Open Sans" w:cs="Open Sans"/>
            <w:color w:val="3F3F3F"/>
          </w:rPr>
          <w:delText>nge</w:delText>
        </w:r>
        <w:r w:rsidR="00EE452D" w:rsidDel="000809CC">
          <w:rPr>
            <w:rFonts w:ascii="Open Sans" w:eastAsia="Open Sans" w:hAnsi="Open Sans" w:cs="Open Sans"/>
            <w:color w:val="3F3F3F"/>
            <w:spacing w:val="-4"/>
          </w:rPr>
          <w:delText xml:space="preserve"> </w:delText>
        </w:r>
        <w:r w:rsidR="00EE452D" w:rsidDel="000809CC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EE452D" w:rsidDel="000809CC">
          <w:rPr>
            <w:rFonts w:ascii="Open Sans" w:eastAsia="Open Sans" w:hAnsi="Open Sans" w:cs="Open Sans"/>
            <w:color w:val="3F3F3F"/>
          </w:rPr>
          <w:delText>s</w:delText>
        </w:r>
        <w:r w:rsidR="00EE452D" w:rsidDel="000809CC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R="00EE452D" w:rsidDel="000809CC">
          <w:rPr>
            <w:rFonts w:ascii="Open Sans" w:eastAsia="Open Sans" w:hAnsi="Open Sans" w:cs="Open Sans"/>
            <w:color w:val="3F3F3F"/>
            <w:spacing w:val="5"/>
          </w:rPr>
          <w:delText>j</w:delText>
        </w:r>
        <w:r w:rsidR="00EE452D" w:rsidDel="000809CC">
          <w:rPr>
            <w:rFonts w:ascii="Open Sans" w:eastAsia="Open Sans" w:hAnsi="Open Sans" w:cs="Open Sans"/>
            <w:color w:val="3F3F3F"/>
          </w:rPr>
          <w:delText>ust</w:delText>
        </w:r>
        <w:r w:rsidR="00EE452D" w:rsidDel="000809CC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R="00EE452D" w:rsidDel="000809CC">
          <w:rPr>
            <w:rFonts w:ascii="Open Sans" w:eastAsia="Open Sans" w:hAnsi="Open Sans" w:cs="Open Sans"/>
            <w:color w:val="3F3F3F"/>
          </w:rPr>
          <w:delText xml:space="preserve">a </w:delText>
        </w:r>
        <w:r w:rsidR="00EE452D" w:rsidDel="000809CC">
          <w:rPr>
            <w:rFonts w:ascii="Open Sans" w:eastAsia="Open Sans" w:hAnsi="Open Sans" w:cs="Open Sans"/>
            <w:color w:val="3F3F3F"/>
            <w:spacing w:val="5"/>
          </w:rPr>
          <w:delText>mi</w:delText>
        </w:r>
        <w:r w:rsidR="00EE452D" w:rsidDel="000809CC">
          <w:rPr>
            <w:rFonts w:ascii="Open Sans" w:eastAsia="Open Sans" w:hAnsi="Open Sans" w:cs="Open Sans"/>
            <w:color w:val="3F3F3F"/>
          </w:rPr>
          <w:delText>n</w:delText>
        </w:r>
        <w:r w:rsidR="00EE452D" w:rsidDel="000809CC">
          <w:rPr>
            <w:rFonts w:ascii="Open Sans" w:eastAsia="Open Sans" w:hAnsi="Open Sans" w:cs="Open Sans"/>
            <w:color w:val="3F3F3F"/>
            <w:spacing w:val="5"/>
          </w:rPr>
          <w:delText>im</w:delText>
        </w:r>
        <w:r w:rsidR="00EE452D" w:rsidDel="000809CC">
          <w:rPr>
            <w:rFonts w:ascii="Open Sans" w:eastAsia="Open Sans" w:hAnsi="Open Sans" w:cs="Open Sans"/>
            <w:color w:val="3F3F3F"/>
          </w:rPr>
          <w:delText>um</w:delText>
        </w:r>
        <w:r w:rsidR="00EE452D" w:rsidDel="000809CC">
          <w:rPr>
            <w:rFonts w:ascii="Open Sans" w:eastAsia="Open Sans" w:hAnsi="Open Sans" w:cs="Open Sans"/>
            <w:color w:val="3F3F3F"/>
            <w:spacing w:val="4"/>
          </w:rPr>
          <w:delText xml:space="preserve"> </w:delText>
        </w:r>
        <w:r w:rsidR="00EE452D" w:rsidDel="000809CC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EE452D" w:rsidDel="000809CC">
          <w:rPr>
            <w:rFonts w:ascii="Open Sans" w:eastAsia="Open Sans" w:hAnsi="Open Sans" w:cs="Open Sans"/>
            <w:color w:val="3F3F3F"/>
          </w:rPr>
          <w:delText>o</w:delText>
        </w:r>
        <w:r w:rsidR="00EE452D" w:rsidDel="000809CC">
          <w:rPr>
            <w:rFonts w:ascii="Open Sans" w:eastAsia="Open Sans" w:hAnsi="Open Sans" w:cs="Open Sans"/>
            <w:color w:val="3F3F3F"/>
            <w:spacing w:val="5"/>
          </w:rPr>
          <w:delText xml:space="preserve"> </w:delText>
        </w:r>
        <w:r w:rsidR="00EE452D" w:rsidDel="000809CC">
          <w:rPr>
            <w:rFonts w:ascii="Open Sans" w:eastAsia="Open Sans" w:hAnsi="Open Sans" w:cs="Open Sans"/>
            <w:color w:val="3F3F3F"/>
          </w:rPr>
          <w:delText xml:space="preserve">a </w:delText>
        </w:r>
        <w:r w:rsidR="00EE452D" w:rsidDel="000809CC">
          <w:rPr>
            <w:rFonts w:ascii="Open Sans" w:eastAsia="Open Sans" w:hAnsi="Open Sans" w:cs="Open Sans"/>
            <w:color w:val="3F3F3F"/>
            <w:spacing w:val="5"/>
          </w:rPr>
          <w:delText>m</w:delText>
        </w:r>
        <w:r w:rsidR="00EE452D" w:rsidDel="000809CC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EE452D" w:rsidDel="000809CC">
          <w:rPr>
            <w:rFonts w:ascii="Open Sans" w:eastAsia="Open Sans" w:hAnsi="Open Sans" w:cs="Open Sans"/>
            <w:color w:val="3F3F3F"/>
            <w:spacing w:val="5"/>
          </w:rPr>
          <w:delText>xim</w:delText>
        </w:r>
        <w:r w:rsidR="00EE452D" w:rsidDel="000809CC">
          <w:rPr>
            <w:rFonts w:ascii="Open Sans" w:eastAsia="Open Sans" w:hAnsi="Open Sans" w:cs="Open Sans"/>
            <w:color w:val="3F3F3F"/>
          </w:rPr>
          <w:delText>um</w:delText>
        </w:r>
        <w:r w:rsidR="00EE452D" w:rsidDel="000809CC">
          <w:rPr>
            <w:rFonts w:ascii="Open Sans" w:eastAsia="Open Sans" w:hAnsi="Open Sans" w:cs="Open Sans"/>
            <w:color w:val="3F3F3F"/>
            <w:spacing w:val="5"/>
          </w:rPr>
          <w:delText xml:space="preserve"> </w:delText>
        </w:r>
        <w:r w:rsidR="00EE452D" w:rsidDel="000809CC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EE452D" w:rsidDel="000809CC">
          <w:rPr>
            <w:rFonts w:ascii="Open Sans" w:eastAsia="Open Sans" w:hAnsi="Open Sans" w:cs="Open Sans"/>
            <w:color w:val="3F3F3F"/>
            <w:spacing w:val="5"/>
          </w:rPr>
          <w:delText>im</w:delText>
        </w:r>
        <w:r w:rsidR="00EE452D" w:rsidDel="000809CC">
          <w:rPr>
            <w:rFonts w:ascii="Open Sans" w:eastAsia="Open Sans" w:hAnsi="Open Sans" w:cs="Open Sans"/>
            <w:color w:val="3F3F3F"/>
          </w:rPr>
          <w:delText>e</w:delText>
        </w:r>
        <w:r w:rsidR="00EE452D" w:rsidDel="000809CC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R="00EE452D" w:rsidDel="000809CC">
          <w:rPr>
            <w:rFonts w:ascii="Open Sans" w:eastAsia="Open Sans" w:hAnsi="Open Sans" w:cs="Open Sans"/>
            <w:color w:val="3F3F3F"/>
            <w:spacing w:val="-6"/>
          </w:rPr>
          <w:delText>w</w:delText>
        </w:r>
        <w:r w:rsidR="00EE452D" w:rsidDel="000809CC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EE452D" w:rsidDel="000809CC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EE452D" w:rsidDel="000809CC">
          <w:rPr>
            <w:rFonts w:ascii="Open Sans" w:eastAsia="Open Sans" w:hAnsi="Open Sans" w:cs="Open Sans"/>
            <w:color w:val="3F3F3F"/>
          </w:rPr>
          <w:delText>h</w:delText>
        </w:r>
        <w:r w:rsidR="00EE452D" w:rsidDel="000809CC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R="00EE452D" w:rsidDel="000809CC">
          <w:rPr>
            <w:rFonts w:ascii="Open Sans" w:eastAsia="Open Sans" w:hAnsi="Open Sans" w:cs="Open Sans"/>
            <w:color w:val="3F3F3F"/>
          </w:rPr>
          <w:delText>a p</w:delText>
        </w:r>
        <w:r w:rsidR="00EE452D" w:rsidDel="000809CC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R="00EE452D" w:rsidDel="000809CC">
          <w:rPr>
            <w:rFonts w:ascii="Open Sans" w:eastAsia="Open Sans" w:hAnsi="Open Sans" w:cs="Open Sans"/>
            <w:color w:val="3F3F3F"/>
          </w:rPr>
          <w:delText>ss</w:delText>
        </w:r>
        <w:r w:rsidR="00EE452D" w:rsidDel="000809CC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EE452D" w:rsidDel="000809CC">
          <w:rPr>
            <w:rFonts w:ascii="Open Sans" w:eastAsia="Open Sans" w:hAnsi="Open Sans" w:cs="Open Sans"/>
            <w:color w:val="3F3F3F"/>
          </w:rPr>
          <w:delText>b</w:delText>
        </w:r>
        <w:r w:rsidR="00EE452D" w:rsidDel="000809CC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R="00EE452D" w:rsidDel="000809CC">
          <w:rPr>
            <w:rFonts w:ascii="Open Sans" w:eastAsia="Open Sans" w:hAnsi="Open Sans" w:cs="Open Sans"/>
            <w:color w:val="3F3F3F"/>
          </w:rPr>
          <w:delText>e</w:delText>
        </w:r>
        <w:r w:rsidR="00EE452D" w:rsidDel="000809CC">
          <w:rPr>
            <w:rFonts w:ascii="Open Sans" w:eastAsia="Open Sans" w:hAnsi="Open Sans" w:cs="Open Sans"/>
            <w:color w:val="3F3F3F"/>
            <w:spacing w:val="-5"/>
          </w:rPr>
          <w:delText xml:space="preserve"> </w:delText>
        </w:r>
        <w:r w:rsidR="00EE452D" w:rsidDel="000809CC">
          <w:rPr>
            <w:rFonts w:ascii="Open Sans" w:eastAsia="Open Sans" w:hAnsi="Open Sans" w:cs="Open Sans"/>
            <w:color w:val="3F3F3F"/>
          </w:rPr>
          <w:delText>p</w:delText>
        </w:r>
        <w:r w:rsidR="00EE452D" w:rsidDel="000809C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EE452D" w:rsidDel="000809CC">
          <w:rPr>
            <w:rFonts w:ascii="Open Sans" w:eastAsia="Open Sans" w:hAnsi="Open Sans" w:cs="Open Sans"/>
            <w:color w:val="3F3F3F"/>
          </w:rPr>
          <w:delText>n</w:delText>
        </w:r>
        <w:r w:rsidR="00EE452D" w:rsidDel="000809CC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EE452D" w:rsidDel="000809CC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R="00EE452D" w:rsidDel="000809CC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EE452D" w:rsidDel="000809CC">
          <w:rPr>
            <w:rFonts w:ascii="Open Sans" w:eastAsia="Open Sans" w:hAnsi="Open Sans" w:cs="Open Sans"/>
            <w:color w:val="3F3F3F"/>
          </w:rPr>
          <w:delText>y</w:delText>
        </w:r>
        <w:r w:rsidR="00EE452D" w:rsidDel="000809CC">
          <w:rPr>
            <w:rFonts w:ascii="Open Sans" w:eastAsia="Open Sans" w:hAnsi="Open Sans" w:cs="Open Sans"/>
            <w:color w:val="3F3F3F"/>
            <w:spacing w:val="-7"/>
          </w:rPr>
          <w:delText xml:space="preserve"> </w:delText>
        </w:r>
        <w:r w:rsidR="00EE452D" w:rsidDel="000809CC">
          <w:rPr>
            <w:rFonts w:ascii="Open Sans" w:eastAsia="Open Sans" w:hAnsi="Open Sans" w:cs="Open Sans"/>
            <w:color w:val="3F3F3F"/>
            <w:spacing w:val="1"/>
          </w:rPr>
          <w:delText>f</w:delText>
        </w:r>
        <w:r w:rsidR="00EE452D" w:rsidDel="000809CC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R="00EE452D" w:rsidDel="000809CC">
          <w:rPr>
            <w:rFonts w:ascii="Open Sans" w:eastAsia="Open Sans" w:hAnsi="Open Sans" w:cs="Open Sans"/>
            <w:color w:val="3F3F3F"/>
          </w:rPr>
          <w:delText>r</w:delText>
        </w:r>
        <w:r w:rsidR="00EE452D" w:rsidDel="000809CC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R="00EE452D" w:rsidDel="000809CC">
          <w:rPr>
            <w:rFonts w:ascii="Open Sans" w:eastAsia="Open Sans" w:hAnsi="Open Sans" w:cs="Open Sans"/>
            <w:color w:val="3F3F3F"/>
          </w:rPr>
          <w:delText xml:space="preserve">a </w:delText>
        </w:r>
      </w:del>
      <w:r w:rsidR="00EE452D">
        <w:rPr>
          <w:rFonts w:ascii="Open Sans" w:eastAsia="Open Sans" w:hAnsi="Open Sans" w:cs="Open Sans"/>
          <w:color w:val="3F3F3F"/>
        </w:rPr>
        <w:t>s</w:t>
      </w:r>
      <w:r w:rsidR="00EE452D">
        <w:rPr>
          <w:rFonts w:ascii="Open Sans" w:eastAsia="Open Sans" w:hAnsi="Open Sans" w:cs="Open Sans"/>
          <w:color w:val="3F3F3F"/>
          <w:spacing w:val="-3"/>
        </w:rPr>
        <w:t>t</w:t>
      </w:r>
      <w:r w:rsidR="00EE452D">
        <w:rPr>
          <w:rFonts w:ascii="Open Sans" w:eastAsia="Open Sans" w:hAnsi="Open Sans" w:cs="Open Sans"/>
          <w:color w:val="3F3F3F"/>
          <w:spacing w:val="-2"/>
        </w:rPr>
        <w:t>a</w:t>
      </w:r>
      <w:r w:rsidR="00EE452D">
        <w:rPr>
          <w:rFonts w:ascii="Open Sans" w:eastAsia="Open Sans" w:hAnsi="Open Sans" w:cs="Open Sans"/>
          <w:color w:val="3F3F3F"/>
        </w:rPr>
        <w:t>ndby</w:t>
      </w:r>
      <w:ins w:id="12" w:author="Meital Waltman" w:date="2016-09-13T16:16:00Z">
        <w:r w:rsidR="000809CC">
          <w:rPr>
            <w:rFonts w:ascii="Open Sans" w:eastAsia="Open Sans" w:hAnsi="Open Sans" w:cs="Open Sans"/>
            <w:color w:val="3F3F3F"/>
          </w:rPr>
          <w:t xml:space="preserve"> duration</w:t>
        </w:r>
      </w:ins>
      <w:r w:rsidR="00EE452D">
        <w:rPr>
          <w:rFonts w:ascii="Open Sans" w:eastAsia="Open Sans" w:hAnsi="Open Sans" w:cs="Open Sans"/>
          <w:color w:val="3F3F3F"/>
          <w:spacing w:val="-8"/>
        </w:rPr>
        <w:t xml:space="preserve"> </w:t>
      </w:r>
      <w:r w:rsidR="00EE452D">
        <w:rPr>
          <w:rFonts w:ascii="Open Sans" w:eastAsia="Open Sans" w:hAnsi="Open Sans" w:cs="Open Sans"/>
          <w:color w:val="3F3F3F"/>
          <w:spacing w:val="2"/>
        </w:rPr>
        <w:t>o</w:t>
      </w:r>
      <w:r w:rsidR="00EE452D">
        <w:rPr>
          <w:rFonts w:ascii="Open Sans" w:eastAsia="Open Sans" w:hAnsi="Open Sans" w:cs="Open Sans"/>
          <w:color w:val="3F3F3F"/>
        </w:rPr>
        <w:t>u</w:t>
      </w:r>
      <w:r w:rsidR="00EE452D">
        <w:rPr>
          <w:rFonts w:ascii="Open Sans" w:eastAsia="Open Sans" w:hAnsi="Open Sans" w:cs="Open Sans"/>
          <w:color w:val="3F3F3F"/>
          <w:spacing w:val="-3"/>
        </w:rPr>
        <w:t>t</w:t>
      </w:r>
      <w:r w:rsidR="00EE452D">
        <w:rPr>
          <w:rFonts w:ascii="Open Sans" w:eastAsia="Open Sans" w:hAnsi="Open Sans" w:cs="Open Sans"/>
          <w:color w:val="3F3F3F"/>
        </w:rPr>
        <w:t>s</w:t>
      </w:r>
      <w:r w:rsidR="00EE452D">
        <w:rPr>
          <w:rFonts w:ascii="Open Sans" w:eastAsia="Open Sans" w:hAnsi="Open Sans" w:cs="Open Sans"/>
          <w:color w:val="3F3F3F"/>
          <w:spacing w:val="5"/>
        </w:rPr>
        <w:t>i</w:t>
      </w:r>
      <w:r w:rsidR="00EE452D">
        <w:rPr>
          <w:rFonts w:ascii="Open Sans" w:eastAsia="Open Sans" w:hAnsi="Open Sans" w:cs="Open Sans"/>
          <w:color w:val="3F3F3F"/>
        </w:rPr>
        <w:t>de</w:t>
      </w:r>
      <w:ins w:id="13" w:author="Meital Waltman" w:date="2016-09-13T16:16:00Z">
        <w:r w:rsidR="000809CC">
          <w:rPr>
            <w:rFonts w:ascii="Open Sans" w:eastAsia="Open Sans" w:hAnsi="Open Sans" w:cs="Open Sans"/>
            <w:color w:val="3F3F3F"/>
          </w:rPr>
          <w:t xml:space="preserve"> of</w:t>
        </w:r>
      </w:ins>
      <w:r w:rsidR="00EE452D">
        <w:rPr>
          <w:rFonts w:ascii="Open Sans" w:eastAsia="Open Sans" w:hAnsi="Open Sans" w:cs="Open Sans"/>
          <w:color w:val="3F3F3F"/>
          <w:spacing w:val="-4"/>
        </w:rPr>
        <w:t xml:space="preserve"> </w:t>
      </w:r>
      <w:r w:rsidR="00EE452D">
        <w:rPr>
          <w:rFonts w:ascii="Open Sans" w:eastAsia="Open Sans" w:hAnsi="Open Sans" w:cs="Open Sans"/>
          <w:color w:val="3F3F3F"/>
          <w:spacing w:val="-3"/>
        </w:rPr>
        <w:t>t</w:t>
      </w:r>
      <w:r w:rsidR="00EE452D">
        <w:rPr>
          <w:rFonts w:ascii="Open Sans" w:eastAsia="Open Sans" w:hAnsi="Open Sans" w:cs="Open Sans"/>
          <w:color w:val="3F3F3F"/>
        </w:rPr>
        <w:t>he</w:t>
      </w:r>
      <w:r w:rsidR="00EE452D">
        <w:rPr>
          <w:rFonts w:ascii="Open Sans" w:eastAsia="Open Sans" w:hAnsi="Open Sans" w:cs="Open Sans"/>
          <w:color w:val="3F3F3F"/>
          <w:spacing w:val="-2"/>
        </w:rPr>
        <w:t xml:space="preserve"> </w:t>
      </w:r>
      <w:r w:rsidR="00EE452D">
        <w:rPr>
          <w:rFonts w:ascii="Open Sans" w:eastAsia="Open Sans" w:hAnsi="Open Sans" w:cs="Open Sans"/>
          <w:color w:val="3F3F3F"/>
        </w:rPr>
        <w:t>r</w:t>
      </w:r>
      <w:r w:rsidR="00EE452D">
        <w:rPr>
          <w:rFonts w:ascii="Open Sans" w:eastAsia="Open Sans" w:hAnsi="Open Sans" w:cs="Open Sans"/>
          <w:color w:val="3F3F3F"/>
          <w:spacing w:val="-2"/>
        </w:rPr>
        <w:t>a</w:t>
      </w:r>
      <w:r w:rsidR="00EE452D">
        <w:rPr>
          <w:rFonts w:ascii="Open Sans" w:eastAsia="Open Sans" w:hAnsi="Open Sans" w:cs="Open Sans"/>
          <w:color w:val="3F3F3F"/>
        </w:rPr>
        <w:t>ng</w:t>
      </w:r>
      <w:r w:rsidR="00EE452D">
        <w:rPr>
          <w:rFonts w:ascii="Open Sans" w:eastAsia="Open Sans" w:hAnsi="Open Sans" w:cs="Open Sans"/>
          <w:color w:val="3F3F3F"/>
          <w:spacing w:val="-3"/>
        </w:rPr>
        <w:t>e</w:t>
      </w:r>
      <w:r w:rsidR="00EE452D">
        <w:rPr>
          <w:rFonts w:ascii="Open Sans" w:eastAsia="Open Sans" w:hAnsi="Open Sans" w:cs="Open Sans"/>
          <w:color w:val="3F3F3F"/>
        </w:rPr>
        <w:t>.</w:t>
      </w:r>
      <w:r w:rsidR="00EE452D">
        <w:rPr>
          <w:rFonts w:ascii="Open Sans" w:eastAsia="Open Sans" w:hAnsi="Open Sans" w:cs="Open Sans"/>
          <w:color w:val="3F3F3F"/>
          <w:spacing w:val="1"/>
        </w:rPr>
        <w:t xml:space="preserve"> </w:t>
      </w:r>
      <w:moveFromRangeStart w:id="14" w:author="Meital Waltman" w:date="2016-09-13T16:18:00Z" w:name="move461546851"/>
      <w:moveFrom w:id="15" w:author="Meital Waltman" w:date="2016-09-13T16:18:00Z">
        <w:r w:rsidR="00EE452D" w:rsidDel="00CC3512">
          <w:rPr>
            <w:rFonts w:ascii="Open Sans" w:eastAsia="Open Sans" w:hAnsi="Open Sans" w:cs="Open Sans"/>
            <w:color w:val="3F3F3F"/>
            <w:spacing w:val="-1"/>
          </w:rPr>
          <w:t>I</w:t>
        </w:r>
        <w:r w:rsidR="00EE452D" w:rsidDel="00CC3512">
          <w:rPr>
            <w:rFonts w:ascii="Open Sans" w:eastAsia="Open Sans" w:hAnsi="Open Sans" w:cs="Open Sans"/>
            <w:color w:val="3F3F3F"/>
          </w:rPr>
          <w:t>t</w:t>
        </w:r>
        <w:r w:rsidR="00EE452D" w:rsidDel="00CC3512">
          <w:rPr>
            <w:rFonts w:ascii="Open Sans" w:eastAsia="Open Sans" w:hAnsi="Open Sans" w:cs="Open Sans"/>
            <w:color w:val="3F3F3F"/>
            <w:spacing w:val="-1"/>
          </w:rPr>
          <w:t xml:space="preserve"> </w:t>
        </w:r>
        <w:r w:rsidR="00EE452D" w:rsidDel="00CC3512">
          <w:rPr>
            <w:rFonts w:ascii="Open Sans" w:eastAsia="Open Sans" w:hAnsi="Open Sans" w:cs="Open Sans"/>
            <w:color w:val="3F3F3F"/>
            <w:spacing w:val="5"/>
          </w:rPr>
          <w:t>i</w:t>
        </w:r>
        <w:r w:rsidR="00EE452D" w:rsidDel="00CC3512">
          <w:rPr>
            <w:rFonts w:ascii="Open Sans" w:eastAsia="Open Sans" w:hAnsi="Open Sans" w:cs="Open Sans"/>
            <w:color w:val="3F3F3F"/>
          </w:rPr>
          <w:t>s</w:t>
        </w:r>
        <w:r w:rsidR="00EE452D" w:rsidDel="00CC3512">
          <w:rPr>
            <w:rFonts w:ascii="Open Sans" w:eastAsia="Open Sans" w:hAnsi="Open Sans" w:cs="Open Sans"/>
            <w:color w:val="3F3F3F"/>
            <w:spacing w:val="2"/>
          </w:rPr>
          <w:t xml:space="preserve"> </w:t>
        </w:r>
        <w:r w:rsidR="00EE452D" w:rsidDel="00CC3512">
          <w:rPr>
            <w:rFonts w:ascii="Open Sans" w:eastAsia="Open Sans" w:hAnsi="Open Sans" w:cs="Open Sans"/>
            <w:color w:val="3F3F3F"/>
          </w:rPr>
          <w:t xml:space="preserve">a </w:t>
        </w:r>
        <w:r w:rsidR="00EE452D" w:rsidDel="00CC3512">
          <w:rPr>
            <w:rFonts w:ascii="Open Sans" w:eastAsia="Open Sans" w:hAnsi="Open Sans" w:cs="Open Sans"/>
            <w:color w:val="3F3F3F"/>
            <w:spacing w:val="-5"/>
          </w:rPr>
          <w:t>v</w:t>
        </w:r>
        <w:r w:rsidR="00EE452D" w:rsidDel="00CC3512">
          <w:rPr>
            <w:rFonts w:ascii="Open Sans" w:eastAsia="Open Sans" w:hAnsi="Open Sans" w:cs="Open Sans"/>
            <w:color w:val="3F3F3F"/>
            <w:spacing w:val="-3"/>
          </w:rPr>
          <w:t>e</w:t>
        </w:r>
        <w:r w:rsidR="00EE452D" w:rsidDel="00CC3512">
          <w:rPr>
            <w:rFonts w:ascii="Open Sans" w:eastAsia="Open Sans" w:hAnsi="Open Sans" w:cs="Open Sans"/>
            <w:color w:val="3F3F3F"/>
          </w:rPr>
          <w:t>h</w:t>
        </w:r>
        <w:r w:rsidR="00EE452D" w:rsidDel="00CC3512">
          <w:rPr>
            <w:rFonts w:ascii="Open Sans" w:eastAsia="Open Sans" w:hAnsi="Open Sans" w:cs="Open Sans"/>
            <w:color w:val="3F3F3F"/>
            <w:spacing w:val="5"/>
          </w:rPr>
          <w:t>i</w:t>
        </w:r>
        <w:r w:rsidR="00EE452D" w:rsidDel="00CC3512">
          <w:rPr>
            <w:rFonts w:ascii="Open Sans" w:eastAsia="Open Sans" w:hAnsi="Open Sans" w:cs="Open Sans"/>
            <w:color w:val="3F3F3F"/>
          </w:rPr>
          <w:t>c</w:t>
        </w:r>
        <w:r w:rsidR="00EE452D" w:rsidDel="00CC3512">
          <w:rPr>
            <w:rFonts w:ascii="Open Sans" w:eastAsia="Open Sans" w:hAnsi="Open Sans" w:cs="Open Sans"/>
            <w:color w:val="3F3F3F"/>
            <w:spacing w:val="5"/>
          </w:rPr>
          <w:t>l</w:t>
        </w:r>
        <w:r w:rsidR="00EE452D" w:rsidDel="00CC3512">
          <w:rPr>
            <w:rFonts w:ascii="Open Sans" w:eastAsia="Open Sans" w:hAnsi="Open Sans" w:cs="Open Sans"/>
            <w:color w:val="3F3F3F"/>
          </w:rPr>
          <w:t>e</w:t>
        </w:r>
        <w:r w:rsidR="00EE452D" w:rsidDel="00CC3512">
          <w:rPr>
            <w:rFonts w:ascii="Open Sans" w:eastAsia="Open Sans" w:hAnsi="Open Sans" w:cs="Open Sans"/>
            <w:color w:val="3F3F3F"/>
            <w:spacing w:val="-5"/>
          </w:rPr>
          <w:t xml:space="preserve"> </w:t>
        </w:r>
        <w:r w:rsidR="00EE452D" w:rsidDel="00CC3512">
          <w:rPr>
            <w:rFonts w:ascii="Open Sans" w:eastAsia="Open Sans" w:hAnsi="Open Sans" w:cs="Open Sans"/>
            <w:color w:val="3F3F3F"/>
            <w:spacing w:val="5"/>
          </w:rPr>
          <w:t>l</w:t>
        </w:r>
        <w:r w:rsidR="00EE452D" w:rsidDel="00CC3512">
          <w:rPr>
            <w:rFonts w:ascii="Open Sans" w:eastAsia="Open Sans" w:hAnsi="Open Sans" w:cs="Open Sans"/>
            <w:color w:val="3F3F3F"/>
            <w:spacing w:val="2"/>
          </w:rPr>
          <w:t>o</w:t>
        </w:r>
        <w:r w:rsidR="00EE452D" w:rsidDel="00CC3512">
          <w:rPr>
            <w:rFonts w:ascii="Open Sans" w:eastAsia="Open Sans" w:hAnsi="Open Sans" w:cs="Open Sans"/>
            <w:color w:val="3F3F3F"/>
            <w:spacing w:val="-2"/>
          </w:rPr>
          <w:t>a</w:t>
        </w:r>
        <w:r w:rsidR="00EE452D" w:rsidDel="00CC3512">
          <w:rPr>
            <w:rFonts w:ascii="Open Sans" w:eastAsia="Open Sans" w:hAnsi="Open Sans" w:cs="Open Sans"/>
            <w:color w:val="3F3F3F"/>
          </w:rPr>
          <w:t>d</w:t>
        </w:r>
        <w:r w:rsidR="00EE452D" w:rsidDel="00CC3512">
          <w:rPr>
            <w:rFonts w:ascii="Open Sans" w:eastAsia="Open Sans" w:hAnsi="Open Sans" w:cs="Open Sans"/>
            <w:color w:val="3F3F3F"/>
            <w:spacing w:val="1"/>
          </w:rPr>
          <w:t xml:space="preserve"> </w:t>
        </w:r>
        <w:r w:rsidR="00EE452D" w:rsidDel="00CC3512">
          <w:rPr>
            <w:rFonts w:ascii="Open Sans" w:eastAsia="Open Sans" w:hAnsi="Open Sans" w:cs="Open Sans"/>
            <w:color w:val="3F3F3F"/>
          </w:rPr>
          <w:t>b</w:t>
        </w:r>
        <w:r w:rsidR="00EE452D" w:rsidDel="00CC3512">
          <w:rPr>
            <w:rFonts w:ascii="Open Sans" w:eastAsia="Open Sans" w:hAnsi="Open Sans" w:cs="Open Sans"/>
            <w:color w:val="3F3F3F"/>
            <w:spacing w:val="-2"/>
          </w:rPr>
          <w:t>a</w:t>
        </w:r>
        <w:r w:rsidR="00EE452D" w:rsidDel="00CC3512">
          <w:rPr>
            <w:rFonts w:ascii="Open Sans" w:eastAsia="Open Sans" w:hAnsi="Open Sans" w:cs="Open Sans"/>
            <w:color w:val="3F3F3F"/>
            <w:spacing w:val="5"/>
          </w:rPr>
          <w:t>l</w:t>
        </w:r>
        <w:r w:rsidR="00EE452D" w:rsidDel="00CC3512">
          <w:rPr>
            <w:rFonts w:ascii="Open Sans" w:eastAsia="Open Sans" w:hAnsi="Open Sans" w:cs="Open Sans"/>
            <w:color w:val="3F3F3F"/>
            <w:spacing w:val="-2"/>
          </w:rPr>
          <w:t>a</w:t>
        </w:r>
        <w:r w:rsidR="00EE452D" w:rsidDel="00CC3512">
          <w:rPr>
            <w:rFonts w:ascii="Open Sans" w:eastAsia="Open Sans" w:hAnsi="Open Sans" w:cs="Open Sans"/>
            <w:color w:val="3F3F3F"/>
          </w:rPr>
          <w:t>nc</w:t>
        </w:r>
        <w:r w:rsidR="00EE452D" w:rsidDel="00CC3512">
          <w:rPr>
            <w:rFonts w:ascii="Open Sans" w:eastAsia="Open Sans" w:hAnsi="Open Sans" w:cs="Open Sans"/>
            <w:color w:val="3F3F3F"/>
            <w:spacing w:val="5"/>
          </w:rPr>
          <w:t>i</w:t>
        </w:r>
        <w:r w:rsidR="00EE452D" w:rsidDel="00CC3512">
          <w:rPr>
            <w:rFonts w:ascii="Open Sans" w:eastAsia="Open Sans" w:hAnsi="Open Sans" w:cs="Open Sans"/>
            <w:color w:val="3F3F3F"/>
          </w:rPr>
          <w:t>ng</w:t>
        </w:r>
        <w:r w:rsidR="00EE452D" w:rsidDel="00CC3512">
          <w:rPr>
            <w:rFonts w:ascii="Open Sans" w:eastAsia="Open Sans" w:hAnsi="Open Sans" w:cs="Open Sans"/>
            <w:color w:val="3F3F3F"/>
            <w:spacing w:val="-4"/>
          </w:rPr>
          <w:t xml:space="preserve"> </w:t>
        </w:r>
        <w:r w:rsidR="00EE452D" w:rsidDel="00CC3512">
          <w:rPr>
            <w:rFonts w:ascii="Open Sans" w:eastAsia="Open Sans" w:hAnsi="Open Sans" w:cs="Open Sans"/>
            <w:color w:val="3F3F3F"/>
          </w:rPr>
          <w:t>d</w:t>
        </w:r>
        <w:r w:rsidR="00EE452D" w:rsidDel="00CC3512">
          <w:rPr>
            <w:rFonts w:ascii="Open Sans" w:eastAsia="Open Sans" w:hAnsi="Open Sans" w:cs="Open Sans"/>
            <w:color w:val="3F3F3F"/>
            <w:spacing w:val="-3"/>
          </w:rPr>
          <w:t>e</w:t>
        </w:r>
        <w:r w:rsidR="00EE452D" w:rsidDel="00CC3512">
          <w:rPr>
            <w:rFonts w:ascii="Open Sans" w:eastAsia="Open Sans" w:hAnsi="Open Sans" w:cs="Open Sans"/>
            <w:color w:val="3F3F3F"/>
            <w:spacing w:val="-5"/>
          </w:rPr>
          <w:t>v</w:t>
        </w:r>
        <w:r w:rsidR="00EE452D" w:rsidDel="00CC3512">
          <w:rPr>
            <w:rFonts w:ascii="Open Sans" w:eastAsia="Open Sans" w:hAnsi="Open Sans" w:cs="Open Sans"/>
            <w:color w:val="3F3F3F"/>
            <w:spacing w:val="5"/>
          </w:rPr>
          <w:t>i</w:t>
        </w:r>
        <w:r w:rsidR="00EE452D" w:rsidDel="00CC3512">
          <w:rPr>
            <w:rFonts w:ascii="Open Sans" w:eastAsia="Open Sans" w:hAnsi="Open Sans" w:cs="Open Sans"/>
            <w:color w:val="3F3F3F"/>
          </w:rPr>
          <w:t>c</w:t>
        </w:r>
        <w:r w:rsidR="00EE452D" w:rsidDel="00CC3512">
          <w:rPr>
            <w:rFonts w:ascii="Open Sans" w:eastAsia="Open Sans" w:hAnsi="Open Sans" w:cs="Open Sans"/>
            <w:color w:val="3F3F3F"/>
            <w:spacing w:val="-3"/>
          </w:rPr>
          <w:t>e</w:t>
        </w:r>
        <w:r w:rsidR="00EE452D" w:rsidDel="00CC3512">
          <w:rPr>
            <w:rFonts w:ascii="Open Sans" w:eastAsia="Open Sans" w:hAnsi="Open Sans" w:cs="Open Sans"/>
            <w:color w:val="3F3F3F"/>
          </w:rPr>
          <w:t>.</w:t>
        </w:r>
      </w:moveFrom>
      <w:moveFromRangeEnd w:id="14"/>
    </w:p>
    <w:p w:rsidR="00212F81" w:rsidRDefault="00212F81">
      <w:pPr>
        <w:spacing w:before="18" w:after="0" w:line="240" w:lineRule="exact"/>
        <w:rPr>
          <w:sz w:val="24"/>
          <w:szCs w:val="24"/>
        </w:rPr>
      </w:pPr>
    </w:p>
    <w:p w:rsidR="00212F81" w:rsidRDefault="00EE452D">
      <w:pPr>
        <w:spacing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em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pl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s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Ava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il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bl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m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Op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ibu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s</w:t>
      </w:r>
      <w:proofErr w:type="spellEnd"/>
    </w:p>
    <w:p w:rsidR="00212F81" w:rsidRDefault="00212F81">
      <w:pPr>
        <w:spacing w:before="2" w:after="0" w:line="140" w:lineRule="exact"/>
        <w:rPr>
          <w:sz w:val="14"/>
          <w:szCs w:val="14"/>
        </w:rPr>
      </w:pPr>
    </w:p>
    <w:p w:rsidR="00212F81" w:rsidRDefault="00EE452D">
      <w:pPr>
        <w:spacing w:after="0" w:line="240" w:lineRule="auto"/>
        <w:ind w:left="115" w:right="-20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V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sz w:val="28"/>
          <w:szCs w:val="28"/>
        </w:rPr>
        <w:t>h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sz w:val="28"/>
          <w:szCs w:val="28"/>
        </w:rPr>
        <w:t>i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c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sz w:val="28"/>
          <w:szCs w:val="28"/>
        </w:rPr>
        <w:t>l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6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3"/>
          <w:sz w:val="28"/>
          <w:szCs w:val="28"/>
        </w:rPr>
        <w:t>s</w:t>
      </w:r>
      <w:r>
        <w:rPr>
          <w:rFonts w:ascii="Open Sans" w:eastAsia="Open Sans" w:hAnsi="Open Sans" w:cs="Open Sans"/>
          <w:b/>
          <w:bCs/>
          <w:i/>
          <w:color w:val="8A2BE1"/>
          <w:spacing w:val="5"/>
          <w:sz w:val="28"/>
          <w:szCs w:val="28"/>
        </w:rPr>
        <w:t>t</w:t>
      </w:r>
      <w:r>
        <w:rPr>
          <w:rFonts w:ascii="Open Sans" w:eastAsia="Open Sans" w:hAnsi="Open Sans" w:cs="Open Sans"/>
          <w:b/>
          <w:bCs/>
          <w:i/>
          <w:color w:val="8A2BE1"/>
          <w:spacing w:val="-1"/>
          <w:sz w:val="28"/>
          <w:szCs w:val="28"/>
        </w:rPr>
        <w:t>a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sz w:val="28"/>
          <w:szCs w:val="28"/>
        </w:rPr>
        <w:t>n</w:t>
      </w:r>
      <w:r>
        <w:rPr>
          <w:rFonts w:ascii="Open Sans" w:eastAsia="Open Sans" w:hAnsi="Open Sans" w:cs="Open Sans"/>
          <w:b/>
          <w:bCs/>
          <w:i/>
          <w:color w:val="8A2BE1"/>
          <w:spacing w:val="-1"/>
          <w:sz w:val="28"/>
          <w:szCs w:val="28"/>
        </w:rPr>
        <w:t>d</w:t>
      </w:r>
      <w:r>
        <w:rPr>
          <w:rFonts w:ascii="Open Sans" w:eastAsia="Open Sans" w:hAnsi="Open Sans" w:cs="Open Sans"/>
          <w:b/>
          <w:bCs/>
          <w:i/>
          <w:color w:val="8A2BE1"/>
          <w:spacing w:val="-2"/>
          <w:sz w:val="28"/>
          <w:szCs w:val="28"/>
        </w:rPr>
        <w:t>b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y</w:t>
      </w:r>
      <w:r>
        <w:rPr>
          <w:rFonts w:ascii="Open Sans" w:eastAsia="Open Sans" w:hAnsi="Open Sans" w:cs="Open Sans"/>
          <w:b/>
          <w:bCs/>
          <w:i/>
          <w:color w:val="8A2BE1"/>
          <w:spacing w:val="22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sz w:val="28"/>
          <w:szCs w:val="28"/>
        </w:rPr>
        <w:t>li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sz w:val="28"/>
          <w:szCs w:val="28"/>
        </w:rPr>
        <w:t>m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sz w:val="28"/>
          <w:szCs w:val="28"/>
        </w:rPr>
        <w:t>i</w:t>
      </w:r>
      <w:r>
        <w:rPr>
          <w:rFonts w:ascii="Open Sans" w:eastAsia="Open Sans" w:hAnsi="Open Sans" w:cs="Open Sans"/>
          <w:b/>
          <w:bCs/>
          <w:i/>
          <w:color w:val="8A2BE1"/>
          <w:spacing w:val="5"/>
          <w:sz w:val="28"/>
          <w:szCs w:val="28"/>
        </w:rPr>
        <w:t>t</w:t>
      </w:r>
      <w:r>
        <w:rPr>
          <w:rFonts w:ascii="Open Sans" w:eastAsia="Open Sans" w:hAnsi="Open Sans" w:cs="Open Sans"/>
          <w:b/>
          <w:bCs/>
          <w:i/>
          <w:color w:val="8A2BE1"/>
          <w:spacing w:val="-1"/>
          <w:sz w:val="28"/>
          <w:szCs w:val="28"/>
        </w:rPr>
        <w:t>a</w:t>
      </w:r>
      <w:r>
        <w:rPr>
          <w:rFonts w:ascii="Open Sans" w:eastAsia="Open Sans" w:hAnsi="Open Sans" w:cs="Open Sans"/>
          <w:b/>
          <w:bCs/>
          <w:i/>
          <w:color w:val="8A2BE1"/>
          <w:spacing w:val="5"/>
          <w:sz w:val="28"/>
          <w:szCs w:val="28"/>
        </w:rPr>
        <w:t>t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sz w:val="28"/>
          <w:szCs w:val="28"/>
        </w:rPr>
        <w:t>i</w:t>
      </w:r>
      <w:r>
        <w:rPr>
          <w:rFonts w:ascii="Open Sans" w:eastAsia="Open Sans" w:hAnsi="Open Sans" w:cs="Open Sans"/>
          <w:b/>
          <w:bCs/>
          <w:i/>
          <w:color w:val="8A2BE1"/>
          <w:spacing w:val="1"/>
          <w:sz w:val="28"/>
          <w:szCs w:val="28"/>
        </w:rPr>
        <w:t>o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n</w:t>
      </w:r>
    </w:p>
    <w:p w:rsidR="00212F81" w:rsidRDefault="00212F81">
      <w:pPr>
        <w:spacing w:before="9" w:after="0" w:line="160" w:lineRule="exact"/>
        <w:rPr>
          <w:sz w:val="16"/>
          <w:szCs w:val="16"/>
        </w:rPr>
      </w:pPr>
    </w:p>
    <w:p w:rsidR="00212F81" w:rsidRDefault="00EE452D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ur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212F81" w:rsidRDefault="00212F81">
      <w:pPr>
        <w:spacing w:after="0" w:line="120" w:lineRule="exact"/>
        <w:rPr>
          <w:sz w:val="12"/>
          <w:szCs w:val="12"/>
        </w:rPr>
      </w:pPr>
    </w:p>
    <w:p w:rsidR="00F843CE" w:rsidRDefault="00EE452D" w:rsidP="00F843CE">
      <w:pPr>
        <w:spacing w:after="0" w:line="240" w:lineRule="auto"/>
        <w:ind w:left="115" w:right="-20"/>
        <w:rPr>
          <w:ins w:id="16" w:author="Meital Waltman" w:date="2016-09-13T16:43:00Z"/>
          <w:rFonts w:ascii="Open Sans" w:eastAsia="Open Sans" w:hAnsi="Open Sans" w:cs="Open Sans"/>
          <w:b/>
          <w:bCs/>
          <w:spacing w:val="-5"/>
          <w:position w:val="1"/>
        </w:rPr>
        <w:pPrChange w:id="17" w:author="Meital Waltman" w:date="2016-09-13T16:44:00Z">
          <w:pPr>
            <w:spacing w:after="0" w:line="297" w:lineRule="exact"/>
            <w:ind w:left="355" w:right="-20"/>
          </w:pPr>
        </w:pPrChange>
      </w:pPr>
      <w:r>
        <w:rPr>
          <w:rFonts w:ascii="Open Sans" w:eastAsia="Open Sans" w:hAnsi="Open Sans" w:cs="Open Sans"/>
          <w:color w:val="3F3F3F"/>
          <w:spacing w:val="-1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et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ndby</w:t>
      </w:r>
      <w:r>
        <w:rPr>
          <w:rFonts w:ascii="Open Sans" w:eastAsia="Open Sans" w:hAnsi="Open Sans" w:cs="Open Sans"/>
          <w:color w:val="3F3F3F"/>
          <w:spacing w:val="-8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 xml:space="preserve">d </w:t>
      </w:r>
      <w:ins w:id="18" w:author="Meital Waltman" w:date="2016-09-13T16:44:00Z">
        <w:r w:rsidR="00F843CE">
          <w:rPr>
            <w:rFonts w:ascii="Open Sans" w:eastAsia="Open Sans" w:hAnsi="Open Sans" w:cs="Open Sans"/>
            <w:color w:val="3F3F3F"/>
          </w:rPr>
          <w:t xml:space="preserve">for </w:t>
        </w:r>
      </w:ins>
      <w:del w:id="19" w:author="Meital Waltman" w:date="2016-09-13T16:38:00Z">
        <w:r w:rsidDel="00F843CE">
          <w:rPr>
            <w:rFonts w:ascii="Open Sans" w:eastAsia="Open Sans" w:hAnsi="Open Sans" w:cs="Open Sans"/>
            <w:color w:val="3F3F3F"/>
            <w:spacing w:val="-6"/>
          </w:rPr>
          <w:delText>w</w:delText>
        </w:r>
        <w:r w:rsidDel="00F843CE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F843CE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F843CE">
          <w:rPr>
            <w:rFonts w:ascii="Open Sans" w:eastAsia="Open Sans" w:hAnsi="Open Sans" w:cs="Open Sans"/>
            <w:color w:val="3F3F3F"/>
          </w:rPr>
          <w:delText>h</w:delText>
        </w:r>
        <w:r w:rsidDel="00F843CE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Del="00F843CE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F843CE">
          <w:rPr>
            <w:rFonts w:ascii="Open Sans" w:eastAsia="Open Sans" w:hAnsi="Open Sans" w:cs="Open Sans"/>
            <w:color w:val="3F3F3F"/>
          </w:rPr>
          <w:delText>n</w:delText>
        </w:r>
        <w:r w:rsidDel="00F843CE">
          <w:rPr>
            <w:rFonts w:ascii="Open Sans" w:eastAsia="Open Sans" w:hAnsi="Open Sans" w:cs="Open Sans"/>
            <w:color w:val="3F3F3F"/>
            <w:spacing w:val="2"/>
          </w:rPr>
          <w:delText xml:space="preserve"> o</w:delText>
        </w:r>
        <w:r w:rsidDel="00F843CE">
          <w:rPr>
            <w:rFonts w:ascii="Open Sans" w:eastAsia="Open Sans" w:hAnsi="Open Sans" w:cs="Open Sans"/>
            <w:color w:val="3F3F3F"/>
          </w:rPr>
          <w:delText>p</w:delText>
        </w:r>
        <w:r w:rsidDel="00F843CE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F843CE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F843CE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F843CE">
          <w:rPr>
            <w:rFonts w:ascii="Open Sans" w:eastAsia="Open Sans" w:hAnsi="Open Sans" w:cs="Open Sans"/>
            <w:color w:val="3F3F3F"/>
          </w:rPr>
          <w:delText>n</w:delText>
        </w:r>
        <w:r w:rsidDel="00F843CE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F843CE">
          <w:rPr>
            <w:rFonts w:ascii="Open Sans" w:eastAsia="Open Sans" w:hAnsi="Open Sans" w:cs="Open Sans"/>
            <w:color w:val="3F3F3F"/>
          </w:rPr>
          <w:delText>l</w:delText>
        </w:r>
        <w:r w:rsidDel="00F843CE">
          <w:rPr>
            <w:rFonts w:ascii="Open Sans" w:eastAsia="Open Sans" w:hAnsi="Open Sans" w:cs="Open Sans"/>
            <w:color w:val="3F3F3F"/>
            <w:spacing w:val="3"/>
          </w:rPr>
          <w:delText xml:space="preserve"> </w:delText>
        </w:r>
        <w:r w:rsidDel="00F843CE">
          <w:rPr>
            <w:rFonts w:ascii="Open Sans" w:eastAsia="Open Sans" w:hAnsi="Open Sans" w:cs="Open Sans"/>
            <w:color w:val="3F3F3F"/>
          </w:rPr>
          <w:delText>p</w:delText>
        </w:r>
        <w:r w:rsidDel="00F843CE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F843CE">
          <w:rPr>
            <w:rFonts w:ascii="Open Sans" w:eastAsia="Open Sans" w:hAnsi="Open Sans" w:cs="Open Sans"/>
            <w:color w:val="3F3F3F"/>
          </w:rPr>
          <w:delText>n</w:delText>
        </w:r>
        <w:r w:rsidDel="00F843CE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F843CE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F843CE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F843CE">
          <w:rPr>
            <w:rFonts w:ascii="Open Sans" w:eastAsia="Open Sans" w:hAnsi="Open Sans" w:cs="Open Sans"/>
            <w:color w:val="3F3F3F"/>
          </w:rPr>
          <w:delText>y</w:delText>
        </w:r>
        <w:r w:rsidDel="00F843CE">
          <w:rPr>
            <w:rFonts w:ascii="Open Sans" w:eastAsia="Open Sans" w:hAnsi="Open Sans" w:cs="Open Sans"/>
            <w:color w:val="3F3F3F"/>
            <w:spacing w:val="-7"/>
          </w:rPr>
          <w:delText xml:space="preserve"> </w:delText>
        </w:r>
        <w:r w:rsidDel="00F843CE">
          <w:rPr>
            <w:rFonts w:ascii="Open Sans" w:eastAsia="Open Sans" w:hAnsi="Open Sans" w:cs="Open Sans"/>
            <w:color w:val="3F3F3F"/>
            <w:spacing w:val="1"/>
          </w:rPr>
          <w:delText>f</w:delText>
        </w:r>
        <w:r w:rsidDel="00F843CE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F843CE">
          <w:rPr>
            <w:rFonts w:ascii="Open Sans" w:eastAsia="Open Sans" w:hAnsi="Open Sans" w:cs="Open Sans"/>
            <w:color w:val="3F3F3F"/>
          </w:rPr>
          <w:delText>r</w:delText>
        </w:r>
        <w:r w:rsidDel="00F843CE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Del="00F843CE">
          <w:rPr>
            <w:rFonts w:ascii="Open Sans" w:eastAsia="Open Sans" w:hAnsi="Open Sans" w:cs="Open Sans"/>
            <w:color w:val="3F3F3F"/>
            <w:spacing w:val="-5"/>
          </w:rPr>
          <w:delText>v</w:delText>
        </w:r>
        <w:r w:rsidDel="00F843CE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F843CE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F843CE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F843CE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F843CE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F843CE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F843CE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F843CE">
          <w:rPr>
            <w:rFonts w:ascii="Open Sans" w:eastAsia="Open Sans" w:hAnsi="Open Sans" w:cs="Open Sans"/>
            <w:color w:val="3F3F3F"/>
          </w:rPr>
          <w:delText>n.</w:delText>
        </w:r>
      </w:del>
      <w:ins w:id="20" w:author="Meital Waltman" w:date="2016-09-13T16:43:00Z">
        <w:r w:rsidR="00F843CE" w:rsidRPr="00CC3512">
          <w:rPr>
            <w:rFonts w:ascii="Open Sans" w:eastAsia="Open Sans" w:hAnsi="Open Sans" w:cs="Open Sans"/>
            <w:b/>
            <w:bCs/>
            <w:spacing w:val="-5"/>
            <w:position w:val="1"/>
          </w:rPr>
          <w:t xml:space="preserve"> max</w:t>
        </w:r>
        <w:r w:rsidR="00F843CE">
          <w:rPr>
            <w:rFonts w:ascii="Open Sans" w:eastAsia="Open Sans" w:hAnsi="Open Sans" w:cs="Open Sans"/>
            <w:b/>
            <w:bCs/>
            <w:spacing w:val="-5"/>
            <w:position w:val="1"/>
          </w:rPr>
          <w:t xml:space="preserve"> continues</w:t>
        </w:r>
        <w:r w:rsidR="00F843CE" w:rsidRPr="00CC3512">
          <w:rPr>
            <w:rFonts w:ascii="Open Sans" w:eastAsia="Open Sans" w:hAnsi="Open Sans" w:cs="Open Sans"/>
            <w:b/>
            <w:bCs/>
            <w:spacing w:val="-5"/>
            <w:position w:val="1"/>
          </w:rPr>
          <w:t xml:space="preserve"> vehicle standby</w:t>
        </w:r>
        <w:r w:rsidR="00F843CE">
          <w:rPr>
            <w:rFonts w:ascii="Open Sans" w:eastAsia="Open Sans" w:hAnsi="Open Sans" w:cs="Open Sans"/>
            <w:b/>
            <w:bCs/>
            <w:spacing w:val="-5"/>
            <w:position w:val="1"/>
          </w:rPr>
          <w:t xml:space="preserve"> time</w:t>
        </w:r>
        <w:r w:rsidR="00F843CE" w:rsidRPr="00CC3512">
          <w:rPr>
            <w:rFonts w:ascii="Open Sans" w:eastAsia="Open Sans" w:hAnsi="Open Sans" w:cs="Open Sans"/>
            <w:b/>
            <w:bCs/>
            <w:spacing w:val="-5"/>
            <w:position w:val="1"/>
          </w:rPr>
          <w:t>.</w:t>
        </w:r>
      </w:ins>
    </w:p>
    <w:p w:rsidR="00F843CE" w:rsidRDefault="00F843CE">
      <w:pPr>
        <w:spacing w:after="0" w:line="240" w:lineRule="auto"/>
        <w:ind w:left="115" w:right="-20"/>
        <w:rPr>
          <w:rFonts w:ascii="Open Sans" w:eastAsia="Open Sans" w:hAnsi="Open Sans" w:cs="Open Sans"/>
        </w:rPr>
      </w:pPr>
    </w:p>
    <w:p w:rsidR="00212F81" w:rsidRDefault="00EE452D">
      <w:pPr>
        <w:spacing w:before="80"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:rsidR="00212F81" w:rsidRDefault="00212F81">
      <w:pPr>
        <w:spacing w:before="1" w:after="0" w:line="130" w:lineRule="exact"/>
        <w:rPr>
          <w:sz w:val="13"/>
          <w:szCs w:val="13"/>
        </w:rPr>
      </w:pPr>
    </w:p>
    <w:p w:rsidR="00212F81" w:rsidRDefault="00EE452D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212F81" w:rsidRDefault="00212F81">
      <w:pPr>
        <w:spacing w:before="2" w:after="0" w:line="130" w:lineRule="exact"/>
        <w:rPr>
          <w:sz w:val="13"/>
          <w:szCs w:val="13"/>
        </w:rPr>
      </w:pPr>
    </w:p>
    <w:p w:rsidR="00212F81" w:rsidRDefault="00D91016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he-IL"/>
        </w:rPr>
        <w:drawing>
          <wp:inline distT="0" distB="0" distL="0" distR="0">
            <wp:extent cx="5811520" cy="2277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520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F81" w:rsidRDefault="00212F81">
      <w:pPr>
        <w:spacing w:before="2" w:after="0" w:line="180" w:lineRule="exact"/>
        <w:rPr>
          <w:sz w:val="18"/>
          <w:szCs w:val="18"/>
        </w:rPr>
      </w:pPr>
    </w:p>
    <w:p w:rsidR="00212F81" w:rsidRDefault="00EE452D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212F81" w:rsidRDefault="00212F81">
      <w:pPr>
        <w:spacing w:before="5" w:after="0" w:line="130" w:lineRule="exact"/>
        <w:rPr>
          <w:sz w:val="13"/>
          <w:szCs w:val="13"/>
        </w:rPr>
      </w:pPr>
    </w:p>
    <w:p w:rsidR="00212F81" w:rsidRDefault="00D91016">
      <w:pPr>
        <w:spacing w:after="0" w:line="240" w:lineRule="auto"/>
        <w:ind w:left="415" w:right="355"/>
        <w:rPr>
          <w:rFonts w:ascii="Open Sans" w:eastAsia="Open Sans" w:hAnsi="Open Sans" w:cs="Open Sans"/>
        </w:rPr>
      </w:pPr>
      <w:r>
        <w:rPr>
          <w:noProof/>
          <w:lang w:bidi="he-IL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74295</wp:posOffset>
            </wp:positionV>
            <wp:extent cx="57150" cy="571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52D">
        <w:rPr>
          <w:rFonts w:ascii="Open Sans" w:eastAsia="Open Sans" w:hAnsi="Open Sans" w:cs="Open Sans"/>
          <w:b/>
          <w:bCs/>
          <w:spacing w:val="7"/>
        </w:rPr>
        <w:t>V</w:t>
      </w:r>
      <w:r w:rsidR="00EE452D">
        <w:rPr>
          <w:rFonts w:ascii="Open Sans" w:eastAsia="Open Sans" w:hAnsi="Open Sans" w:cs="Open Sans"/>
          <w:b/>
          <w:bCs/>
          <w:spacing w:val="5"/>
        </w:rPr>
        <w:t>eh</w:t>
      </w:r>
      <w:r w:rsidR="00EE452D">
        <w:rPr>
          <w:rFonts w:ascii="Open Sans" w:eastAsia="Open Sans" w:hAnsi="Open Sans" w:cs="Open Sans"/>
          <w:b/>
          <w:bCs/>
          <w:spacing w:val="-7"/>
        </w:rPr>
        <w:t>i</w:t>
      </w:r>
      <w:r w:rsidR="00EE452D">
        <w:rPr>
          <w:rFonts w:ascii="Open Sans" w:eastAsia="Open Sans" w:hAnsi="Open Sans" w:cs="Open Sans"/>
          <w:b/>
          <w:bCs/>
          <w:spacing w:val="7"/>
        </w:rPr>
        <w:t>c</w:t>
      </w:r>
      <w:r w:rsidR="00EE452D">
        <w:rPr>
          <w:rFonts w:ascii="Open Sans" w:eastAsia="Open Sans" w:hAnsi="Open Sans" w:cs="Open Sans"/>
          <w:b/>
          <w:bCs/>
          <w:spacing w:val="-7"/>
        </w:rPr>
        <w:t>l</w:t>
      </w:r>
      <w:r w:rsidR="00EE452D">
        <w:rPr>
          <w:rFonts w:ascii="Open Sans" w:eastAsia="Open Sans" w:hAnsi="Open Sans" w:cs="Open Sans"/>
          <w:b/>
          <w:bCs/>
        </w:rPr>
        <w:t>e</w:t>
      </w:r>
      <w:r w:rsidR="00EE452D">
        <w:rPr>
          <w:rFonts w:ascii="Open Sans" w:eastAsia="Open Sans" w:hAnsi="Open Sans" w:cs="Open Sans"/>
          <w:b/>
          <w:bCs/>
          <w:spacing w:val="4"/>
        </w:rPr>
        <w:t xml:space="preserve"> </w:t>
      </w:r>
      <w:r w:rsidR="00EE452D">
        <w:rPr>
          <w:rFonts w:ascii="Open Sans" w:eastAsia="Open Sans" w:hAnsi="Open Sans" w:cs="Open Sans"/>
          <w:b/>
          <w:bCs/>
          <w:spacing w:val="-4"/>
        </w:rPr>
        <w:t>s</w:t>
      </w:r>
      <w:r w:rsidR="00EE452D">
        <w:rPr>
          <w:rFonts w:ascii="Open Sans" w:eastAsia="Open Sans" w:hAnsi="Open Sans" w:cs="Open Sans"/>
          <w:b/>
          <w:bCs/>
          <w:spacing w:val="-5"/>
        </w:rPr>
        <w:t>t</w:t>
      </w:r>
      <w:r w:rsidR="00EE452D">
        <w:rPr>
          <w:rFonts w:ascii="Open Sans" w:eastAsia="Open Sans" w:hAnsi="Open Sans" w:cs="Open Sans"/>
          <w:b/>
          <w:bCs/>
          <w:spacing w:val="2"/>
        </w:rPr>
        <w:t>a</w:t>
      </w:r>
      <w:r w:rsidR="00EE452D">
        <w:rPr>
          <w:rFonts w:ascii="Open Sans" w:eastAsia="Open Sans" w:hAnsi="Open Sans" w:cs="Open Sans"/>
          <w:b/>
          <w:bCs/>
          <w:spacing w:val="5"/>
        </w:rPr>
        <w:t>n</w:t>
      </w:r>
      <w:r w:rsidR="00EE452D">
        <w:rPr>
          <w:rFonts w:ascii="Open Sans" w:eastAsia="Open Sans" w:hAnsi="Open Sans" w:cs="Open Sans"/>
          <w:b/>
          <w:bCs/>
          <w:spacing w:val="-4"/>
        </w:rPr>
        <w:t>db</w:t>
      </w:r>
      <w:r w:rsidR="00EE452D">
        <w:rPr>
          <w:rFonts w:ascii="Open Sans" w:eastAsia="Open Sans" w:hAnsi="Open Sans" w:cs="Open Sans"/>
          <w:b/>
          <w:bCs/>
        </w:rPr>
        <w:t>y</w:t>
      </w:r>
      <w:r w:rsidR="00EE452D">
        <w:rPr>
          <w:rFonts w:ascii="Open Sans" w:eastAsia="Open Sans" w:hAnsi="Open Sans" w:cs="Open Sans"/>
          <w:b/>
          <w:bCs/>
          <w:spacing w:val="-6"/>
        </w:rPr>
        <w:t xml:space="preserve"> </w:t>
      </w:r>
      <w:r w:rsidR="00EE452D">
        <w:rPr>
          <w:rFonts w:ascii="Open Sans" w:eastAsia="Open Sans" w:hAnsi="Open Sans" w:cs="Open Sans"/>
          <w:b/>
          <w:bCs/>
          <w:spacing w:val="-5"/>
        </w:rPr>
        <w:t>t</w:t>
      </w:r>
      <w:r w:rsidR="00EE452D">
        <w:rPr>
          <w:rFonts w:ascii="Open Sans" w:eastAsia="Open Sans" w:hAnsi="Open Sans" w:cs="Open Sans"/>
          <w:b/>
          <w:bCs/>
          <w:spacing w:val="-7"/>
        </w:rPr>
        <w:t>i</w:t>
      </w:r>
      <w:bookmarkStart w:id="21" w:name="_GoBack"/>
      <w:bookmarkEnd w:id="21"/>
      <w:r w:rsidR="00EE452D">
        <w:rPr>
          <w:rFonts w:ascii="Open Sans" w:eastAsia="Open Sans" w:hAnsi="Open Sans" w:cs="Open Sans"/>
          <w:b/>
          <w:bCs/>
          <w:spacing w:val="-6"/>
        </w:rPr>
        <w:t>m</w:t>
      </w:r>
      <w:r w:rsidR="00EE452D">
        <w:rPr>
          <w:rFonts w:ascii="Open Sans" w:eastAsia="Open Sans" w:hAnsi="Open Sans" w:cs="Open Sans"/>
          <w:b/>
          <w:bCs/>
        </w:rPr>
        <w:t>e</w:t>
      </w:r>
      <w:r w:rsidR="00EE452D">
        <w:rPr>
          <w:rFonts w:ascii="Open Sans" w:eastAsia="Open Sans" w:hAnsi="Open Sans" w:cs="Open Sans"/>
          <w:b/>
          <w:bCs/>
          <w:spacing w:val="5"/>
        </w:rPr>
        <w:t xml:space="preserve"> r</w:t>
      </w:r>
      <w:r w:rsidR="00EE452D">
        <w:rPr>
          <w:rFonts w:ascii="Open Sans" w:eastAsia="Open Sans" w:hAnsi="Open Sans" w:cs="Open Sans"/>
          <w:b/>
          <w:bCs/>
          <w:spacing w:val="2"/>
        </w:rPr>
        <w:t>a</w:t>
      </w:r>
      <w:r w:rsidR="00EE452D">
        <w:rPr>
          <w:rFonts w:ascii="Open Sans" w:eastAsia="Open Sans" w:hAnsi="Open Sans" w:cs="Open Sans"/>
          <w:b/>
          <w:bCs/>
          <w:spacing w:val="5"/>
        </w:rPr>
        <w:t>n</w:t>
      </w:r>
      <w:r w:rsidR="00EE452D">
        <w:rPr>
          <w:rFonts w:ascii="Open Sans" w:eastAsia="Open Sans" w:hAnsi="Open Sans" w:cs="Open Sans"/>
          <w:b/>
          <w:bCs/>
          <w:spacing w:val="-4"/>
        </w:rPr>
        <w:t>g</w:t>
      </w:r>
      <w:r w:rsidR="00EE452D">
        <w:rPr>
          <w:rFonts w:ascii="Open Sans" w:eastAsia="Open Sans" w:hAnsi="Open Sans" w:cs="Open Sans"/>
          <w:b/>
          <w:bCs/>
          <w:spacing w:val="5"/>
        </w:rPr>
        <w:t>e</w:t>
      </w:r>
      <w:r w:rsidR="00EE452D">
        <w:rPr>
          <w:rFonts w:ascii="Open Sans" w:eastAsia="Open Sans" w:hAnsi="Open Sans" w:cs="Open Sans"/>
        </w:rPr>
        <w:t>:</w:t>
      </w:r>
      <w:r w:rsidR="00EE452D">
        <w:rPr>
          <w:rFonts w:ascii="Open Sans" w:eastAsia="Open Sans" w:hAnsi="Open Sans" w:cs="Open Sans"/>
          <w:spacing w:val="1"/>
        </w:rPr>
        <w:t xml:space="preserve"> </w:t>
      </w:r>
      <w:del w:id="22" w:author="Meital Waltman" w:date="2016-09-13T16:43:00Z">
        <w:r w:rsidR="00EE452D" w:rsidDel="00F843CE">
          <w:rPr>
            <w:rFonts w:ascii="Open Sans" w:eastAsia="Open Sans" w:hAnsi="Open Sans" w:cs="Open Sans"/>
            <w:spacing w:val="-2"/>
          </w:rPr>
          <w:delText>T</w:delText>
        </w:r>
        <w:r w:rsidR="00EE452D" w:rsidDel="00F843CE">
          <w:rPr>
            <w:rFonts w:ascii="Open Sans" w:eastAsia="Open Sans" w:hAnsi="Open Sans" w:cs="Open Sans"/>
          </w:rPr>
          <w:delText>he</w:delText>
        </w:r>
        <w:r w:rsidR="00EE452D" w:rsidDel="00F843CE">
          <w:rPr>
            <w:rFonts w:ascii="Open Sans" w:eastAsia="Open Sans" w:hAnsi="Open Sans" w:cs="Open Sans"/>
            <w:spacing w:val="-2"/>
          </w:rPr>
          <w:delText xml:space="preserve"> </w:delText>
        </w:r>
        <w:r w:rsidR="00EE452D" w:rsidDel="00F843CE">
          <w:rPr>
            <w:rFonts w:ascii="Open Sans" w:eastAsia="Open Sans" w:hAnsi="Open Sans" w:cs="Open Sans"/>
            <w:b/>
            <w:bCs/>
            <w:spacing w:val="7"/>
          </w:rPr>
          <w:delText>V</w:delText>
        </w:r>
        <w:r w:rsidR="00EE452D" w:rsidDel="00F843CE">
          <w:rPr>
            <w:rFonts w:ascii="Open Sans" w:eastAsia="Open Sans" w:hAnsi="Open Sans" w:cs="Open Sans"/>
            <w:b/>
            <w:bCs/>
            <w:spacing w:val="5"/>
          </w:rPr>
          <w:delText>eh</w:delText>
        </w:r>
        <w:r w:rsidR="00EE452D" w:rsidDel="00F843CE">
          <w:rPr>
            <w:rFonts w:ascii="Open Sans" w:eastAsia="Open Sans" w:hAnsi="Open Sans" w:cs="Open Sans"/>
            <w:b/>
            <w:bCs/>
            <w:spacing w:val="-7"/>
          </w:rPr>
          <w:delText>i</w:delText>
        </w:r>
        <w:r w:rsidR="00EE452D" w:rsidDel="00F843CE">
          <w:rPr>
            <w:rFonts w:ascii="Open Sans" w:eastAsia="Open Sans" w:hAnsi="Open Sans" w:cs="Open Sans"/>
            <w:b/>
            <w:bCs/>
            <w:spacing w:val="7"/>
          </w:rPr>
          <w:delText>c</w:delText>
        </w:r>
        <w:r w:rsidR="00EE452D" w:rsidDel="00F843CE">
          <w:rPr>
            <w:rFonts w:ascii="Open Sans" w:eastAsia="Open Sans" w:hAnsi="Open Sans" w:cs="Open Sans"/>
            <w:b/>
            <w:bCs/>
            <w:spacing w:val="-7"/>
          </w:rPr>
          <w:delText>l</w:delText>
        </w:r>
        <w:r w:rsidR="00EE452D" w:rsidDel="00F843CE">
          <w:rPr>
            <w:rFonts w:ascii="Open Sans" w:eastAsia="Open Sans" w:hAnsi="Open Sans" w:cs="Open Sans"/>
            <w:b/>
            <w:bCs/>
          </w:rPr>
          <w:delText>e</w:delText>
        </w:r>
        <w:r w:rsidR="00EE452D" w:rsidDel="00F843CE">
          <w:rPr>
            <w:rFonts w:ascii="Open Sans" w:eastAsia="Open Sans" w:hAnsi="Open Sans" w:cs="Open Sans"/>
            <w:b/>
            <w:bCs/>
            <w:spacing w:val="4"/>
          </w:rPr>
          <w:delText xml:space="preserve"> </w:delText>
        </w:r>
        <w:r w:rsidR="00EE452D" w:rsidDel="00F843CE">
          <w:rPr>
            <w:rFonts w:ascii="Open Sans" w:eastAsia="Open Sans" w:hAnsi="Open Sans" w:cs="Open Sans"/>
            <w:b/>
            <w:bCs/>
            <w:spacing w:val="-4"/>
          </w:rPr>
          <w:delText>s</w:delText>
        </w:r>
        <w:r w:rsidR="00EE452D" w:rsidDel="00F843CE">
          <w:rPr>
            <w:rFonts w:ascii="Open Sans" w:eastAsia="Open Sans" w:hAnsi="Open Sans" w:cs="Open Sans"/>
            <w:b/>
            <w:bCs/>
            <w:spacing w:val="-5"/>
          </w:rPr>
          <w:delText>t</w:delText>
        </w:r>
        <w:r w:rsidR="00EE452D" w:rsidDel="00F843CE">
          <w:rPr>
            <w:rFonts w:ascii="Open Sans" w:eastAsia="Open Sans" w:hAnsi="Open Sans" w:cs="Open Sans"/>
            <w:b/>
            <w:bCs/>
            <w:spacing w:val="2"/>
          </w:rPr>
          <w:delText>a</w:delText>
        </w:r>
        <w:r w:rsidR="00EE452D" w:rsidDel="00F843CE">
          <w:rPr>
            <w:rFonts w:ascii="Open Sans" w:eastAsia="Open Sans" w:hAnsi="Open Sans" w:cs="Open Sans"/>
            <w:b/>
            <w:bCs/>
            <w:spacing w:val="5"/>
          </w:rPr>
          <w:delText>n</w:delText>
        </w:r>
        <w:r w:rsidR="00EE452D" w:rsidDel="00F843CE">
          <w:rPr>
            <w:rFonts w:ascii="Open Sans" w:eastAsia="Open Sans" w:hAnsi="Open Sans" w:cs="Open Sans"/>
            <w:b/>
            <w:bCs/>
            <w:spacing w:val="-4"/>
          </w:rPr>
          <w:delText>db</w:delText>
        </w:r>
        <w:r w:rsidR="00EE452D" w:rsidDel="00F843CE">
          <w:rPr>
            <w:rFonts w:ascii="Open Sans" w:eastAsia="Open Sans" w:hAnsi="Open Sans" w:cs="Open Sans"/>
            <w:b/>
            <w:bCs/>
          </w:rPr>
          <w:delText>y</w:delText>
        </w:r>
        <w:r w:rsidR="00EE452D" w:rsidDel="00F843CE">
          <w:rPr>
            <w:rFonts w:ascii="Open Sans" w:eastAsia="Open Sans" w:hAnsi="Open Sans" w:cs="Open Sans"/>
            <w:b/>
            <w:bCs/>
            <w:spacing w:val="-6"/>
          </w:rPr>
          <w:delText xml:space="preserve"> </w:delText>
        </w:r>
        <w:r w:rsidR="00EE452D" w:rsidDel="00F843CE">
          <w:rPr>
            <w:rFonts w:ascii="Open Sans" w:eastAsia="Open Sans" w:hAnsi="Open Sans" w:cs="Open Sans"/>
            <w:b/>
            <w:bCs/>
            <w:spacing w:val="-5"/>
          </w:rPr>
          <w:delText>t</w:delText>
        </w:r>
        <w:r w:rsidR="00EE452D" w:rsidDel="00F843CE">
          <w:rPr>
            <w:rFonts w:ascii="Open Sans" w:eastAsia="Open Sans" w:hAnsi="Open Sans" w:cs="Open Sans"/>
            <w:b/>
            <w:bCs/>
            <w:spacing w:val="-7"/>
          </w:rPr>
          <w:delText>i</w:delText>
        </w:r>
        <w:r w:rsidR="00EE452D" w:rsidDel="00F843CE">
          <w:rPr>
            <w:rFonts w:ascii="Open Sans" w:eastAsia="Open Sans" w:hAnsi="Open Sans" w:cs="Open Sans"/>
            <w:b/>
            <w:bCs/>
            <w:spacing w:val="-6"/>
          </w:rPr>
          <w:delText>m</w:delText>
        </w:r>
        <w:r w:rsidR="00EE452D" w:rsidDel="00F843CE">
          <w:rPr>
            <w:rFonts w:ascii="Open Sans" w:eastAsia="Open Sans" w:hAnsi="Open Sans" w:cs="Open Sans"/>
            <w:b/>
            <w:bCs/>
          </w:rPr>
          <w:delText>e</w:delText>
        </w:r>
        <w:r w:rsidR="00EE452D" w:rsidDel="00F843CE">
          <w:rPr>
            <w:rFonts w:ascii="Open Sans" w:eastAsia="Open Sans" w:hAnsi="Open Sans" w:cs="Open Sans"/>
            <w:b/>
            <w:bCs/>
            <w:spacing w:val="5"/>
          </w:rPr>
          <w:delText xml:space="preserve"> r</w:delText>
        </w:r>
        <w:r w:rsidR="00EE452D" w:rsidDel="00F843CE">
          <w:rPr>
            <w:rFonts w:ascii="Open Sans" w:eastAsia="Open Sans" w:hAnsi="Open Sans" w:cs="Open Sans"/>
            <w:b/>
            <w:bCs/>
            <w:spacing w:val="2"/>
          </w:rPr>
          <w:delText>a</w:delText>
        </w:r>
        <w:r w:rsidR="00EE452D" w:rsidDel="00F843CE">
          <w:rPr>
            <w:rFonts w:ascii="Open Sans" w:eastAsia="Open Sans" w:hAnsi="Open Sans" w:cs="Open Sans"/>
            <w:b/>
            <w:bCs/>
            <w:spacing w:val="5"/>
          </w:rPr>
          <w:delText>n</w:delText>
        </w:r>
        <w:r w:rsidR="00EE452D" w:rsidDel="00F843CE">
          <w:rPr>
            <w:rFonts w:ascii="Open Sans" w:eastAsia="Open Sans" w:hAnsi="Open Sans" w:cs="Open Sans"/>
            <w:b/>
            <w:bCs/>
            <w:spacing w:val="-4"/>
          </w:rPr>
          <w:delText>g</w:delText>
        </w:r>
        <w:r w:rsidR="00EE452D" w:rsidDel="00F843CE">
          <w:rPr>
            <w:rFonts w:ascii="Open Sans" w:eastAsia="Open Sans" w:hAnsi="Open Sans" w:cs="Open Sans"/>
            <w:b/>
            <w:bCs/>
          </w:rPr>
          <w:delText>e</w:delText>
        </w:r>
        <w:r w:rsidR="00EE452D" w:rsidDel="00F843CE">
          <w:rPr>
            <w:rFonts w:ascii="Open Sans" w:eastAsia="Open Sans" w:hAnsi="Open Sans" w:cs="Open Sans"/>
            <w:b/>
            <w:bCs/>
            <w:spacing w:val="5"/>
          </w:rPr>
          <w:delText xml:space="preserve"> </w:delText>
        </w:r>
        <w:r w:rsidR="00EE452D" w:rsidDel="00F843CE">
          <w:rPr>
            <w:rFonts w:ascii="Open Sans" w:eastAsia="Open Sans" w:hAnsi="Open Sans" w:cs="Open Sans"/>
            <w:spacing w:val="5"/>
          </w:rPr>
          <w:delText>i</w:delText>
        </w:r>
        <w:r w:rsidR="00EE452D" w:rsidDel="00F843CE">
          <w:rPr>
            <w:rFonts w:ascii="Open Sans" w:eastAsia="Open Sans" w:hAnsi="Open Sans" w:cs="Open Sans"/>
          </w:rPr>
          <w:delText>s</w:delText>
        </w:r>
        <w:r w:rsidR="00EE452D" w:rsidDel="00F843CE">
          <w:rPr>
            <w:rFonts w:ascii="Open Sans" w:eastAsia="Open Sans" w:hAnsi="Open Sans" w:cs="Open Sans"/>
            <w:spacing w:val="2"/>
          </w:rPr>
          <w:delText xml:space="preserve"> </w:delText>
        </w:r>
        <w:r w:rsidR="00EE452D" w:rsidDel="00F843CE">
          <w:rPr>
            <w:rFonts w:ascii="Open Sans" w:eastAsia="Open Sans" w:hAnsi="Open Sans" w:cs="Open Sans"/>
          </w:rPr>
          <w:delText>a pr</w:delText>
        </w:r>
        <w:r w:rsidR="00EE452D" w:rsidDel="00F843CE">
          <w:rPr>
            <w:rFonts w:ascii="Open Sans" w:eastAsia="Open Sans" w:hAnsi="Open Sans" w:cs="Open Sans"/>
            <w:spacing w:val="-3"/>
          </w:rPr>
          <w:delText>e</w:delText>
        </w:r>
        <w:r w:rsidR="00EE452D" w:rsidDel="00F843CE">
          <w:rPr>
            <w:rFonts w:ascii="Open Sans" w:eastAsia="Open Sans" w:hAnsi="Open Sans" w:cs="Open Sans"/>
            <w:spacing w:val="1"/>
          </w:rPr>
          <w:delText>f</w:delText>
        </w:r>
        <w:r w:rsidR="00EE452D" w:rsidDel="00F843CE">
          <w:rPr>
            <w:rFonts w:ascii="Open Sans" w:eastAsia="Open Sans" w:hAnsi="Open Sans" w:cs="Open Sans"/>
            <w:spacing w:val="-3"/>
          </w:rPr>
          <w:delText>e</w:delText>
        </w:r>
        <w:r w:rsidR="00EE452D" w:rsidDel="00F843CE">
          <w:rPr>
            <w:rFonts w:ascii="Open Sans" w:eastAsia="Open Sans" w:hAnsi="Open Sans" w:cs="Open Sans"/>
          </w:rPr>
          <w:delText>rr</w:delText>
        </w:r>
        <w:r w:rsidR="00EE452D" w:rsidDel="00F843CE">
          <w:rPr>
            <w:rFonts w:ascii="Open Sans" w:eastAsia="Open Sans" w:hAnsi="Open Sans" w:cs="Open Sans"/>
            <w:spacing w:val="-3"/>
          </w:rPr>
          <w:delText>e</w:delText>
        </w:r>
        <w:r w:rsidR="00EE452D" w:rsidDel="00F843CE">
          <w:rPr>
            <w:rFonts w:ascii="Open Sans" w:eastAsia="Open Sans" w:hAnsi="Open Sans" w:cs="Open Sans"/>
          </w:rPr>
          <w:delText xml:space="preserve">d </w:delText>
        </w:r>
        <w:r w:rsidR="00EE452D" w:rsidDel="00F843CE">
          <w:rPr>
            <w:rFonts w:ascii="Open Sans" w:eastAsia="Open Sans" w:hAnsi="Open Sans" w:cs="Open Sans"/>
            <w:spacing w:val="5"/>
          </w:rPr>
          <w:delText>mi</w:delText>
        </w:r>
        <w:r w:rsidR="00EE452D" w:rsidDel="00F843CE">
          <w:rPr>
            <w:rFonts w:ascii="Open Sans" w:eastAsia="Open Sans" w:hAnsi="Open Sans" w:cs="Open Sans"/>
          </w:rPr>
          <w:delText xml:space="preserve">n- </w:delText>
        </w:r>
        <w:r w:rsidR="00EE452D" w:rsidDel="00F843CE">
          <w:rPr>
            <w:rFonts w:ascii="Open Sans" w:eastAsia="Open Sans" w:hAnsi="Open Sans" w:cs="Open Sans"/>
            <w:spacing w:val="5"/>
          </w:rPr>
          <w:delText>im</w:delText>
        </w:r>
        <w:r w:rsidR="00EE452D" w:rsidDel="00F843CE">
          <w:rPr>
            <w:rFonts w:ascii="Open Sans" w:eastAsia="Open Sans" w:hAnsi="Open Sans" w:cs="Open Sans"/>
          </w:rPr>
          <w:delText>um</w:delText>
        </w:r>
        <w:r w:rsidR="00EE452D" w:rsidDel="00F843CE">
          <w:rPr>
            <w:rFonts w:ascii="Open Sans" w:eastAsia="Open Sans" w:hAnsi="Open Sans" w:cs="Open Sans"/>
            <w:spacing w:val="6"/>
          </w:rPr>
          <w:delText xml:space="preserve"> </w:delText>
        </w:r>
        <w:r w:rsidR="00EE452D" w:rsidDel="00F843CE">
          <w:rPr>
            <w:rFonts w:ascii="Open Sans" w:eastAsia="Open Sans" w:hAnsi="Open Sans" w:cs="Open Sans"/>
          </w:rPr>
          <w:delText>s</w:delText>
        </w:r>
        <w:r w:rsidR="00EE452D" w:rsidDel="00F843CE">
          <w:rPr>
            <w:rFonts w:ascii="Open Sans" w:eastAsia="Open Sans" w:hAnsi="Open Sans" w:cs="Open Sans"/>
            <w:spacing w:val="-3"/>
          </w:rPr>
          <w:delText>t</w:delText>
        </w:r>
        <w:r w:rsidR="00EE452D" w:rsidDel="00F843CE">
          <w:rPr>
            <w:rFonts w:ascii="Open Sans" w:eastAsia="Open Sans" w:hAnsi="Open Sans" w:cs="Open Sans"/>
            <w:spacing w:val="-2"/>
          </w:rPr>
          <w:delText>a</w:delText>
        </w:r>
        <w:r w:rsidR="00EE452D" w:rsidDel="00F843CE">
          <w:rPr>
            <w:rFonts w:ascii="Open Sans" w:eastAsia="Open Sans" w:hAnsi="Open Sans" w:cs="Open Sans"/>
          </w:rPr>
          <w:delText>nby</w:delText>
        </w:r>
        <w:r w:rsidR="00EE452D" w:rsidDel="00F843CE">
          <w:rPr>
            <w:rFonts w:ascii="Open Sans" w:eastAsia="Open Sans" w:hAnsi="Open Sans" w:cs="Open Sans"/>
            <w:spacing w:val="-7"/>
          </w:rPr>
          <w:delText xml:space="preserve"> </w:delText>
        </w:r>
        <w:r w:rsidR="00EE452D" w:rsidDel="00F843CE">
          <w:rPr>
            <w:rFonts w:ascii="Open Sans" w:eastAsia="Open Sans" w:hAnsi="Open Sans" w:cs="Open Sans"/>
            <w:spacing w:val="-3"/>
          </w:rPr>
          <w:delText>t</w:delText>
        </w:r>
        <w:r w:rsidR="00EE452D" w:rsidDel="00F843CE">
          <w:rPr>
            <w:rFonts w:ascii="Open Sans" w:eastAsia="Open Sans" w:hAnsi="Open Sans" w:cs="Open Sans"/>
            <w:spacing w:val="5"/>
          </w:rPr>
          <w:delText>im</w:delText>
        </w:r>
        <w:r w:rsidR="00EE452D" w:rsidDel="00F843CE">
          <w:rPr>
            <w:rFonts w:ascii="Open Sans" w:eastAsia="Open Sans" w:hAnsi="Open Sans" w:cs="Open Sans"/>
          </w:rPr>
          <w:delText>e</w:delText>
        </w:r>
        <w:r w:rsidR="00EE452D" w:rsidDel="00F843CE">
          <w:rPr>
            <w:rFonts w:ascii="Open Sans" w:eastAsia="Open Sans" w:hAnsi="Open Sans" w:cs="Open Sans"/>
            <w:spacing w:val="-2"/>
          </w:rPr>
          <w:delText xml:space="preserve"> </w:delText>
        </w:r>
        <w:r w:rsidR="00EE452D" w:rsidDel="00F843CE">
          <w:rPr>
            <w:rFonts w:ascii="Open Sans" w:eastAsia="Open Sans" w:hAnsi="Open Sans" w:cs="Open Sans"/>
            <w:spacing w:val="-3"/>
          </w:rPr>
          <w:delText>t</w:delText>
        </w:r>
        <w:r w:rsidR="00EE452D" w:rsidDel="00F843CE">
          <w:rPr>
            <w:rFonts w:ascii="Open Sans" w:eastAsia="Open Sans" w:hAnsi="Open Sans" w:cs="Open Sans"/>
          </w:rPr>
          <w:delText>o</w:delText>
        </w:r>
        <w:r w:rsidR="00EE452D" w:rsidDel="00F843CE">
          <w:rPr>
            <w:rFonts w:ascii="Open Sans" w:eastAsia="Open Sans" w:hAnsi="Open Sans" w:cs="Open Sans"/>
            <w:spacing w:val="5"/>
          </w:rPr>
          <w:delText xml:space="preserve"> </w:delText>
        </w:r>
        <w:r w:rsidR="00EE452D" w:rsidDel="00F843CE">
          <w:rPr>
            <w:rFonts w:ascii="Open Sans" w:eastAsia="Open Sans" w:hAnsi="Open Sans" w:cs="Open Sans"/>
          </w:rPr>
          <w:delText>a pr</w:delText>
        </w:r>
        <w:r w:rsidR="00EE452D" w:rsidDel="00F843CE">
          <w:rPr>
            <w:rFonts w:ascii="Open Sans" w:eastAsia="Open Sans" w:hAnsi="Open Sans" w:cs="Open Sans"/>
            <w:spacing w:val="-3"/>
          </w:rPr>
          <w:delText>e</w:delText>
        </w:r>
        <w:r w:rsidR="00EE452D" w:rsidDel="00F843CE">
          <w:rPr>
            <w:rFonts w:ascii="Open Sans" w:eastAsia="Open Sans" w:hAnsi="Open Sans" w:cs="Open Sans"/>
            <w:spacing w:val="1"/>
          </w:rPr>
          <w:delText>f</w:delText>
        </w:r>
        <w:r w:rsidR="00EE452D" w:rsidDel="00F843CE">
          <w:rPr>
            <w:rFonts w:ascii="Open Sans" w:eastAsia="Open Sans" w:hAnsi="Open Sans" w:cs="Open Sans"/>
            <w:spacing w:val="-3"/>
          </w:rPr>
          <w:delText>e</w:delText>
        </w:r>
        <w:r w:rsidR="00EE452D" w:rsidDel="00F843CE">
          <w:rPr>
            <w:rFonts w:ascii="Open Sans" w:eastAsia="Open Sans" w:hAnsi="Open Sans" w:cs="Open Sans"/>
          </w:rPr>
          <w:delText>rr</w:delText>
        </w:r>
        <w:r w:rsidR="00EE452D" w:rsidDel="00F843CE">
          <w:rPr>
            <w:rFonts w:ascii="Open Sans" w:eastAsia="Open Sans" w:hAnsi="Open Sans" w:cs="Open Sans"/>
            <w:spacing w:val="-3"/>
          </w:rPr>
          <w:delText>e</w:delText>
        </w:r>
        <w:r w:rsidR="00EE452D" w:rsidDel="00F843CE">
          <w:rPr>
            <w:rFonts w:ascii="Open Sans" w:eastAsia="Open Sans" w:hAnsi="Open Sans" w:cs="Open Sans"/>
          </w:rPr>
          <w:delText xml:space="preserve">d </w:delText>
        </w:r>
        <w:r w:rsidR="00EE452D" w:rsidDel="00F843CE">
          <w:rPr>
            <w:rFonts w:ascii="Open Sans" w:eastAsia="Open Sans" w:hAnsi="Open Sans" w:cs="Open Sans"/>
            <w:spacing w:val="5"/>
          </w:rPr>
          <w:delText>m</w:delText>
        </w:r>
        <w:r w:rsidR="00EE452D" w:rsidDel="00F843CE">
          <w:rPr>
            <w:rFonts w:ascii="Open Sans" w:eastAsia="Open Sans" w:hAnsi="Open Sans" w:cs="Open Sans"/>
            <w:spacing w:val="-2"/>
          </w:rPr>
          <w:delText>a</w:delText>
        </w:r>
        <w:r w:rsidR="00EE452D" w:rsidDel="00F843CE">
          <w:rPr>
            <w:rFonts w:ascii="Open Sans" w:eastAsia="Open Sans" w:hAnsi="Open Sans" w:cs="Open Sans"/>
            <w:spacing w:val="5"/>
          </w:rPr>
          <w:delText>xim</w:delText>
        </w:r>
        <w:r w:rsidR="00EE452D" w:rsidDel="00F843CE">
          <w:rPr>
            <w:rFonts w:ascii="Open Sans" w:eastAsia="Open Sans" w:hAnsi="Open Sans" w:cs="Open Sans"/>
          </w:rPr>
          <w:delText>um</w:delText>
        </w:r>
        <w:r w:rsidR="00EE452D" w:rsidDel="00F843CE">
          <w:rPr>
            <w:rFonts w:ascii="Open Sans" w:eastAsia="Open Sans" w:hAnsi="Open Sans" w:cs="Open Sans"/>
            <w:spacing w:val="5"/>
          </w:rPr>
          <w:delText xml:space="preserve"> </w:delText>
        </w:r>
        <w:r w:rsidR="00EE452D" w:rsidDel="00F843CE">
          <w:rPr>
            <w:rFonts w:ascii="Open Sans" w:eastAsia="Open Sans" w:hAnsi="Open Sans" w:cs="Open Sans"/>
          </w:rPr>
          <w:delText>s</w:delText>
        </w:r>
        <w:r w:rsidR="00EE452D" w:rsidDel="00F843CE">
          <w:rPr>
            <w:rFonts w:ascii="Open Sans" w:eastAsia="Open Sans" w:hAnsi="Open Sans" w:cs="Open Sans"/>
            <w:spacing w:val="-3"/>
          </w:rPr>
          <w:delText>t</w:delText>
        </w:r>
        <w:r w:rsidR="00EE452D" w:rsidDel="00F843CE">
          <w:rPr>
            <w:rFonts w:ascii="Open Sans" w:eastAsia="Open Sans" w:hAnsi="Open Sans" w:cs="Open Sans"/>
            <w:spacing w:val="-2"/>
          </w:rPr>
          <w:delText>a</w:delText>
        </w:r>
        <w:r w:rsidR="00EE452D" w:rsidDel="00F843CE">
          <w:rPr>
            <w:rFonts w:ascii="Open Sans" w:eastAsia="Open Sans" w:hAnsi="Open Sans" w:cs="Open Sans"/>
          </w:rPr>
          <w:delText>ndby</w:delText>
        </w:r>
        <w:r w:rsidR="00EE452D" w:rsidDel="00F843CE">
          <w:rPr>
            <w:rFonts w:ascii="Open Sans" w:eastAsia="Open Sans" w:hAnsi="Open Sans" w:cs="Open Sans"/>
            <w:spacing w:val="-8"/>
          </w:rPr>
          <w:delText xml:space="preserve"> </w:delText>
        </w:r>
        <w:r w:rsidR="00EE452D" w:rsidDel="00F843CE">
          <w:rPr>
            <w:rFonts w:ascii="Open Sans" w:eastAsia="Open Sans" w:hAnsi="Open Sans" w:cs="Open Sans"/>
            <w:spacing w:val="-3"/>
          </w:rPr>
          <w:delText>t</w:delText>
        </w:r>
        <w:r w:rsidR="00EE452D" w:rsidDel="00F843CE">
          <w:rPr>
            <w:rFonts w:ascii="Open Sans" w:eastAsia="Open Sans" w:hAnsi="Open Sans" w:cs="Open Sans"/>
            <w:spacing w:val="5"/>
          </w:rPr>
          <w:delText>im</w:delText>
        </w:r>
        <w:r w:rsidR="00EE452D" w:rsidDel="00F843CE">
          <w:rPr>
            <w:rFonts w:ascii="Open Sans" w:eastAsia="Open Sans" w:hAnsi="Open Sans" w:cs="Open Sans"/>
            <w:spacing w:val="-3"/>
          </w:rPr>
          <w:delText>e</w:delText>
        </w:r>
        <w:r w:rsidR="00EE452D" w:rsidDel="00F843CE">
          <w:rPr>
            <w:rFonts w:ascii="Open Sans" w:eastAsia="Open Sans" w:hAnsi="Open Sans" w:cs="Open Sans"/>
          </w:rPr>
          <w:delText>.</w:delText>
        </w:r>
      </w:del>
    </w:p>
    <w:p w:rsidR="00212F81" w:rsidRDefault="00212F81">
      <w:pPr>
        <w:spacing w:after="0"/>
        <w:sectPr w:rsidR="00212F81">
          <w:type w:val="continuous"/>
          <w:pgSz w:w="11920" w:h="16840"/>
          <w:pgMar w:top="1560" w:right="1260" w:bottom="280" w:left="1280" w:header="720" w:footer="720" w:gutter="0"/>
          <w:cols w:space="720"/>
        </w:sectPr>
      </w:pPr>
    </w:p>
    <w:p w:rsidR="00212F81" w:rsidRDefault="00212F81">
      <w:pPr>
        <w:spacing w:before="8" w:after="0" w:line="160" w:lineRule="exact"/>
        <w:rPr>
          <w:sz w:val="16"/>
          <w:szCs w:val="16"/>
        </w:rPr>
      </w:pPr>
    </w:p>
    <w:p w:rsidR="00CC3512" w:rsidRDefault="00BD03D6" w:rsidP="00F843CE">
      <w:pPr>
        <w:spacing w:after="0" w:line="297" w:lineRule="exact"/>
        <w:ind w:left="355" w:right="-20"/>
        <w:rPr>
          <w:ins w:id="23" w:author="Meital Waltman" w:date="2016-09-13T16:20:00Z"/>
          <w:rFonts w:ascii="Open Sans" w:eastAsia="Open Sans" w:hAnsi="Open Sans" w:cs="Open Sans"/>
          <w:b/>
          <w:bCs/>
          <w:spacing w:val="-5"/>
          <w:position w:val="1"/>
        </w:rPr>
      </w:pPr>
      <w:ins w:id="24" w:author="Meital Waltman" w:date="2016-09-13T16:33:00Z">
        <w:r>
          <w:rPr>
            <w:rFonts w:ascii="Open Sans" w:eastAsia="Open Sans" w:hAnsi="Open Sans" w:cs="Open Sans"/>
            <w:b/>
            <w:bCs/>
            <w:spacing w:val="-5"/>
            <w:position w:val="1"/>
          </w:rPr>
          <w:t>Specify</w:t>
        </w:r>
      </w:ins>
      <w:ins w:id="25" w:author="Meital Waltman" w:date="2016-09-13T16:20:00Z">
        <w:r w:rsidR="00CC3512" w:rsidRPr="00CC3512">
          <w:rPr>
            <w:rFonts w:ascii="Open Sans" w:eastAsia="Open Sans" w:hAnsi="Open Sans" w:cs="Open Sans"/>
            <w:b/>
            <w:bCs/>
            <w:spacing w:val="-5"/>
            <w:position w:val="1"/>
          </w:rPr>
          <w:t xml:space="preserve"> the </w:t>
        </w:r>
      </w:ins>
      <w:ins w:id="26" w:author="Meital Waltman" w:date="2016-09-13T16:33:00Z">
        <w:r>
          <w:rPr>
            <w:rFonts w:ascii="Open Sans" w:eastAsia="Open Sans" w:hAnsi="Open Sans" w:cs="Open Sans"/>
            <w:b/>
            <w:bCs/>
            <w:spacing w:val="-5"/>
            <w:position w:val="1"/>
          </w:rPr>
          <w:t>time</w:t>
        </w:r>
      </w:ins>
      <w:ins w:id="27" w:author="Meital Waltman" w:date="2016-09-13T16:20:00Z">
        <w:r w:rsidR="00CC3512" w:rsidRPr="00CC3512">
          <w:rPr>
            <w:rFonts w:ascii="Open Sans" w:eastAsia="Open Sans" w:hAnsi="Open Sans" w:cs="Open Sans"/>
            <w:b/>
            <w:bCs/>
            <w:spacing w:val="-5"/>
            <w:position w:val="1"/>
          </w:rPr>
          <w:t xml:space="preserve"> range for max</w:t>
        </w:r>
      </w:ins>
      <w:ins w:id="28" w:author="Meital Waltman" w:date="2016-09-13T16:43:00Z">
        <w:r w:rsidR="00F843CE">
          <w:rPr>
            <w:rFonts w:ascii="Open Sans" w:eastAsia="Open Sans" w:hAnsi="Open Sans" w:cs="Open Sans"/>
            <w:b/>
            <w:bCs/>
            <w:spacing w:val="-5"/>
            <w:position w:val="1"/>
          </w:rPr>
          <w:t xml:space="preserve"> continues</w:t>
        </w:r>
      </w:ins>
      <w:ins w:id="29" w:author="Meital Waltman" w:date="2016-09-13T16:20:00Z">
        <w:r w:rsidR="00CC3512" w:rsidRPr="00CC3512">
          <w:rPr>
            <w:rFonts w:ascii="Open Sans" w:eastAsia="Open Sans" w:hAnsi="Open Sans" w:cs="Open Sans"/>
            <w:b/>
            <w:bCs/>
            <w:spacing w:val="-5"/>
            <w:position w:val="1"/>
          </w:rPr>
          <w:t xml:space="preserve"> vehicle standby</w:t>
        </w:r>
      </w:ins>
      <w:ins w:id="30" w:author="Meital Waltman" w:date="2016-09-13T16:43:00Z">
        <w:r w:rsidR="00F843CE">
          <w:rPr>
            <w:rFonts w:ascii="Open Sans" w:eastAsia="Open Sans" w:hAnsi="Open Sans" w:cs="Open Sans"/>
            <w:b/>
            <w:bCs/>
            <w:spacing w:val="-5"/>
            <w:position w:val="1"/>
          </w:rPr>
          <w:t xml:space="preserve"> time</w:t>
        </w:r>
      </w:ins>
      <w:ins w:id="31" w:author="Meital Waltman" w:date="2016-09-13T16:20:00Z">
        <w:r w:rsidR="00CC3512" w:rsidRPr="00CC3512">
          <w:rPr>
            <w:rFonts w:ascii="Open Sans" w:eastAsia="Open Sans" w:hAnsi="Open Sans" w:cs="Open Sans"/>
            <w:b/>
            <w:bCs/>
            <w:spacing w:val="-5"/>
            <w:position w:val="1"/>
          </w:rPr>
          <w:t>.</w:t>
        </w:r>
      </w:ins>
    </w:p>
    <w:p w:rsidR="00212F81" w:rsidRDefault="00D91016">
      <w:pPr>
        <w:spacing w:after="0" w:line="297" w:lineRule="exact"/>
        <w:ind w:left="355" w:right="-20"/>
        <w:rPr>
          <w:rFonts w:ascii="Open Sans" w:eastAsia="Open Sans" w:hAnsi="Open Sans" w:cs="Open Sans"/>
        </w:rPr>
      </w:pPr>
      <w:r>
        <w:rPr>
          <w:noProof/>
          <w:lang w:bidi="he-IL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72390</wp:posOffset>
            </wp:positionV>
            <wp:extent cx="57150" cy="571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52D">
        <w:rPr>
          <w:rFonts w:ascii="Open Sans" w:eastAsia="Open Sans" w:hAnsi="Open Sans" w:cs="Open Sans"/>
          <w:b/>
          <w:bCs/>
          <w:spacing w:val="-5"/>
          <w:position w:val="1"/>
        </w:rPr>
        <w:t>C</w:t>
      </w:r>
      <w:r w:rsidR="00EE452D">
        <w:rPr>
          <w:rFonts w:ascii="Open Sans" w:eastAsia="Open Sans" w:hAnsi="Open Sans" w:cs="Open Sans"/>
          <w:b/>
          <w:bCs/>
          <w:spacing w:val="-1"/>
          <w:position w:val="1"/>
        </w:rPr>
        <w:t>o</w:t>
      </w:r>
      <w:r w:rsidR="00EE452D">
        <w:rPr>
          <w:rFonts w:ascii="Open Sans" w:eastAsia="Open Sans" w:hAnsi="Open Sans" w:cs="Open Sans"/>
          <w:b/>
          <w:bCs/>
          <w:spacing w:val="5"/>
          <w:position w:val="1"/>
        </w:rPr>
        <w:t>n</w:t>
      </w:r>
      <w:r w:rsidR="00EE452D">
        <w:rPr>
          <w:rFonts w:ascii="Open Sans" w:eastAsia="Open Sans" w:hAnsi="Open Sans" w:cs="Open Sans"/>
          <w:b/>
          <w:bCs/>
          <w:spacing w:val="-4"/>
          <w:position w:val="1"/>
        </w:rPr>
        <w:t>s</w:t>
      </w:r>
      <w:r w:rsidR="00EE452D">
        <w:rPr>
          <w:rFonts w:ascii="Open Sans" w:eastAsia="Open Sans" w:hAnsi="Open Sans" w:cs="Open Sans"/>
          <w:b/>
          <w:bCs/>
          <w:spacing w:val="-5"/>
          <w:position w:val="1"/>
        </w:rPr>
        <w:t>t</w:t>
      </w:r>
      <w:r w:rsidR="00EE452D">
        <w:rPr>
          <w:rFonts w:ascii="Open Sans" w:eastAsia="Open Sans" w:hAnsi="Open Sans" w:cs="Open Sans"/>
          <w:b/>
          <w:bCs/>
          <w:spacing w:val="5"/>
          <w:position w:val="1"/>
        </w:rPr>
        <w:t>r</w:t>
      </w:r>
      <w:r w:rsidR="00EE452D">
        <w:rPr>
          <w:rFonts w:ascii="Open Sans" w:eastAsia="Open Sans" w:hAnsi="Open Sans" w:cs="Open Sans"/>
          <w:b/>
          <w:bCs/>
          <w:spacing w:val="2"/>
          <w:position w:val="1"/>
        </w:rPr>
        <w:t>a</w:t>
      </w:r>
      <w:r w:rsidR="00EE452D">
        <w:rPr>
          <w:rFonts w:ascii="Open Sans" w:eastAsia="Open Sans" w:hAnsi="Open Sans" w:cs="Open Sans"/>
          <w:b/>
          <w:bCs/>
          <w:spacing w:val="-7"/>
          <w:position w:val="1"/>
        </w:rPr>
        <w:t>i</w:t>
      </w:r>
      <w:r w:rsidR="00EE452D">
        <w:rPr>
          <w:rFonts w:ascii="Open Sans" w:eastAsia="Open Sans" w:hAnsi="Open Sans" w:cs="Open Sans"/>
          <w:b/>
          <w:bCs/>
          <w:spacing w:val="5"/>
          <w:position w:val="1"/>
        </w:rPr>
        <w:t>n</w:t>
      </w:r>
      <w:r w:rsidR="00EE452D">
        <w:rPr>
          <w:rFonts w:ascii="Open Sans" w:eastAsia="Open Sans" w:hAnsi="Open Sans" w:cs="Open Sans"/>
          <w:b/>
          <w:bCs/>
          <w:spacing w:val="-6"/>
          <w:position w:val="1"/>
        </w:rPr>
        <w:t>t</w:t>
      </w:r>
      <w:r w:rsidR="00EE452D">
        <w:rPr>
          <w:rFonts w:ascii="Open Sans" w:eastAsia="Open Sans" w:hAnsi="Open Sans" w:cs="Open Sans"/>
          <w:position w:val="1"/>
        </w:rPr>
        <w:t>:</w:t>
      </w:r>
      <w:r w:rsidR="00EE452D">
        <w:rPr>
          <w:rFonts w:ascii="Open Sans" w:eastAsia="Open Sans" w:hAnsi="Open Sans" w:cs="Open Sans"/>
          <w:spacing w:val="4"/>
          <w:position w:val="1"/>
        </w:rPr>
        <w:t xml:space="preserve"> </w:t>
      </w:r>
      <w:r w:rsidR="00EE452D">
        <w:rPr>
          <w:rFonts w:ascii="Open Sans" w:eastAsia="Open Sans" w:hAnsi="Open Sans" w:cs="Open Sans"/>
          <w:spacing w:val="-2"/>
          <w:position w:val="1"/>
        </w:rPr>
        <w:t>T</w:t>
      </w:r>
      <w:r w:rsidR="00EE452D">
        <w:rPr>
          <w:rFonts w:ascii="Open Sans" w:eastAsia="Open Sans" w:hAnsi="Open Sans" w:cs="Open Sans"/>
          <w:position w:val="1"/>
        </w:rPr>
        <w:t>he</w:t>
      </w:r>
      <w:r w:rsidR="00EE452D">
        <w:rPr>
          <w:rFonts w:ascii="Open Sans" w:eastAsia="Open Sans" w:hAnsi="Open Sans" w:cs="Open Sans"/>
          <w:spacing w:val="-2"/>
          <w:position w:val="1"/>
        </w:rPr>
        <w:t xml:space="preserve"> </w:t>
      </w:r>
      <w:r w:rsidR="00EE452D">
        <w:rPr>
          <w:rFonts w:ascii="Open Sans" w:eastAsia="Open Sans" w:hAnsi="Open Sans" w:cs="Open Sans"/>
          <w:position w:val="1"/>
        </w:rPr>
        <w:t>upp</w:t>
      </w:r>
      <w:r w:rsidR="00EE452D">
        <w:rPr>
          <w:rFonts w:ascii="Open Sans" w:eastAsia="Open Sans" w:hAnsi="Open Sans" w:cs="Open Sans"/>
          <w:spacing w:val="-3"/>
          <w:position w:val="1"/>
        </w:rPr>
        <w:t>e</w:t>
      </w:r>
      <w:r w:rsidR="00EE452D">
        <w:rPr>
          <w:rFonts w:ascii="Open Sans" w:eastAsia="Open Sans" w:hAnsi="Open Sans" w:cs="Open Sans"/>
          <w:position w:val="1"/>
        </w:rPr>
        <w:t>r</w:t>
      </w:r>
      <w:r w:rsidR="00EE452D">
        <w:rPr>
          <w:rFonts w:ascii="Open Sans" w:eastAsia="Open Sans" w:hAnsi="Open Sans" w:cs="Open Sans"/>
          <w:spacing w:val="-1"/>
          <w:position w:val="1"/>
        </w:rPr>
        <w:t xml:space="preserve"> </w:t>
      </w:r>
      <w:r w:rsidR="00EE452D">
        <w:rPr>
          <w:rFonts w:ascii="Open Sans" w:eastAsia="Open Sans" w:hAnsi="Open Sans" w:cs="Open Sans"/>
          <w:spacing w:val="5"/>
          <w:position w:val="1"/>
        </w:rPr>
        <w:t>limi</w:t>
      </w:r>
      <w:r w:rsidR="00EE452D">
        <w:rPr>
          <w:rFonts w:ascii="Open Sans" w:eastAsia="Open Sans" w:hAnsi="Open Sans" w:cs="Open Sans"/>
          <w:position w:val="1"/>
        </w:rPr>
        <w:t>t</w:t>
      </w:r>
      <w:r w:rsidR="00EE452D">
        <w:rPr>
          <w:rFonts w:ascii="Open Sans" w:eastAsia="Open Sans" w:hAnsi="Open Sans" w:cs="Open Sans"/>
          <w:spacing w:val="-2"/>
          <w:position w:val="1"/>
        </w:rPr>
        <w:t xml:space="preserve"> </w:t>
      </w:r>
      <w:r w:rsidR="00EE452D">
        <w:rPr>
          <w:rFonts w:ascii="Open Sans" w:eastAsia="Open Sans" w:hAnsi="Open Sans" w:cs="Open Sans"/>
          <w:spacing w:val="2"/>
          <w:position w:val="1"/>
        </w:rPr>
        <w:t>o</w:t>
      </w:r>
      <w:r w:rsidR="00EE452D">
        <w:rPr>
          <w:rFonts w:ascii="Open Sans" w:eastAsia="Open Sans" w:hAnsi="Open Sans" w:cs="Open Sans"/>
          <w:position w:val="1"/>
        </w:rPr>
        <w:t>f</w:t>
      </w:r>
      <w:r w:rsidR="00EE452D">
        <w:rPr>
          <w:rFonts w:ascii="Open Sans" w:eastAsia="Open Sans" w:hAnsi="Open Sans" w:cs="Open Sans"/>
          <w:spacing w:val="2"/>
          <w:position w:val="1"/>
        </w:rPr>
        <w:t xml:space="preserve"> </w:t>
      </w:r>
      <w:r w:rsidR="00EE452D">
        <w:rPr>
          <w:rFonts w:ascii="Open Sans" w:eastAsia="Open Sans" w:hAnsi="Open Sans" w:cs="Open Sans"/>
          <w:spacing w:val="-3"/>
          <w:position w:val="1"/>
        </w:rPr>
        <w:t>t</w:t>
      </w:r>
      <w:r w:rsidR="00EE452D">
        <w:rPr>
          <w:rFonts w:ascii="Open Sans" w:eastAsia="Open Sans" w:hAnsi="Open Sans" w:cs="Open Sans"/>
          <w:position w:val="1"/>
        </w:rPr>
        <w:t>he</w:t>
      </w:r>
      <w:r w:rsidR="00EE452D">
        <w:rPr>
          <w:rFonts w:ascii="Open Sans" w:eastAsia="Open Sans" w:hAnsi="Open Sans" w:cs="Open Sans"/>
          <w:spacing w:val="-2"/>
          <w:position w:val="1"/>
        </w:rPr>
        <w:t xml:space="preserve"> </w:t>
      </w:r>
      <w:r w:rsidR="00EE452D">
        <w:rPr>
          <w:rFonts w:ascii="Open Sans" w:eastAsia="Open Sans" w:hAnsi="Open Sans" w:cs="Open Sans"/>
          <w:position w:val="1"/>
        </w:rPr>
        <w:t>s</w:t>
      </w:r>
      <w:r w:rsidR="00EE452D">
        <w:rPr>
          <w:rFonts w:ascii="Open Sans" w:eastAsia="Open Sans" w:hAnsi="Open Sans" w:cs="Open Sans"/>
          <w:spacing w:val="-3"/>
          <w:position w:val="1"/>
        </w:rPr>
        <w:t>t</w:t>
      </w:r>
      <w:r w:rsidR="00EE452D">
        <w:rPr>
          <w:rFonts w:ascii="Open Sans" w:eastAsia="Open Sans" w:hAnsi="Open Sans" w:cs="Open Sans"/>
          <w:spacing w:val="-2"/>
          <w:position w:val="1"/>
        </w:rPr>
        <w:t>a</w:t>
      </w:r>
      <w:r w:rsidR="00EE452D">
        <w:rPr>
          <w:rFonts w:ascii="Open Sans" w:eastAsia="Open Sans" w:hAnsi="Open Sans" w:cs="Open Sans"/>
          <w:position w:val="1"/>
        </w:rPr>
        <w:t>ndby</w:t>
      </w:r>
      <w:r w:rsidR="00EE452D">
        <w:rPr>
          <w:rFonts w:ascii="Open Sans" w:eastAsia="Open Sans" w:hAnsi="Open Sans" w:cs="Open Sans"/>
          <w:spacing w:val="-8"/>
          <w:position w:val="1"/>
        </w:rPr>
        <w:t xml:space="preserve"> </w:t>
      </w:r>
      <w:r w:rsidR="00EE452D">
        <w:rPr>
          <w:rFonts w:ascii="Open Sans" w:eastAsia="Open Sans" w:hAnsi="Open Sans" w:cs="Open Sans"/>
          <w:spacing w:val="-3"/>
          <w:position w:val="1"/>
        </w:rPr>
        <w:t>t</w:t>
      </w:r>
      <w:r w:rsidR="00EE452D">
        <w:rPr>
          <w:rFonts w:ascii="Open Sans" w:eastAsia="Open Sans" w:hAnsi="Open Sans" w:cs="Open Sans"/>
          <w:spacing w:val="5"/>
          <w:position w:val="1"/>
        </w:rPr>
        <w:t>im</w:t>
      </w:r>
      <w:r w:rsidR="00EE452D">
        <w:rPr>
          <w:rFonts w:ascii="Open Sans" w:eastAsia="Open Sans" w:hAnsi="Open Sans" w:cs="Open Sans"/>
          <w:position w:val="1"/>
        </w:rPr>
        <w:t>e</w:t>
      </w:r>
      <w:r w:rsidR="00EE452D">
        <w:rPr>
          <w:rFonts w:ascii="Open Sans" w:eastAsia="Open Sans" w:hAnsi="Open Sans" w:cs="Open Sans"/>
          <w:spacing w:val="-2"/>
          <w:position w:val="1"/>
        </w:rPr>
        <w:t xml:space="preserve"> </w:t>
      </w:r>
      <w:r w:rsidR="00EE452D">
        <w:rPr>
          <w:rFonts w:ascii="Open Sans" w:eastAsia="Open Sans" w:hAnsi="Open Sans" w:cs="Open Sans"/>
          <w:position w:val="1"/>
        </w:rPr>
        <w:t>r</w:t>
      </w:r>
      <w:r w:rsidR="00EE452D">
        <w:rPr>
          <w:rFonts w:ascii="Open Sans" w:eastAsia="Open Sans" w:hAnsi="Open Sans" w:cs="Open Sans"/>
          <w:spacing w:val="-2"/>
          <w:position w:val="1"/>
        </w:rPr>
        <w:t>a</w:t>
      </w:r>
      <w:r w:rsidR="00EE452D">
        <w:rPr>
          <w:rFonts w:ascii="Open Sans" w:eastAsia="Open Sans" w:hAnsi="Open Sans" w:cs="Open Sans"/>
          <w:position w:val="1"/>
        </w:rPr>
        <w:t>nge</w:t>
      </w:r>
      <w:r w:rsidR="00EE452D">
        <w:rPr>
          <w:rFonts w:ascii="Open Sans" w:eastAsia="Open Sans" w:hAnsi="Open Sans" w:cs="Open Sans"/>
          <w:spacing w:val="-4"/>
          <w:position w:val="1"/>
        </w:rPr>
        <w:t xml:space="preserve"> </w:t>
      </w:r>
      <w:r w:rsidR="00EE452D">
        <w:rPr>
          <w:rFonts w:ascii="Open Sans" w:eastAsia="Open Sans" w:hAnsi="Open Sans" w:cs="Open Sans"/>
          <w:position w:val="1"/>
        </w:rPr>
        <w:t>c</w:t>
      </w:r>
      <w:r w:rsidR="00EE452D">
        <w:rPr>
          <w:rFonts w:ascii="Open Sans" w:eastAsia="Open Sans" w:hAnsi="Open Sans" w:cs="Open Sans"/>
          <w:spacing w:val="-2"/>
          <w:position w:val="1"/>
        </w:rPr>
        <w:t>a</w:t>
      </w:r>
      <w:r w:rsidR="00EE452D">
        <w:rPr>
          <w:rFonts w:ascii="Open Sans" w:eastAsia="Open Sans" w:hAnsi="Open Sans" w:cs="Open Sans"/>
          <w:position w:val="1"/>
        </w:rPr>
        <w:t>n</w:t>
      </w:r>
      <w:r w:rsidR="00EE452D">
        <w:rPr>
          <w:rFonts w:ascii="Open Sans" w:eastAsia="Open Sans" w:hAnsi="Open Sans" w:cs="Open Sans"/>
          <w:spacing w:val="2"/>
          <w:position w:val="1"/>
        </w:rPr>
        <w:t xml:space="preserve"> </w:t>
      </w:r>
      <w:r w:rsidR="00EE452D">
        <w:rPr>
          <w:rFonts w:ascii="Open Sans" w:eastAsia="Open Sans" w:hAnsi="Open Sans" w:cs="Open Sans"/>
          <w:position w:val="1"/>
        </w:rPr>
        <w:t>be</w:t>
      </w:r>
      <w:r w:rsidR="00EE452D">
        <w:rPr>
          <w:rFonts w:ascii="Open Sans" w:eastAsia="Open Sans" w:hAnsi="Open Sans" w:cs="Open Sans"/>
          <w:spacing w:val="-2"/>
          <w:position w:val="1"/>
        </w:rPr>
        <w:t xml:space="preserve"> </w:t>
      </w:r>
      <w:r w:rsidR="00EE452D">
        <w:rPr>
          <w:rFonts w:ascii="Open Sans" w:eastAsia="Open Sans" w:hAnsi="Open Sans" w:cs="Open Sans"/>
          <w:spacing w:val="5"/>
          <w:position w:val="1"/>
        </w:rPr>
        <w:t>m</w:t>
      </w:r>
      <w:r w:rsidR="00EE452D">
        <w:rPr>
          <w:rFonts w:ascii="Open Sans" w:eastAsia="Open Sans" w:hAnsi="Open Sans" w:cs="Open Sans"/>
          <w:spacing w:val="-2"/>
          <w:position w:val="1"/>
        </w:rPr>
        <w:t>a</w:t>
      </w:r>
      <w:r w:rsidR="00EE452D">
        <w:rPr>
          <w:rFonts w:ascii="Open Sans" w:eastAsia="Open Sans" w:hAnsi="Open Sans" w:cs="Open Sans"/>
          <w:position w:val="1"/>
        </w:rPr>
        <w:t>de</w:t>
      </w:r>
      <w:r w:rsidR="00EE452D">
        <w:rPr>
          <w:rFonts w:ascii="Open Sans" w:eastAsia="Open Sans" w:hAnsi="Open Sans" w:cs="Open Sans"/>
          <w:spacing w:val="-2"/>
          <w:position w:val="1"/>
        </w:rPr>
        <w:t xml:space="preserve"> </w:t>
      </w:r>
      <w:r w:rsidR="00EE452D">
        <w:rPr>
          <w:rFonts w:ascii="Open Sans" w:eastAsia="Open Sans" w:hAnsi="Open Sans" w:cs="Open Sans"/>
          <w:position w:val="1"/>
        </w:rPr>
        <w:t>a c</w:t>
      </w:r>
      <w:r w:rsidR="00EE452D">
        <w:rPr>
          <w:rFonts w:ascii="Open Sans" w:eastAsia="Open Sans" w:hAnsi="Open Sans" w:cs="Open Sans"/>
          <w:spacing w:val="2"/>
          <w:position w:val="1"/>
        </w:rPr>
        <w:t>o</w:t>
      </w:r>
      <w:r w:rsidR="00EE452D">
        <w:rPr>
          <w:rFonts w:ascii="Open Sans" w:eastAsia="Open Sans" w:hAnsi="Open Sans" w:cs="Open Sans"/>
          <w:position w:val="1"/>
        </w:rPr>
        <w:t>ns</w:t>
      </w:r>
      <w:r w:rsidR="00EE452D">
        <w:rPr>
          <w:rFonts w:ascii="Open Sans" w:eastAsia="Open Sans" w:hAnsi="Open Sans" w:cs="Open Sans"/>
          <w:spacing w:val="-3"/>
          <w:position w:val="1"/>
        </w:rPr>
        <w:t>t</w:t>
      </w:r>
      <w:r w:rsidR="00EE452D">
        <w:rPr>
          <w:rFonts w:ascii="Open Sans" w:eastAsia="Open Sans" w:hAnsi="Open Sans" w:cs="Open Sans"/>
          <w:position w:val="1"/>
        </w:rPr>
        <w:t>r</w:t>
      </w:r>
      <w:r w:rsidR="00EE452D">
        <w:rPr>
          <w:rFonts w:ascii="Open Sans" w:eastAsia="Open Sans" w:hAnsi="Open Sans" w:cs="Open Sans"/>
          <w:spacing w:val="-2"/>
          <w:position w:val="1"/>
        </w:rPr>
        <w:t>a</w:t>
      </w:r>
      <w:r w:rsidR="00EE452D">
        <w:rPr>
          <w:rFonts w:ascii="Open Sans" w:eastAsia="Open Sans" w:hAnsi="Open Sans" w:cs="Open Sans"/>
          <w:spacing w:val="5"/>
          <w:position w:val="1"/>
        </w:rPr>
        <w:t>i</w:t>
      </w:r>
      <w:r w:rsidR="00EE452D">
        <w:rPr>
          <w:rFonts w:ascii="Open Sans" w:eastAsia="Open Sans" w:hAnsi="Open Sans" w:cs="Open Sans"/>
          <w:position w:val="1"/>
        </w:rPr>
        <w:t>nt</w:t>
      </w:r>
      <w:r w:rsidR="00EE452D">
        <w:rPr>
          <w:rFonts w:ascii="Open Sans" w:eastAsia="Open Sans" w:hAnsi="Open Sans" w:cs="Open Sans"/>
          <w:spacing w:val="-3"/>
          <w:position w:val="1"/>
        </w:rPr>
        <w:t xml:space="preserve"> </w:t>
      </w:r>
      <w:r w:rsidR="00EE452D">
        <w:rPr>
          <w:rFonts w:ascii="Open Sans" w:eastAsia="Open Sans" w:hAnsi="Open Sans" w:cs="Open Sans"/>
          <w:position w:val="1"/>
        </w:rPr>
        <w:t>by</w:t>
      </w:r>
    </w:p>
    <w:p w:rsidR="00212F81" w:rsidRDefault="00EE452D">
      <w:pPr>
        <w:spacing w:after="0" w:line="240" w:lineRule="auto"/>
        <w:ind w:left="35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ett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b/>
          <w:bCs/>
          <w:spacing w:val="-5"/>
        </w:rPr>
        <w:t>C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5"/>
        </w:rPr>
        <w:t>n</w:t>
      </w:r>
      <w:r>
        <w:rPr>
          <w:rFonts w:ascii="Open Sans" w:eastAsia="Open Sans" w:hAnsi="Open Sans" w:cs="Open Sans"/>
          <w:b/>
          <w:bCs/>
          <w:spacing w:val="-4"/>
        </w:rPr>
        <w:t>s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5"/>
        </w:rPr>
        <w:t>r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5"/>
        </w:rPr>
        <w:t>n</w:t>
      </w:r>
      <w:r>
        <w:rPr>
          <w:rFonts w:ascii="Open Sans" w:eastAsia="Open Sans" w:hAnsi="Open Sans" w:cs="Open Sans"/>
          <w:b/>
          <w:bCs/>
        </w:rPr>
        <w:t>t</w:t>
      </w:r>
      <w:r>
        <w:rPr>
          <w:rFonts w:ascii="Open Sans" w:eastAsia="Open Sans" w:hAnsi="Open Sans" w:cs="Open Sans"/>
          <w:b/>
          <w:bCs/>
          <w:spacing w:val="57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  <w:spacing w:val="-3"/>
        </w:rPr>
        <w:t>Ye</w:t>
      </w:r>
      <w:r>
        <w:rPr>
          <w:rFonts w:ascii="Open Sans" w:eastAsia="Open Sans" w:hAnsi="Open Sans" w:cs="Open Sans"/>
        </w:rPr>
        <w:t>s.</w:t>
      </w:r>
    </w:p>
    <w:p w:rsidR="00212F81" w:rsidRDefault="00D91016" w:rsidP="00F843CE">
      <w:pPr>
        <w:spacing w:before="75" w:after="0" w:line="240" w:lineRule="auto"/>
        <w:ind w:left="355" w:right="45"/>
        <w:rPr>
          <w:rFonts w:ascii="Open Sans" w:eastAsia="Open Sans" w:hAnsi="Open Sans" w:cs="Open Sans"/>
        </w:rPr>
      </w:pPr>
      <w:r>
        <w:rPr>
          <w:noProof/>
          <w:lang w:bidi="he-I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121920</wp:posOffset>
            </wp:positionV>
            <wp:extent cx="57150" cy="571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52D">
        <w:rPr>
          <w:rFonts w:ascii="Open Sans" w:eastAsia="Open Sans" w:hAnsi="Open Sans" w:cs="Open Sans"/>
          <w:b/>
          <w:bCs/>
          <w:spacing w:val="-3"/>
        </w:rPr>
        <w:t>P</w:t>
      </w:r>
      <w:r w:rsidR="00EE452D">
        <w:rPr>
          <w:rFonts w:ascii="Open Sans" w:eastAsia="Open Sans" w:hAnsi="Open Sans" w:cs="Open Sans"/>
          <w:b/>
          <w:bCs/>
          <w:spacing w:val="5"/>
        </w:rPr>
        <w:t>en</w:t>
      </w:r>
      <w:r w:rsidR="00EE452D">
        <w:rPr>
          <w:rFonts w:ascii="Open Sans" w:eastAsia="Open Sans" w:hAnsi="Open Sans" w:cs="Open Sans"/>
          <w:b/>
          <w:bCs/>
          <w:spacing w:val="2"/>
        </w:rPr>
        <w:t>a</w:t>
      </w:r>
      <w:r w:rsidR="00EE452D">
        <w:rPr>
          <w:rFonts w:ascii="Open Sans" w:eastAsia="Open Sans" w:hAnsi="Open Sans" w:cs="Open Sans"/>
          <w:b/>
          <w:bCs/>
          <w:spacing w:val="-7"/>
        </w:rPr>
        <w:t>l</w:t>
      </w:r>
      <w:r w:rsidR="00EE452D">
        <w:rPr>
          <w:rFonts w:ascii="Open Sans" w:eastAsia="Open Sans" w:hAnsi="Open Sans" w:cs="Open Sans"/>
          <w:b/>
          <w:bCs/>
          <w:spacing w:val="-5"/>
        </w:rPr>
        <w:t>ty</w:t>
      </w:r>
      <w:r w:rsidR="00EE452D">
        <w:rPr>
          <w:rFonts w:ascii="Open Sans" w:eastAsia="Open Sans" w:hAnsi="Open Sans" w:cs="Open Sans"/>
        </w:rPr>
        <w:t xml:space="preserve">: </w:t>
      </w:r>
      <w:r w:rsidR="00EE452D">
        <w:rPr>
          <w:rFonts w:ascii="Open Sans" w:eastAsia="Open Sans" w:hAnsi="Open Sans" w:cs="Open Sans"/>
          <w:spacing w:val="-2"/>
        </w:rPr>
        <w:t>T</w:t>
      </w:r>
      <w:r w:rsidR="00EE452D">
        <w:rPr>
          <w:rFonts w:ascii="Open Sans" w:eastAsia="Open Sans" w:hAnsi="Open Sans" w:cs="Open Sans"/>
        </w:rPr>
        <w:t>he</w:t>
      </w:r>
      <w:r w:rsidR="00EE452D">
        <w:rPr>
          <w:rFonts w:ascii="Open Sans" w:eastAsia="Open Sans" w:hAnsi="Open Sans" w:cs="Open Sans"/>
          <w:spacing w:val="-2"/>
        </w:rPr>
        <w:t xml:space="preserve"> </w:t>
      </w:r>
      <w:r w:rsidR="00EE452D">
        <w:rPr>
          <w:rFonts w:ascii="Open Sans" w:eastAsia="Open Sans" w:hAnsi="Open Sans" w:cs="Open Sans"/>
        </w:rPr>
        <w:t>p</w:t>
      </w:r>
      <w:r w:rsidR="00EE452D">
        <w:rPr>
          <w:rFonts w:ascii="Open Sans" w:eastAsia="Open Sans" w:hAnsi="Open Sans" w:cs="Open Sans"/>
          <w:spacing w:val="-3"/>
        </w:rPr>
        <w:t>e</w:t>
      </w:r>
      <w:r w:rsidR="00EE452D">
        <w:rPr>
          <w:rFonts w:ascii="Open Sans" w:eastAsia="Open Sans" w:hAnsi="Open Sans" w:cs="Open Sans"/>
        </w:rPr>
        <w:t>n</w:t>
      </w:r>
      <w:r w:rsidR="00EE452D">
        <w:rPr>
          <w:rFonts w:ascii="Open Sans" w:eastAsia="Open Sans" w:hAnsi="Open Sans" w:cs="Open Sans"/>
          <w:spacing w:val="-2"/>
        </w:rPr>
        <w:t>a</w:t>
      </w:r>
      <w:r w:rsidR="00EE452D">
        <w:rPr>
          <w:rFonts w:ascii="Open Sans" w:eastAsia="Open Sans" w:hAnsi="Open Sans" w:cs="Open Sans"/>
          <w:spacing w:val="5"/>
        </w:rPr>
        <w:t>l</w:t>
      </w:r>
      <w:r w:rsidR="00EE452D">
        <w:rPr>
          <w:rFonts w:ascii="Open Sans" w:eastAsia="Open Sans" w:hAnsi="Open Sans" w:cs="Open Sans"/>
          <w:spacing w:val="-3"/>
        </w:rPr>
        <w:t>t</w:t>
      </w:r>
      <w:r w:rsidR="00EE452D">
        <w:rPr>
          <w:rFonts w:ascii="Open Sans" w:eastAsia="Open Sans" w:hAnsi="Open Sans" w:cs="Open Sans"/>
        </w:rPr>
        <w:t>y</w:t>
      </w:r>
      <w:r w:rsidR="00EE452D">
        <w:rPr>
          <w:rFonts w:ascii="Open Sans" w:eastAsia="Open Sans" w:hAnsi="Open Sans" w:cs="Open Sans"/>
          <w:spacing w:val="-7"/>
        </w:rPr>
        <w:t xml:space="preserve"> </w:t>
      </w:r>
      <w:ins w:id="32" w:author="Meital Waltman" w:date="2016-09-13T16:39:00Z">
        <w:r w:rsidR="00F843CE">
          <w:rPr>
            <w:rFonts w:ascii="Open Sans" w:eastAsia="Open Sans" w:hAnsi="Open Sans" w:cs="Open Sans"/>
            <w:spacing w:val="-7"/>
          </w:rPr>
          <w:t xml:space="preserve">will </w:t>
        </w:r>
      </w:ins>
      <w:ins w:id="33" w:author="Meital Waltman" w:date="2016-09-13T16:40:00Z">
        <w:r w:rsidR="00F843CE">
          <w:rPr>
            <w:rFonts w:ascii="Open Sans" w:eastAsia="Open Sans" w:hAnsi="Open Sans" w:cs="Open Sans"/>
            <w:spacing w:val="-7"/>
          </w:rPr>
          <w:t>be imposed</w:t>
        </w:r>
      </w:ins>
      <w:ins w:id="34" w:author="Meital Waltman" w:date="2016-09-13T16:39:00Z">
        <w:r w:rsidR="00F843CE">
          <w:rPr>
            <w:rFonts w:ascii="Open Sans" w:eastAsia="Open Sans" w:hAnsi="Open Sans" w:cs="Open Sans"/>
            <w:spacing w:val="-7"/>
          </w:rPr>
          <w:t xml:space="preserve"> inside the specified </w:t>
        </w:r>
      </w:ins>
      <w:ins w:id="35" w:author="Meital Waltman" w:date="2016-09-13T16:40:00Z">
        <w:r w:rsidR="00F843CE">
          <w:rPr>
            <w:rFonts w:ascii="Open Sans" w:eastAsia="Open Sans" w:hAnsi="Open Sans" w:cs="Open Sans"/>
            <w:spacing w:val="-7"/>
          </w:rPr>
          <w:t xml:space="preserve">time range (the lower time range limit gets 0 </w:t>
        </w:r>
        <w:proofErr w:type="gramStart"/>
        <w:r w:rsidR="00F843CE">
          <w:rPr>
            <w:rFonts w:ascii="Open Sans" w:eastAsia="Open Sans" w:hAnsi="Open Sans" w:cs="Open Sans"/>
            <w:spacing w:val="-7"/>
          </w:rPr>
          <w:t>penalty,</w:t>
        </w:r>
        <w:proofErr w:type="gramEnd"/>
        <w:r w:rsidR="00F843CE">
          <w:rPr>
            <w:rFonts w:ascii="Open Sans" w:eastAsia="Open Sans" w:hAnsi="Open Sans" w:cs="Open Sans"/>
            <w:spacing w:val="-7"/>
          </w:rPr>
          <w:t xml:space="preserve"> the upper time range limit gets full penalty. </w:t>
        </w:r>
      </w:ins>
      <w:del w:id="36" w:author="Meital Waltman" w:date="2016-09-13T16:40:00Z">
        <w:r w:rsidR="00EE452D" w:rsidDel="00F843CE">
          <w:rPr>
            <w:rFonts w:ascii="Open Sans" w:eastAsia="Open Sans" w:hAnsi="Open Sans" w:cs="Open Sans"/>
            <w:spacing w:val="5"/>
          </w:rPr>
          <w:delText>i</w:delText>
        </w:r>
        <w:r w:rsidR="00EE452D" w:rsidDel="00F843CE">
          <w:rPr>
            <w:rFonts w:ascii="Open Sans" w:eastAsia="Open Sans" w:hAnsi="Open Sans" w:cs="Open Sans"/>
          </w:rPr>
          <w:delText>s</w:delText>
        </w:r>
        <w:r w:rsidR="00EE452D" w:rsidDel="00F843CE">
          <w:rPr>
            <w:rFonts w:ascii="Open Sans" w:eastAsia="Open Sans" w:hAnsi="Open Sans" w:cs="Open Sans"/>
            <w:spacing w:val="2"/>
          </w:rPr>
          <w:delText xml:space="preserve"> </w:delText>
        </w:r>
        <w:r w:rsidR="00EE452D" w:rsidDel="00F843CE">
          <w:rPr>
            <w:rFonts w:ascii="Open Sans" w:eastAsia="Open Sans" w:hAnsi="Open Sans" w:cs="Open Sans"/>
            <w:spacing w:val="5"/>
          </w:rPr>
          <w:delText>im</w:delText>
        </w:r>
        <w:r w:rsidR="00EE452D" w:rsidDel="00F843CE">
          <w:rPr>
            <w:rFonts w:ascii="Open Sans" w:eastAsia="Open Sans" w:hAnsi="Open Sans" w:cs="Open Sans"/>
          </w:rPr>
          <w:delText>p</w:delText>
        </w:r>
        <w:r w:rsidR="00EE452D" w:rsidDel="00F843CE">
          <w:rPr>
            <w:rFonts w:ascii="Open Sans" w:eastAsia="Open Sans" w:hAnsi="Open Sans" w:cs="Open Sans"/>
            <w:spacing w:val="2"/>
          </w:rPr>
          <w:delText>o</w:delText>
        </w:r>
        <w:r w:rsidR="00EE452D" w:rsidDel="00F843CE">
          <w:rPr>
            <w:rFonts w:ascii="Open Sans" w:eastAsia="Open Sans" w:hAnsi="Open Sans" w:cs="Open Sans"/>
          </w:rPr>
          <w:delText>s</w:delText>
        </w:r>
        <w:r w:rsidR="00EE452D" w:rsidDel="00F843CE">
          <w:rPr>
            <w:rFonts w:ascii="Open Sans" w:eastAsia="Open Sans" w:hAnsi="Open Sans" w:cs="Open Sans"/>
            <w:spacing w:val="-3"/>
          </w:rPr>
          <w:delText>e</w:delText>
        </w:r>
        <w:r w:rsidR="00EE452D" w:rsidDel="00F843CE">
          <w:rPr>
            <w:rFonts w:ascii="Open Sans" w:eastAsia="Open Sans" w:hAnsi="Open Sans" w:cs="Open Sans"/>
          </w:rPr>
          <w:delText xml:space="preserve">d </w:delText>
        </w:r>
      </w:del>
      <w:del w:id="37" w:author="Meital Waltman" w:date="2016-09-13T16:41:00Z">
        <w:r w:rsidR="00EE452D" w:rsidDel="00F843CE">
          <w:rPr>
            <w:rFonts w:ascii="Open Sans" w:eastAsia="Open Sans" w:hAnsi="Open Sans" w:cs="Open Sans"/>
            <w:spacing w:val="-6"/>
          </w:rPr>
          <w:delText>w</w:delText>
        </w:r>
        <w:r w:rsidR="00EE452D" w:rsidDel="00F843CE">
          <w:rPr>
            <w:rFonts w:ascii="Open Sans" w:eastAsia="Open Sans" w:hAnsi="Open Sans" w:cs="Open Sans"/>
          </w:rPr>
          <w:delText>h</w:delText>
        </w:r>
        <w:r w:rsidR="00EE452D" w:rsidDel="00F843CE">
          <w:rPr>
            <w:rFonts w:ascii="Open Sans" w:eastAsia="Open Sans" w:hAnsi="Open Sans" w:cs="Open Sans"/>
            <w:spacing w:val="-3"/>
          </w:rPr>
          <w:delText>e</w:delText>
        </w:r>
        <w:r w:rsidR="00EE452D" w:rsidDel="00F843CE">
          <w:rPr>
            <w:rFonts w:ascii="Open Sans" w:eastAsia="Open Sans" w:hAnsi="Open Sans" w:cs="Open Sans"/>
          </w:rPr>
          <w:delText>n</w:delText>
        </w:r>
        <w:r w:rsidR="00EE452D" w:rsidDel="00F843CE">
          <w:rPr>
            <w:rFonts w:ascii="Open Sans" w:eastAsia="Open Sans" w:hAnsi="Open Sans" w:cs="Open Sans"/>
            <w:spacing w:val="-1"/>
          </w:rPr>
          <w:delText xml:space="preserve"> </w:delText>
        </w:r>
        <w:r w:rsidR="00EE452D" w:rsidDel="00F843CE">
          <w:rPr>
            <w:rFonts w:ascii="Open Sans" w:eastAsia="Open Sans" w:hAnsi="Open Sans" w:cs="Open Sans"/>
            <w:spacing w:val="-3"/>
          </w:rPr>
          <w:delText>t</w:delText>
        </w:r>
        <w:r w:rsidR="00EE452D" w:rsidDel="00F843CE">
          <w:rPr>
            <w:rFonts w:ascii="Open Sans" w:eastAsia="Open Sans" w:hAnsi="Open Sans" w:cs="Open Sans"/>
          </w:rPr>
          <w:delText>he</w:delText>
        </w:r>
        <w:r w:rsidR="00EE452D" w:rsidDel="00F843CE">
          <w:rPr>
            <w:rFonts w:ascii="Open Sans" w:eastAsia="Open Sans" w:hAnsi="Open Sans" w:cs="Open Sans"/>
            <w:spacing w:val="-2"/>
          </w:rPr>
          <w:delText xml:space="preserve"> </w:delText>
        </w:r>
        <w:r w:rsidR="00EE452D" w:rsidDel="00F843CE">
          <w:rPr>
            <w:rFonts w:ascii="Open Sans" w:eastAsia="Open Sans" w:hAnsi="Open Sans" w:cs="Open Sans"/>
          </w:rPr>
          <w:delText>s</w:delText>
        </w:r>
        <w:r w:rsidR="00EE452D" w:rsidDel="00F843CE">
          <w:rPr>
            <w:rFonts w:ascii="Open Sans" w:eastAsia="Open Sans" w:hAnsi="Open Sans" w:cs="Open Sans"/>
            <w:spacing w:val="-3"/>
          </w:rPr>
          <w:delText>t</w:delText>
        </w:r>
        <w:r w:rsidR="00EE452D" w:rsidDel="00F843CE">
          <w:rPr>
            <w:rFonts w:ascii="Open Sans" w:eastAsia="Open Sans" w:hAnsi="Open Sans" w:cs="Open Sans"/>
            <w:spacing w:val="-2"/>
          </w:rPr>
          <w:delText>a</w:delText>
        </w:r>
        <w:r w:rsidR="00EE452D" w:rsidDel="00F843CE">
          <w:rPr>
            <w:rFonts w:ascii="Open Sans" w:eastAsia="Open Sans" w:hAnsi="Open Sans" w:cs="Open Sans"/>
          </w:rPr>
          <w:delText>ndby</w:delText>
        </w:r>
        <w:r w:rsidR="00EE452D" w:rsidDel="00F843CE">
          <w:rPr>
            <w:rFonts w:ascii="Open Sans" w:eastAsia="Open Sans" w:hAnsi="Open Sans" w:cs="Open Sans"/>
            <w:spacing w:val="-8"/>
          </w:rPr>
          <w:delText xml:space="preserve"> </w:delText>
        </w:r>
        <w:r w:rsidR="00EE452D" w:rsidDel="00F843CE">
          <w:rPr>
            <w:rFonts w:ascii="Open Sans" w:eastAsia="Open Sans" w:hAnsi="Open Sans" w:cs="Open Sans"/>
            <w:spacing w:val="-3"/>
          </w:rPr>
          <w:delText>t</w:delText>
        </w:r>
        <w:r w:rsidR="00EE452D" w:rsidDel="00F843CE">
          <w:rPr>
            <w:rFonts w:ascii="Open Sans" w:eastAsia="Open Sans" w:hAnsi="Open Sans" w:cs="Open Sans"/>
            <w:spacing w:val="5"/>
          </w:rPr>
          <w:delText>im</w:delText>
        </w:r>
        <w:r w:rsidR="00EE452D" w:rsidDel="00F843CE">
          <w:rPr>
            <w:rFonts w:ascii="Open Sans" w:eastAsia="Open Sans" w:hAnsi="Open Sans" w:cs="Open Sans"/>
          </w:rPr>
          <w:delText>e</w:delText>
        </w:r>
        <w:r w:rsidR="00EE452D" w:rsidDel="00F843CE">
          <w:rPr>
            <w:rFonts w:ascii="Open Sans" w:eastAsia="Open Sans" w:hAnsi="Open Sans" w:cs="Open Sans"/>
            <w:spacing w:val="-2"/>
          </w:rPr>
          <w:delText xml:space="preserve"> </w:delText>
        </w:r>
        <w:r w:rsidR="00EE452D" w:rsidDel="00F843CE">
          <w:rPr>
            <w:rFonts w:ascii="Open Sans" w:eastAsia="Open Sans" w:hAnsi="Open Sans" w:cs="Open Sans"/>
            <w:spacing w:val="5"/>
          </w:rPr>
          <w:delText>i</w:delText>
        </w:r>
        <w:r w:rsidR="00EE452D" w:rsidDel="00F843CE">
          <w:rPr>
            <w:rFonts w:ascii="Open Sans" w:eastAsia="Open Sans" w:hAnsi="Open Sans" w:cs="Open Sans"/>
          </w:rPr>
          <w:delText>s</w:delText>
        </w:r>
        <w:r w:rsidR="00EE452D" w:rsidDel="00F843CE">
          <w:rPr>
            <w:rFonts w:ascii="Open Sans" w:eastAsia="Open Sans" w:hAnsi="Open Sans" w:cs="Open Sans"/>
            <w:spacing w:val="2"/>
          </w:rPr>
          <w:delText xml:space="preserve"> </w:delText>
        </w:r>
      </w:del>
      <w:del w:id="38" w:author="Meital Waltman" w:date="2016-09-13T16:36:00Z">
        <w:r w:rsidR="00EE452D" w:rsidDel="00F843CE">
          <w:rPr>
            <w:rFonts w:ascii="Open Sans" w:eastAsia="Open Sans" w:hAnsi="Open Sans" w:cs="Open Sans"/>
            <w:spacing w:val="5"/>
          </w:rPr>
          <w:delText>l</w:delText>
        </w:r>
        <w:r w:rsidR="00EE452D" w:rsidDel="00F843CE">
          <w:rPr>
            <w:rFonts w:ascii="Open Sans" w:eastAsia="Open Sans" w:hAnsi="Open Sans" w:cs="Open Sans"/>
            <w:spacing w:val="-3"/>
          </w:rPr>
          <w:delText>e</w:delText>
        </w:r>
        <w:r w:rsidR="00EE452D" w:rsidDel="00F843CE">
          <w:rPr>
            <w:rFonts w:ascii="Open Sans" w:eastAsia="Open Sans" w:hAnsi="Open Sans" w:cs="Open Sans"/>
          </w:rPr>
          <w:delText>ss</w:delText>
        </w:r>
        <w:r w:rsidR="00EE452D" w:rsidDel="00F843CE">
          <w:rPr>
            <w:rFonts w:ascii="Open Sans" w:eastAsia="Open Sans" w:hAnsi="Open Sans" w:cs="Open Sans"/>
            <w:spacing w:val="2"/>
          </w:rPr>
          <w:delText xml:space="preserve"> </w:delText>
        </w:r>
        <w:r w:rsidR="00EE452D" w:rsidDel="00F843CE">
          <w:rPr>
            <w:rFonts w:ascii="Open Sans" w:eastAsia="Open Sans" w:hAnsi="Open Sans" w:cs="Open Sans"/>
            <w:spacing w:val="-3"/>
          </w:rPr>
          <w:delText>t</w:delText>
        </w:r>
        <w:r w:rsidR="00EE452D" w:rsidDel="00F843CE">
          <w:rPr>
            <w:rFonts w:ascii="Open Sans" w:eastAsia="Open Sans" w:hAnsi="Open Sans" w:cs="Open Sans"/>
          </w:rPr>
          <w:delText>h</w:delText>
        </w:r>
        <w:r w:rsidR="00EE452D" w:rsidDel="00F843CE">
          <w:rPr>
            <w:rFonts w:ascii="Open Sans" w:eastAsia="Open Sans" w:hAnsi="Open Sans" w:cs="Open Sans"/>
            <w:spacing w:val="-2"/>
          </w:rPr>
          <w:delText>a</w:delText>
        </w:r>
        <w:r w:rsidR="00EE452D" w:rsidDel="00F843CE">
          <w:rPr>
            <w:rFonts w:ascii="Open Sans" w:eastAsia="Open Sans" w:hAnsi="Open Sans" w:cs="Open Sans"/>
          </w:rPr>
          <w:delText xml:space="preserve">n </w:delText>
        </w:r>
        <w:r w:rsidR="00EE452D" w:rsidDel="00F843CE">
          <w:rPr>
            <w:rFonts w:ascii="Open Sans" w:eastAsia="Open Sans" w:hAnsi="Open Sans" w:cs="Open Sans"/>
            <w:spacing w:val="-3"/>
          </w:rPr>
          <w:delText>t</w:delText>
        </w:r>
        <w:r w:rsidR="00EE452D" w:rsidDel="00F843CE">
          <w:rPr>
            <w:rFonts w:ascii="Open Sans" w:eastAsia="Open Sans" w:hAnsi="Open Sans" w:cs="Open Sans"/>
          </w:rPr>
          <w:delText>he</w:delText>
        </w:r>
        <w:r w:rsidR="00EE452D" w:rsidDel="00F843CE">
          <w:rPr>
            <w:rFonts w:ascii="Open Sans" w:eastAsia="Open Sans" w:hAnsi="Open Sans" w:cs="Open Sans"/>
            <w:spacing w:val="-2"/>
          </w:rPr>
          <w:delText xml:space="preserve"> </w:delText>
        </w:r>
        <w:r w:rsidR="00EE452D" w:rsidDel="00F843CE">
          <w:rPr>
            <w:rFonts w:ascii="Open Sans" w:eastAsia="Open Sans" w:hAnsi="Open Sans" w:cs="Open Sans"/>
            <w:spacing w:val="5"/>
          </w:rPr>
          <w:delText>l</w:delText>
        </w:r>
        <w:r w:rsidR="00EE452D" w:rsidDel="00F843CE">
          <w:rPr>
            <w:rFonts w:ascii="Open Sans" w:eastAsia="Open Sans" w:hAnsi="Open Sans" w:cs="Open Sans"/>
            <w:spacing w:val="2"/>
          </w:rPr>
          <w:delText>o</w:delText>
        </w:r>
        <w:r w:rsidR="00EE452D" w:rsidDel="00F843CE">
          <w:rPr>
            <w:rFonts w:ascii="Open Sans" w:eastAsia="Open Sans" w:hAnsi="Open Sans" w:cs="Open Sans"/>
            <w:spacing w:val="-6"/>
          </w:rPr>
          <w:delText>w</w:delText>
        </w:r>
        <w:r w:rsidR="00EE452D" w:rsidDel="00F843CE">
          <w:rPr>
            <w:rFonts w:ascii="Open Sans" w:eastAsia="Open Sans" w:hAnsi="Open Sans" w:cs="Open Sans"/>
            <w:spacing w:val="-3"/>
          </w:rPr>
          <w:delText>e</w:delText>
        </w:r>
        <w:r w:rsidR="00EE452D" w:rsidDel="00F843CE">
          <w:rPr>
            <w:rFonts w:ascii="Open Sans" w:eastAsia="Open Sans" w:hAnsi="Open Sans" w:cs="Open Sans"/>
          </w:rPr>
          <w:delText>r</w:delText>
        </w:r>
        <w:r w:rsidR="00EE452D" w:rsidDel="00F843CE">
          <w:rPr>
            <w:rFonts w:ascii="Open Sans" w:eastAsia="Open Sans" w:hAnsi="Open Sans" w:cs="Open Sans"/>
            <w:spacing w:val="1"/>
          </w:rPr>
          <w:delText xml:space="preserve"> </w:delText>
        </w:r>
        <w:r w:rsidR="00EE452D" w:rsidDel="00F843CE">
          <w:rPr>
            <w:rFonts w:ascii="Open Sans" w:eastAsia="Open Sans" w:hAnsi="Open Sans" w:cs="Open Sans"/>
            <w:spacing w:val="5"/>
          </w:rPr>
          <w:delText>limi</w:delText>
        </w:r>
        <w:r w:rsidR="00EE452D" w:rsidDel="00F843CE">
          <w:rPr>
            <w:rFonts w:ascii="Open Sans" w:eastAsia="Open Sans" w:hAnsi="Open Sans" w:cs="Open Sans"/>
          </w:rPr>
          <w:delText>t</w:delText>
        </w:r>
        <w:r w:rsidR="00EE452D" w:rsidDel="00F843CE">
          <w:rPr>
            <w:rFonts w:ascii="Open Sans" w:eastAsia="Open Sans" w:hAnsi="Open Sans" w:cs="Open Sans"/>
            <w:spacing w:val="-2"/>
          </w:rPr>
          <w:delText xml:space="preserve"> </w:delText>
        </w:r>
        <w:r w:rsidR="00EE452D" w:rsidDel="00F843CE">
          <w:rPr>
            <w:rFonts w:ascii="Open Sans" w:eastAsia="Open Sans" w:hAnsi="Open Sans" w:cs="Open Sans"/>
            <w:spacing w:val="2"/>
          </w:rPr>
          <w:delText>o</w:delText>
        </w:r>
        <w:r w:rsidR="00EE452D" w:rsidDel="00F843CE">
          <w:rPr>
            <w:rFonts w:ascii="Open Sans" w:eastAsia="Open Sans" w:hAnsi="Open Sans" w:cs="Open Sans"/>
          </w:rPr>
          <w:delText xml:space="preserve">r </w:delText>
        </w:r>
      </w:del>
      <w:del w:id="39" w:author="Meital Waltman" w:date="2016-09-13T16:41:00Z">
        <w:r w:rsidR="00EE452D" w:rsidDel="00F843CE">
          <w:rPr>
            <w:rFonts w:ascii="Open Sans" w:eastAsia="Open Sans" w:hAnsi="Open Sans" w:cs="Open Sans"/>
          </w:rPr>
          <w:delText>h</w:delText>
        </w:r>
        <w:r w:rsidR="00EE452D" w:rsidDel="00F843CE">
          <w:rPr>
            <w:rFonts w:ascii="Open Sans" w:eastAsia="Open Sans" w:hAnsi="Open Sans" w:cs="Open Sans"/>
            <w:spacing w:val="5"/>
          </w:rPr>
          <w:delText>i</w:delText>
        </w:r>
        <w:r w:rsidR="00EE452D" w:rsidDel="00F843CE">
          <w:rPr>
            <w:rFonts w:ascii="Open Sans" w:eastAsia="Open Sans" w:hAnsi="Open Sans" w:cs="Open Sans"/>
          </w:rPr>
          <w:delText>gh</w:delText>
        </w:r>
        <w:r w:rsidR="00EE452D" w:rsidDel="00F843CE">
          <w:rPr>
            <w:rFonts w:ascii="Open Sans" w:eastAsia="Open Sans" w:hAnsi="Open Sans" w:cs="Open Sans"/>
            <w:spacing w:val="-3"/>
          </w:rPr>
          <w:delText>e</w:delText>
        </w:r>
        <w:r w:rsidR="00EE452D" w:rsidDel="00F843CE">
          <w:rPr>
            <w:rFonts w:ascii="Open Sans" w:eastAsia="Open Sans" w:hAnsi="Open Sans" w:cs="Open Sans"/>
          </w:rPr>
          <w:delText>r</w:delText>
        </w:r>
        <w:r w:rsidR="00EE452D" w:rsidDel="00F843CE">
          <w:rPr>
            <w:rFonts w:ascii="Open Sans" w:eastAsia="Open Sans" w:hAnsi="Open Sans" w:cs="Open Sans"/>
            <w:spacing w:val="-1"/>
          </w:rPr>
          <w:delText xml:space="preserve"> </w:delText>
        </w:r>
        <w:r w:rsidR="00EE452D" w:rsidDel="00F843CE">
          <w:rPr>
            <w:rFonts w:ascii="Open Sans" w:eastAsia="Open Sans" w:hAnsi="Open Sans" w:cs="Open Sans"/>
            <w:spacing w:val="-3"/>
          </w:rPr>
          <w:delText>t</w:delText>
        </w:r>
        <w:r w:rsidR="00EE452D" w:rsidDel="00F843CE">
          <w:rPr>
            <w:rFonts w:ascii="Open Sans" w:eastAsia="Open Sans" w:hAnsi="Open Sans" w:cs="Open Sans"/>
          </w:rPr>
          <w:delText>h</w:delText>
        </w:r>
        <w:r w:rsidR="00EE452D" w:rsidDel="00F843CE">
          <w:rPr>
            <w:rFonts w:ascii="Open Sans" w:eastAsia="Open Sans" w:hAnsi="Open Sans" w:cs="Open Sans"/>
            <w:spacing w:val="-2"/>
          </w:rPr>
          <w:delText>a</w:delText>
        </w:r>
        <w:r w:rsidR="00EE452D" w:rsidDel="00F843CE">
          <w:rPr>
            <w:rFonts w:ascii="Open Sans" w:eastAsia="Open Sans" w:hAnsi="Open Sans" w:cs="Open Sans"/>
          </w:rPr>
          <w:delText xml:space="preserve">n </w:delText>
        </w:r>
        <w:r w:rsidR="00EE452D" w:rsidDel="00F843CE">
          <w:rPr>
            <w:rFonts w:ascii="Open Sans" w:eastAsia="Open Sans" w:hAnsi="Open Sans" w:cs="Open Sans"/>
            <w:spacing w:val="-3"/>
          </w:rPr>
          <w:delText>t</w:delText>
        </w:r>
        <w:r w:rsidR="00EE452D" w:rsidDel="00F843CE">
          <w:rPr>
            <w:rFonts w:ascii="Open Sans" w:eastAsia="Open Sans" w:hAnsi="Open Sans" w:cs="Open Sans"/>
          </w:rPr>
          <w:delText>he</w:delText>
        </w:r>
        <w:r w:rsidR="00EE452D" w:rsidDel="00F843CE">
          <w:rPr>
            <w:rFonts w:ascii="Open Sans" w:eastAsia="Open Sans" w:hAnsi="Open Sans" w:cs="Open Sans"/>
            <w:spacing w:val="-2"/>
          </w:rPr>
          <w:delText xml:space="preserve"> </w:delText>
        </w:r>
        <w:r w:rsidR="00EE452D" w:rsidDel="00F843CE">
          <w:rPr>
            <w:rFonts w:ascii="Open Sans" w:eastAsia="Open Sans" w:hAnsi="Open Sans" w:cs="Open Sans"/>
          </w:rPr>
          <w:delText>upp</w:delText>
        </w:r>
        <w:r w:rsidR="00EE452D" w:rsidDel="00F843CE">
          <w:rPr>
            <w:rFonts w:ascii="Open Sans" w:eastAsia="Open Sans" w:hAnsi="Open Sans" w:cs="Open Sans"/>
            <w:spacing w:val="-3"/>
          </w:rPr>
          <w:delText>e</w:delText>
        </w:r>
        <w:r w:rsidR="00EE452D" w:rsidDel="00F843CE">
          <w:rPr>
            <w:rFonts w:ascii="Open Sans" w:eastAsia="Open Sans" w:hAnsi="Open Sans" w:cs="Open Sans"/>
          </w:rPr>
          <w:delText>r</w:delText>
        </w:r>
        <w:r w:rsidR="00EE452D" w:rsidDel="00F843CE">
          <w:rPr>
            <w:rFonts w:ascii="Open Sans" w:eastAsia="Open Sans" w:hAnsi="Open Sans" w:cs="Open Sans"/>
            <w:spacing w:val="-1"/>
          </w:rPr>
          <w:delText xml:space="preserve"> </w:delText>
        </w:r>
        <w:r w:rsidR="00EE452D" w:rsidDel="00F843CE">
          <w:rPr>
            <w:rFonts w:ascii="Open Sans" w:eastAsia="Open Sans" w:hAnsi="Open Sans" w:cs="Open Sans"/>
            <w:spacing w:val="5"/>
          </w:rPr>
          <w:delText>limi</w:delText>
        </w:r>
        <w:r w:rsidR="00EE452D" w:rsidDel="00F843CE">
          <w:rPr>
            <w:rFonts w:ascii="Open Sans" w:eastAsia="Open Sans" w:hAnsi="Open Sans" w:cs="Open Sans"/>
            <w:spacing w:val="-3"/>
          </w:rPr>
          <w:delText>t</w:delText>
        </w:r>
      </w:del>
      <w:del w:id="40" w:author="Meital Waltman" w:date="2016-09-13T16:38:00Z">
        <w:r w:rsidR="00EE452D" w:rsidDel="00F843CE">
          <w:rPr>
            <w:rFonts w:ascii="Open Sans" w:eastAsia="Open Sans" w:hAnsi="Open Sans" w:cs="Open Sans"/>
          </w:rPr>
          <w:delText>.</w:delText>
        </w:r>
      </w:del>
      <w:del w:id="41" w:author="Meital Waltman" w:date="2016-09-13T16:41:00Z">
        <w:r w:rsidR="00EE452D" w:rsidDel="00F843CE">
          <w:rPr>
            <w:rFonts w:ascii="Open Sans" w:eastAsia="Open Sans" w:hAnsi="Open Sans" w:cs="Open Sans"/>
            <w:spacing w:val="2"/>
          </w:rPr>
          <w:delText xml:space="preserve"> </w:delText>
        </w:r>
        <w:r w:rsidR="00EE452D" w:rsidDel="00F843CE">
          <w:rPr>
            <w:rFonts w:ascii="Open Sans" w:eastAsia="Open Sans" w:hAnsi="Open Sans" w:cs="Open Sans"/>
            <w:spacing w:val="-1"/>
          </w:rPr>
          <w:delText>I</w:delText>
        </w:r>
        <w:r w:rsidR="00EE452D" w:rsidDel="00F843CE">
          <w:rPr>
            <w:rFonts w:ascii="Open Sans" w:eastAsia="Open Sans" w:hAnsi="Open Sans" w:cs="Open Sans"/>
          </w:rPr>
          <w:delText>n</w:delText>
        </w:r>
        <w:r w:rsidR="00EE452D" w:rsidDel="00F843CE">
          <w:rPr>
            <w:rFonts w:ascii="Open Sans" w:eastAsia="Open Sans" w:hAnsi="Open Sans" w:cs="Open Sans"/>
            <w:spacing w:val="1"/>
          </w:rPr>
          <w:delText xml:space="preserve"> </w:delText>
        </w:r>
        <w:r w:rsidR="00EE452D" w:rsidDel="00F843CE">
          <w:rPr>
            <w:rFonts w:ascii="Open Sans" w:eastAsia="Open Sans" w:hAnsi="Open Sans" w:cs="Open Sans"/>
            <w:spacing w:val="2"/>
          </w:rPr>
          <w:delText>o</w:delText>
        </w:r>
        <w:r w:rsidR="00EE452D" w:rsidDel="00F843CE">
          <w:rPr>
            <w:rFonts w:ascii="Open Sans" w:eastAsia="Open Sans" w:hAnsi="Open Sans" w:cs="Open Sans"/>
          </w:rPr>
          <w:delText>ur</w:delText>
        </w:r>
        <w:r w:rsidR="00EE452D" w:rsidDel="00F843CE">
          <w:rPr>
            <w:rFonts w:ascii="Open Sans" w:eastAsia="Open Sans" w:hAnsi="Open Sans" w:cs="Open Sans"/>
            <w:spacing w:val="2"/>
          </w:rPr>
          <w:delText xml:space="preserve"> </w:delText>
        </w:r>
        <w:r w:rsidR="00EE452D" w:rsidDel="00F843CE">
          <w:rPr>
            <w:rFonts w:ascii="Open Sans" w:eastAsia="Open Sans" w:hAnsi="Open Sans" w:cs="Open Sans"/>
            <w:spacing w:val="-3"/>
          </w:rPr>
          <w:delText>e</w:delText>
        </w:r>
        <w:r w:rsidR="00EE452D" w:rsidDel="00F843CE">
          <w:rPr>
            <w:rFonts w:ascii="Open Sans" w:eastAsia="Open Sans" w:hAnsi="Open Sans" w:cs="Open Sans"/>
            <w:spacing w:val="5"/>
          </w:rPr>
          <w:delText>x</w:delText>
        </w:r>
        <w:r w:rsidR="00EE452D" w:rsidDel="00F843CE">
          <w:rPr>
            <w:rFonts w:ascii="Open Sans" w:eastAsia="Open Sans" w:hAnsi="Open Sans" w:cs="Open Sans"/>
            <w:spacing w:val="-2"/>
          </w:rPr>
          <w:delText>a</w:delText>
        </w:r>
        <w:r w:rsidR="00EE452D" w:rsidDel="00F843CE">
          <w:rPr>
            <w:rFonts w:ascii="Open Sans" w:eastAsia="Open Sans" w:hAnsi="Open Sans" w:cs="Open Sans"/>
            <w:spacing w:val="5"/>
          </w:rPr>
          <w:delText>m</w:delText>
        </w:r>
        <w:r w:rsidR="00EE452D" w:rsidDel="00F843CE">
          <w:rPr>
            <w:rFonts w:ascii="Open Sans" w:eastAsia="Open Sans" w:hAnsi="Open Sans" w:cs="Open Sans"/>
          </w:rPr>
          <w:delText>p</w:delText>
        </w:r>
        <w:r w:rsidR="00EE452D" w:rsidDel="00F843CE">
          <w:rPr>
            <w:rFonts w:ascii="Open Sans" w:eastAsia="Open Sans" w:hAnsi="Open Sans" w:cs="Open Sans"/>
            <w:spacing w:val="5"/>
          </w:rPr>
          <w:delText>l</w:delText>
        </w:r>
        <w:r w:rsidR="00EE452D" w:rsidDel="00F843CE">
          <w:rPr>
            <w:rFonts w:ascii="Open Sans" w:eastAsia="Open Sans" w:hAnsi="Open Sans" w:cs="Open Sans"/>
          </w:rPr>
          <w:delText>e</w:delText>
        </w:r>
        <w:r w:rsidR="00EE452D" w:rsidDel="00F843CE">
          <w:rPr>
            <w:rFonts w:ascii="Open Sans" w:eastAsia="Open Sans" w:hAnsi="Open Sans" w:cs="Open Sans"/>
            <w:spacing w:val="-4"/>
          </w:rPr>
          <w:delText xml:space="preserve"> </w:delText>
        </w:r>
        <w:r w:rsidR="00EE452D" w:rsidDel="00F843CE">
          <w:rPr>
            <w:rFonts w:ascii="Open Sans" w:eastAsia="Open Sans" w:hAnsi="Open Sans" w:cs="Open Sans"/>
            <w:spacing w:val="5"/>
          </w:rPr>
          <w:delText>i</w:delText>
        </w:r>
        <w:r w:rsidR="00EE452D" w:rsidDel="00F843CE">
          <w:rPr>
            <w:rFonts w:ascii="Open Sans" w:eastAsia="Open Sans" w:hAnsi="Open Sans" w:cs="Open Sans"/>
          </w:rPr>
          <w:delText>n</w:delText>
        </w:r>
        <w:r w:rsidR="00EE452D" w:rsidDel="00F843CE">
          <w:rPr>
            <w:rFonts w:ascii="Open Sans" w:eastAsia="Open Sans" w:hAnsi="Open Sans" w:cs="Open Sans"/>
            <w:spacing w:val="1"/>
          </w:rPr>
          <w:delText xml:space="preserve"> </w:delText>
        </w:r>
        <w:r w:rsidR="00EE452D" w:rsidDel="00F843CE">
          <w:rPr>
            <w:rFonts w:ascii="Open Sans" w:eastAsia="Open Sans" w:hAnsi="Open Sans" w:cs="Open Sans"/>
            <w:spacing w:val="-3"/>
          </w:rPr>
          <w:delText>t</w:delText>
        </w:r>
        <w:r w:rsidR="00EE452D" w:rsidDel="00F843CE">
          <w:rPr>
            <w:rFonts w:ascii="Open Sans" w:eastAsia="Open Sans" w:hAnsi="Open Sans" w:cs="Open Sans"/>
          </w:rPr>
          <w:delText>he</w:delText>
        </w:r>
        <w:r w:rsidR="00EE452D" w:rsidDel="00F843CE">
          <w:rPr>
            <w:rFonts w:ascii="Open Sans" w:eastAsia="Open Sans" w:hAnsi="Open Sans" w:cs="Open Sans"/>
            <w:spacing w:val="-2"/>
          </w:rPr>
          <w:delText xml:space="preserve"> </w:delText>
        </w:r>
      </w:del>
      <w:del w:id="42" w:author="Meital Waltman" w:date="2016-09-13T16:38:00Z">
        <w:r w:rsidR="00EE452D" w:rsidDel="00F843CE">
          <w:rPr>
            <w:rFonts w:ascii="Open Sans" w:eastAsia="Open Sans" w:hAnsi="Open Sans" w:cs="Open Sans"/>
            <w:spacing w:val="-6"/>
          </w:rPr>
          <w:delText>O</w:delText>
        </w:r>
        <w:r w:rsidR="00EE452D" w:rsidDel="00F843CE">
          <w:rPr>
            <w:rFonts w:ascii="Open Sans" w:eastAsia="Open Sans" w:hAnsi="Open Sans" w:cs="Open Sans"/>
            <w:spacing w:val="-5"/>
          </w:rPr>
          <w:delText>v</w:delText>
        </w:r>
        <w:r w:rsidR="00EE452D" w:rsidDel="00F843CE">
          <w:rPr>
            <w:rFonts w:ascii="Open Sans" w:eastAsia="Open Sans" w:hAnsi="Open Sans" w:cs="Open Sans"/>
            <w:spacing w:val="-3"/>
          </w:rPr>
          <w:delText>e</w:delText>
        </w:r>
        <w:r w:rsidR="00EE452D" w:rsidDel="00F843CE">
          <w:rPr>
            <w:rFonts w:ascii="Open Sans" w:eastAsia="Open Sans" w:hAnsi="Open Sans" w:cs="Open Sans"/>
          </w:rPr>
          <w:delText>r</w:delText>
        </w:r>
        <w:r w:rsidR="00EE452D" w:rsidDel="00F843CE">
          <w:rPr>
            <w:rFonts w:ascii="Open Sans" w:eastAsia="Open Sans" w:hAnsi="Open Sans" w:cs="Open Sans"/>
            <w:spacing w:val="-5"/>
          </w:rPr>
          <w:delText>v</w:delText>
        </w:r>
        <w:r w:rsidR="00EE452D" w:rsidDel="00F843CE">
          <w:rPr>
            <w:rFonts w:ascii="Open Sans" w:eastAsia="Open Sans" w:hAnsi="Open Sans" w:cs="Open Sans"/>
            <w:spacing w:val="5"/>
          </w:rPr>
          <w:delText>i</w:delText>
        </w:r>
        <w:r w:rsidR="00EE452D" w:rsidDel="00F843CE">
          <w:rPr>
            <w:rFonts w:ascii="Open Sans" w:eastAsia="Open Sans" w:hAnsi="Open Sans" w:cs="Open Sans"/>
            <w:spacing w:val="-3"/>
          </w:rPr>
          <w:delText>e</w:delText>
        </w:r>
        <w:r w:rsidR="00EE452D" w:rsidDel="00F843CE">
          <w:rPr>
            <w:rFonts w:ascii="Open Sans" w:eastAsia="Open Sans" w:hAnsi="Open Sans" w:cs="Open Sans"/>
            <w:spacing w:val="-6"/>
          </w:rPr>
          <w:delText>w</w:delText>
        </w:r>
        <w:r w:rsidR="00EE452D" w:rsidDel="00F843CE">
          <w:rPr>
            <w:rFonts w:ascii="Open Sans" w:eastAsia="Open Sans" w:hAnsi="Open Sans" w:cs="Open Sans"/>
          </w:rPr>
          <w:delText>,</w:delText>
        </w:r>
        <w:r w:rsidR="00EE452D" w:rsidDel="00F843CE">
          <w:rPr>
            <w:rFonts w:ascii="Open Sans" w:eastAsia="Open Sans" w:hAnsi="Open Sans" w:cs="Open Sans"/>
            <w:spacing w:val="3"/>
          </w:rPr>
          <w:delText xml:space="preserve"> </w:delText>
        </w:r>
        <w:r w:rsidR="00EE452D" w:rsidDel="00F843CE">
          <w:rPr>
            <w:rFonts w:ascii="Open Sans" w:eastAsia="Open Sans" w:hAnsi="Open Sans" w:cs="Open Sans"/>
          </w:rPr>
          <w:delText>a p</w:delText>
        </w:r>
        <w:r w:rsidR="00EE452D" w:rsidDel="00F843CE">
          <w:rPr>
            <w:rFonts w:ascii="Open Sans" w:eastAsia="Open Sans" w:hAnsi="Open Sans" w:cs="Open Sans"/>
            <w:spacing w:val="-3"/>
          </w:rPr>
          <w:delText>e</w:delText>
        </w:r>
        <w:r w:rsidR="00EE452D" w:rsidDel="00F843CE">
          <w:rPr>
            <w:rFonts w:ascii="Open Sans" w:eastAsia="Open Sans" w:hAnsi="Open Sans" w:cs="Open Sans"/>
          </w:rPr>
          <w:delText>n</w:delText>
        </w:r>
        <w:r w:rsidR="00EE452D" w:rsidDel="00F843CE">
          <w:rPr>
            <w:rFonts w:ascii="Open Sans" w:eastAsia="Open Sans" w:hAnsi="Open Sans" w:cs="Open Sans"/>
            <w:spacing w:val="-2"/>
          </w:rPr>
          <w:delText>a</w:delText>
        </w:r>
        <w:r w:rsidR="00EE452D" w:rsidDel="00F843CE">
          <w:rPr>
            <w:rFonts w:ascii="Open Sans" w:eastAsia="Open Sans" w:hAnsi="Open Sans" w:cs="Open Sans"/>
            <w:spacing w:val="5"/>
          </w:rPr>
          <w:delText>l</w:delText>
        </w:r>
        <w:r w:rsidR="00EE452D" w:rsidDel="00F843CE">
          <w:rPr>
            <w:rFonts w:ascii="Open Sans" w:eastAsia="Open Sans" w:hAnsi="Open Sans" w:cs="Open Sans"/>
            <w:spacing w:val="-3"/>
          </w:rPr>
          <w:delText>t</w:delText>
        </w:r>
        <w:r w:rsidR="00EE452D" w:rsidDel="00F843CE">
          <w:rPr>
            <w:rFonts w:ascii="Open Sans" w:eastAsia="Open Sans" w:hAnsi="Open Sans" w:cs="Open Sans"/>
          </w:rPr>
          <w:delText>y</w:delText>
        </w:r>
        <w:r w:rsidR="00EE452D" w:rsidDel="00F843CE">
          <w:rPr>
            <w:rFonts w:ascii="Open Sans" w:eastAsia="Open Sans" w:hAnsi="Open Sans" w:cs="Open Sans"/>
            <w:spacing w:val="-7"/>
          </w:rPr>
          <w:delText xml:space="preserve"> </w:delText>
        </w:r>
        <w:r w:rsidR="00EE452D" w:rsidDel="00F843CE">
          <w:rPr>
            <w:rFonts w:ascii="Open Sans" w:eastAsia="Open Sans" w:hAnsi="Open Sans" w:cs="Open Sans"/>
            <w:spacing w:val="-6"/>
          </w:rPr>
          <w:delText>w</w:delText>
        </w:r>
        <w:r w:rsidR="00EE452D" w:rsidDel="00F843CE">
          <w:rPr>
            <w:rFonts w:ascii="Open Sans" w:eastAsia="Open Sans" w:hAnsi="Open Sans" w:cs="Open Sans"/>
            <w:spacing w:val="2"/>
          </w:rPr>
          <w:delText>o</w:delText>
        </w:r>
        <w:r w:rsidR="00EE452D" w:rsidDel="00F843CE">
          <w:rPr>
            <w:rFonts w:ascii="Open Sans" w:eastAsia="Open Sans" w:hAnsi="Open Sans" w:cs="Open Sans"/>
          </w:rPr>
          <w:delText>u</w:delText>
        </w:r>
        <w:r w:rsidR="00EE452D" w:rsidDel="00F843CE">
          <w:rPr>
            <w:rFonts w:ascii="Open Sans" w:eastAsia="Open Sans" w:hAnsi="Open Sans" w:cs="Open Sans"/>
            <w:spacing w:val="5"/>
          </w:rPr>
          <w:delText>l</w:delText>
        </w:r>
        <w:r w:rsidR="00EE452D" w:rsidDel="00F843CE">
          <w:rPr>
            <w:rFonts w:ascii="Open Sans" w:eastAsia="Open Sans" w:hAnsi="Open Sans" w:cs="Open Sans"/>
          </w:rPr>
          <w:delText>d</w:delText>
        </w:r>
        <w:r w:rsidR="00EE452D" w:rsidDel="00F843CE">
          <w:rPr>
            <w:rFonts w:ascii="Open Sans" w:eastAsia="Open Sans" w:hAnsi="Open Sans" w:cs="Open Sans"/>
            <w:spacing w:val="-2"/>
          </w:rPr>
          <w:delText xml:space="preserve"> </w:delText>
        </w:r>
        <w:r w:rsidR="00EE452D" w:rsidDel="00F843CE">
          <w:rPr>
            <w:rFonts w:ascii="Open Sans" w:eastAsia="Open Sans" w:hAnsi="Open Sans" w:cs="Open Sans"/>
          </w:rPr>
          <w:delText xml:space="preserve">be </w:delText>
        </w:r>
        <w:r w:rsidR="00EE452D" w:rsidDel="00F843CE">
          <w:rPr>
            <w:rFonts w:ascii="Open Sans" w:eastAsia="Open Sans" w:hAnsi="Open Sans" w:cs="Open Sans"/>
            <w:spacing w:val="5"/>
          </w:rPr>
          <w:delText>im</w:delText>
        </w:r>
        <w:r w:rsidR="00EE452D" w:rsidDel="00F843CE">
          <w:rPr>
            <w:rFonts w:ascii="Open Sans" w:eastAsia="Open Sans" w:hAnsi="Open Sans" w:cs="Open Sans"/>
          </w:rPr>
          <w:delText>p</w:delText>
        </w:r>
        <w:r w:rsidR="00EE452D" w:rsidDel="00F843CE">
          <w:rPr>
            <w:rFonts w:ascii="Open Sans" w:eastAsia="Open Sans" w:hAnsi="Open Sans" w:cs="Open Sans"/>
            <w:spacing w:val="2"/>
          </w:rPr>
          <w:delText>o</w:delText>
        </w:r>
        <w:r w:rsidR="00EE452D" w:rsidDel="00F843CE">
          <w:rPr>
            <w:rFonts w:ascii="Open Sans" w:eastAsia="Open Sans" w:hAnsi="Open Sans" w:cs="Open Sans"/>
          </w:rPr>
          <w:delText>s</w:delText>
        </w:r>
        <w:r w:rsidR="00EE452D" w:rsidDel="00F843CE">
          <w:rPr>
            <w:rFonts w:ascii="Open Sans" w:eastAsia="Open Sans" w:hAnsi="Open Sans" w:cs="Open Sans"/>
            <w:spacing w:val="-3"/>
          </w:rPr>
          <w:delText>e</w:delText>
        </w:r>
        <w:r w:rsidR="00EE452D" w:rsidDel="00F843CE">
          <w:rPr>
            <w:rFonts w:ascii="Open Sans" w:eastAsia="Open Sans" w:hAnsi="Open Sans" w:cs="Open Sans"/>
          </w:rPr>
          <w:delText xml:space="preserve">d </w:delText>
        </w:r>
        <w:r w:rsidR="00EE452D" w:rsidDel="00F843CE">
          <w:rPr>
            <w:rFonts w:ascii="Open Sans" w:eastAsia="Open Sans" w:hAnsi="Open Sans" w:cs="Open Sans"/>
            <w:spacing w:val="5"/>
          </w:rPr>
          <w:delText>i</w:delText>
        </w:r>
        <w:r w:rsidR="00EE452D" w:rsidDel="00F843CE">
          <w:rPr>
            <w:rFonts w:ascii="Open Sans" w:eastAsia="Open Sans" w:hAnsi="Open Sans" w:cs="Open Sans"/>
          </w:rPr>
          <w:delText>f</w:delText>
        </w:r>
        <w:r w:rsidR="00EE452D" w:rsidDel="00F843CE">
          <w:rPr>
            <w:rFonts w:ascii="Open Sans" w:eastAsia="Open Sans" w:hAnsi="Open Sans" w:cs="Open Sans"/>
            <w:spacing w:val="2"/>
          </w:rPr>
          <w:delText xml:space="preserve"> </w:delText>
        </w:r>
        <w:r w:rsidR="00EE452D" w:rsidDel="00F843CE">
          <w:rPr>
            <w:rFonts w:ascii="Open Sans" w:eastAsia="Open Sans" w:hAnsi="Open Sans" w:cs="Open Sans"/>
            <w:spacing w:val="-3"/>
          </w:rPr>
          <w:delText>t</w:delText>
        </w:r>
        <w:r w:rsidR="00EE452D" w:rsidDel="00F843CE">
          <w:rPr>
            <w:rFonts w:ascii="Open Sans" w:eastAsia="Open Sans" w:hAnsi="Open Sans" w:cs="Open Sans"/>
          </w:rPr>
          <w:delText>he</w:delText>
        </w:r>
        <w:r w:rsidR="00EE452D" w:rsidDel="00F843CE">
          <w:rPr>
            <w:rFonts w:ascii="Open Sans" w:eastAsia="Open Sans" w:hAnsi="Open Sans" w:cs="Open Sans"/>
            <w:spacing w:val="-2"/>
          </w:rPr>
          <w:delText xml:space="preserve"> </w:delText>
        </w:r>
        <w:r w:rsidR="00EE452D" w:rsidDel="00F843CE">
          <w:rPr>
            <w:rFonts w:ascii="Open Sans" w:eastAsia="Open Sans" w:hAnsi="Open Sans" w:cs="Open Sans"/>
            <w:spacing w:val="-5"/>
          </w:rPr>
          <w:delText>v</w:delText>
        </w:r>
        <w:r w:rsidR="00EE452D" w:rsidDel="00F843CE">
          <w:rPr>
            <w:rFonts w:ascii="Open Sans" w:eastAsia="Open Sans" w:hAnsi="Open Sans" w:cs="Open Sans"/>
            <w:spacing w:val="-3"/>
          </w:rPr>
          <w:delText>e</w:delText>
        </w:r>
        <w:r w:rsidR="00EE452D" w:rsidDel="00F843CE">
          <w:rPr>
            <w:rFonts w:ascii="Open Sans" w:eastAsia="Open Sans" w:hAnsi="Open Sans" w:cs="Open Sans"/>
          </w:rPr>
          <w:delText>h</w:delText>
        </w:r>
        <w:r w:rsidR="00EE452D" w:rsidDel="00F843CE">
          <w:rPr>
            <w:rFonts w:ascii="Open Sans" w:eastAsia="Open Sans" w:hAnsi="Open Sans" w:cs="Open Sans"/>
            <w:spacing w:val="5"/>
          </w:rPr>
          <w:delText>i</w:delText>
        </w:r>
        <w:r w:rsidR="00EE452D" w:rsidDel="00F843CE">
          <w:rPr>
            <w:rFonts w:ascii="Open Sans" w:eastAsia="Open Sans" w:hAnsi="Open Sans" w:cs="Open Sans"/>
          </w:rPr>
          <w:delText>c</w:delText>
        </w:r>
        <w:r w:rsidR="00EE452D" w:rsidDel="00F843CE">
          <w:rPr>
            <w:rFonts w:ascii="Open Sans" w:eastAsia="Open Sans" w:hAnsi="Open Sans" w:cs="Open Sans"/>
            <w:spacing w:val="5"/>
          </w:rPr>
          <w:delText>l</w:delText>
        </w:r>
        <w:r w:rsidR="00EE452D" w:rsidDel="00F843CE">
          <w:rPr>
            <w:rFonts w:ascii="Open Sans" w:eastAsia="Open Sans" w:hAnsi="Open Sans" w:cs="Open Sans"/>
          </w:rPr>
          <w:delText>e</w:delText>
        </w:r>
        <w:r w:rsidR="00EE452D" w:rsidDel="00F843CE">
          <w:rPr>
            <w:rFonts w:ascii="Open Sans" w:eastAsia="Open Sans" w:hAnsi="Open Sans" w:cs="Open Sans"/>
            <w:spacing w:val="-5"/>
          </w:rPr>
          <w:delText xml:space="preserve"> </w:delText>
        </w:r>
        <w:r w:rsidR="00EE452D" w:rsidDel="00F843CE">
          <w:rPr>
            <w:rFonts w:ascii="Open Sans" w:eastAsia="Open Sans" w:hAnsi="Open Sans" w:cs="Open Sans"/>
            <w:spacing w:val="-6"/>
          </w:rPr>
          <w:delText>w</w:delText>
        </w:r>
        <w:r w:rsidR="00EE452D" w:rsidDel="00F843CE">
          <w:rPr>
            <w:rFonts w:ascii="Open Sans" w:eastAsia="Open Sans" w:hAnsi="Open Sans" w:cs="Open Sans"/>
            <w:spacing w:val="2"/>
          </w:rPr>
          <w:delText>o</w:delText>
        </w:r>
        <w:r w:rsidR="00EE452D" w:rsidDel="00F843CE">
          <w:rPr>
            <w:rFonts w:ascii="Open Sans" w:eastAsia="Open Sans" w:hAnsi="Open Sans" w:cs="Open Sans"/>
          </w:rPr>
          <w:delText>r</w:delText>
        </w:r>
        <w:r w:rsidR="00EE452D" w:rsidDel="00F843CE">
          <w:rPr>
            <w:rFonts w:ascii="Open Sans" w:eastAsia="Open Sans" w:hAnsi="Open Sans" w:cs="Open Sans"/>
            <w:spacing w:val="5"/>
          </w:rPr>
          <w:delText>k</w:delText>
        </w:r>
        <w:r w:rsidR="00EE452D" w:rsidDel="00F843CE">
          <w:rPr>
            <w:rFonts w:ascii="Open Sans" w:eastAsia="Open Sans" w:hAnsi="Open Sans" w:cs="Open Sans"/>
            <w:spacing w:val="-3"/>
          </w:rPr>
          <w:delText>e</w:delText>
        </w:r>
        <w:r w:rsidR="00EE452D" w:rsidDel="00F843CE">
          <w:rPr>
            <w:rFonts w:ascii="Open Sans" w:eastAsia="Open Sans" w:hAnsi="Open Sans" w:cs="Open Sans"/>
          </w:rPr>
          <w:delText>d</w:delText>
        </w:r>
        <w:r w:rsidR="00EE452D" w:rsidDel="00F843CE">
          <w:rPr>
            <w:rFonts w:ascii="Open Sans" w:eastAsia="Open Sans" w:hAnsi="Open Sans" w:cs="Open Sans"/>
            <w:spacing w:val="-1"/>
          </w:rPr>
          <w:delText xml:space="preserve"> </w:delText>
        </w:r>
        <w:r w:rsidR="00EE452D" w:rsidDel="00F843CE">
          <w:rPr>
            <w:rFonts w:ascii="Open Sans" w:eastAsia="Open Sans" w:hAnsi="Open Sans" w:cs="Open Sans"/>
            <w:spacing w:val="5"/>
          </w:rPr>
          <w:delText>l</w:delText>
        </w:r>
        <w:r w:rsidR="00EE452D" w:rsidDel="00F843CE">
          <w:rPr>
            <w:rFonts w:ascii="Open Sans" w:eastAsia="Open Sans" w:hAnsi="Open Sans" w:cs="Open Sans"/>
            <w:spacing w:val="-3"/>
          </w:rPr>
          <w:delText>e</w:delText>
        </w:r>
        <w:r w:rsidR="00EE452D" w:rsidDel="00F843CE">
          <w:rPr>
            <w:rFonts w:ascii="Open Sans" w:eastAsia="Open Sans" w:hAnsi="Open Sans" w:cs="Open Sans"/>
          </w:rPr>
          <w:delText>ss</w:delText>
        </w:r>
        <w:r w:rsidR="00EE452D" w:rsidDel="00F843CE">
          <w:rPr>
            <w:rFonts w:ascii="Open Sans" w:eastAsia="Open Sans" w:hAnsi="Open Sans" w:cs="Open Sans"/>
            <w:spacing w:val="2"/>
          </w:rPr>
          <w:delText xml:space="preserve"> </w:delText>
        </w:r>
        <w:r w:rsidR="00EE452D" w:rsidDel="00F843CE">
          <w:rPr>
            <w:rFonts w:ascii="Open Sans" w:eastAsia="Open Sans" w:hAnsi="Open Sans" w:cs="Open Sans"/>
            <w:spacing w:val="-3"/>
          </w:rPr>
          <w:delText>t</w:delText>
        </w:r>
        <w:r w:rsidR="00EE452D" w:rsidDel="00F843CE">
          <w:rPr>
            <w:rFonts w:ascii="Open Sans" w:eastAsia="Open Sans" w:hAnsi="Open Sans" w:cs="Open Sans"/>
          </w:rPr>
          <w:delText>h</w:delText>
        </w:r>
        <w:r w:rsidR="00EE452D" w:rsidDel="00F843CE">
          <w:rPr>
            <w:rFonts w:ascii="Open Sans" w:eastAsia="Open Sans" w:hAnsi="Open Sans" w:cs="Open Sans"/>
            <w:spacing w:val="-2"/>
          </w:rPr>
          <w:delText>a</w:delText>
        </w:r>
        <w:r w:rsidR="00EE452D" w:rsidDel="00F843CE">
          <w:rPr>
            <w:rFonts w:ascii="Open Sans" w:eastAsia="Open Sans" w:hAnsi="Open Sans" w:cs="Open Sans"/>
          </w:rPr>
          <w:delText xml:space="preserve">n </w:delText>
        </w:r>
        <w:r w:rsidR="00EE452D" w:rsidDel="00F843CE">
          <w:rPr>
            <w:rFonts w:ascii="Open Sans" w:eastAsia="Open Sans" w:hAnsi="Open Sans" w:cs="Open Sans"/>
            <w:spacing w:val="-6"/>
          </w:rPr>
          <w:delText>1</w:delText>
        </w:r>
        <w:r w:rsidR="00EE452D" w:rsidDel="00F843CE">
          <w:rPr>
            <w:rFonts w:ascii="Open Sans" w:eastAsia="Open Sans" w:hAnsi="Open Sans" w:cs="Open Sans"/>
          </w:rPr>
          <w:delText>6</w:delText>
        </w:r>
        <w:r w:rsidR="00EE452D" w:rsidDel="00F843CE">
          <w:rPr>
            <w:rFonts w:ascii="Open Sans" w:eastAsia="Open Sans" w:hAnsi="Open Sans" w:cs="Open Sans"/>
            <w:spacing w:val="-5"/>
          </w:rPr>
          <w:delText xml:space="preserve"> </w:delText>
        </w:r>
        <w:r w:rsidR="00EE452D" w:rsidDel="00F843CE">
          <w:rPr>
            <w:rFonts w:ascii="Open Sans" w:eastAsia="Open Sans" w:hAnsi="Open Sans" w:cs="Open Sans"/>
            <w:spacing w:val="2"/>
          </w:rPr>
          <w:delText>o</w:delText>
        </w:r>
        <w:r w:rsidR="00EE452D" w:rsidDel="00F843CE">
          <w:rPr>
            <w:rFonts w:ascii="Open Sans" w:eastAsia="Open Sans" w:hAnsi="Open Sans" w:cs="Open Sans"/>
          </w:rPr>
          <w:delText>r</w:delText>
        </w:r>
        <w:r w:rsidR="00EE452D" w:rsidDel="00F843CE">
          <w:rPr>
            <w:rFonts w:ascii="Open Sans" w:eastAsia="Open Sans" w:hAnsi="Open Sans" w:cs="Open Sans"/>
            <w:spacing w:val="3"/>
          </w:rPr>
          <w:delText xml:space="preserve"> </w:delText>
        </w:r>
        <w:r w:rsidR="00EE452D" w:rsidDel="00F843CE">
          <w:rPr>
            <w:rFonts w:ascii="Open Sans" w:eastAsia="Open Sans" w:hAnsi="Open Sans" w:cs="Open Sans"/>
            <w:spacing w:val="5"/>
          </w:rPr>
          <w:delText>m</w:delText>
        </w:r>
        <w:r w:rsidR="00EE452D" w:rsidDel="00F843CE">
          <w:rPr>
            <w:rFonts w:ascii="Open Sans" w:eastAsia="Open Sans" w:hAnsi="Open Sans" w:cs="Open Sans"/>
            <w:spacing w:val="2"/>
          </w:rPr>
          <w:delText>o</w:delText>
        </w:r>
        <w:r w:rsidR="00EE452D" w:rsidDel="00F843CE">
          <w:rPr>
            <w:rFonts w:ascii="Open Sans" w:eastAsia="Open Sans" w:hAnsi="Open Sans" w:cs="Open Sans"/>
          </w:rPr>
          <w:delText>re</w:delText>
        </w:r>
        <w:r w:rsidR="00EE452D" w:rsidDel="00F843CE">
          <w:rPr>
            <w:rFonts w:ascii="Open Sans" w:eastAsia="Open Sans" w:hAnsi="Open Sans" w:cs="Open Sans"/>
            <w:spacing w:val="-1"/>
          </w:rPr>
          <w:delText xml:space="preserve"> </w:delText>
        </w:r>
        <w:r w:rsidR="00EE452D" w:rsidDel="00F843CE">
          <w:rPr>
            <w:rFonts w:ascii="Open Sans" w:eastAsia="Open Sans" w:hAnsi="Open Sans" w:cs="Open Sans"/>
            <w:spacing w:val="-3"/>
          </w:rPr>
          <w:delText>t</w:delText>
        </w:r>
        <w:r w:rsidR="00EE452D" w:rsidDel="00F843CE">
          <w:rPr>
            <w:rFonts w:ascii="Open Sans" w:eastAsia="Open Sans" w:hAnsi="Open Sans" w:cs="Open Sans"/>
          </w:rPr>
          <w:delText>h</w:delText>
        </w:r>
        <w:r w:rsidR="00EE452D" w:rsidDel="00F843CE">
          <w:rPr>
            <w:rFonts w:ascii="Open Sans" w:eastAsia="Open Sans" w:hAnsi="Open Sans" w:cs="Open Sans"/>
            <w:spacing w:val="-2"/>
          </w:rPr>
          <w:delText>a</w:delText>
        </w:r>
        <w:r w:rsidR="00EE452D" w:rsidDel="00F843CE">
          <w:rPr>
            <w:rFonts w:ascii="Open Sans" w:eastAsia="Open Sans" w:hAnsi="Open Sans" w:cs="Open Sans"/>
          </w:rPr>
          <w:delText xml:space="preserve">n </w:delText>
        </w:r>
        <w:r w:rsidR="00EE452D" w:rsidDel="00F843CE">
          <w:rPr>
            <w:rFonts w:ascii="Open Sans" w:eastAsia="Open Sans" w:hAnsi="Open Sans" w:cs="Open Sans"/>
            <w:spacing w:val="-6"/>
          </w:rPr>
          <w:delText>1</w:delText>
        </w:r>
        <w:r w:rsidR="00EE452D" w:rsidDel="00F843CE">
          <w:rPr>
            <w:rFonts w:ascii="Open Sans" w:eastAsia="Open Sans" w:hAnsi="Open Sans" w:cs="Open Sans"/>
          </w:rPr>
          <w:delText>8</w:delText>
        </w:r>
        <w:r w:rsidR="00EE452D" w:rsidDel="00F843CE">
          <w:rPr>
            <w:rFonts w:ascii="Open Sans" w:eastAsia="Open Sans" w:hAnsi="Open Sans" w:cs="Open Sans"/>
            <w:spacing w:val="-5"/>
          </w:rPr>
          <w:delText xml:space="preserve"> </w:delText>
        </w:r>
        <w:r w:rsidR="00EE452D" w:rsidDel="00F843CE">
          <w:rPr>
            <w:rFonts w:ascii="Open Sans" w:eastAsia="Open Sans" w:hAnsi="Open Sans" w:cs="Open Sans"/>
          </w:rPr>
          <w:delText>h</w:delText>
        </w:r>
        <w:r w:rsidR="00EE452D" w:rsidDel="00F843CE">
          <w:rPr>
            <w:rFonts w:ascii="Open Sans" w:eastAsia="Open Sans" w:hAnsi="Open Sans" w:cs="Open Sans"/>
            <w:spacing w:val="2"/>
          </w:rPr>
          <w:delText>o</w:delText>
        </w:r>
        <w:r w:rsidR="00EE452D" w:rsidDel="00F843CE">
          <w:rPr>
            <w:rFonts w:ascii="Open Sans" w:eastAsia="Open Sans" w:hAnsi="Open Sans" w:cs="Open Sans"/>
          </w:rPr>
          <w:delText xml:space="preserve">urs </w:delText>
        </w:r>
        <w:r w:rsidR="00EE452D" w:rsidDel="00F843CE">
          <w:rPr>
            <w:rFonts w:ascii="Open Sans" w:eastAsia="Open Sans" w:hAnsi="Open Sans" w:cs="Open Sans"/>
            <w:spacing w:val="5"/>
          </w:rPr>
          <w:delText>i</w:delText>
        </w:r>
        <w:r w:rsidR="00EE452D" w:rsidDel="00F843CE">
          <w:rPr>
            <w:rFonts w:ascii="Open Sans" w:eastAsia="Open Sans" w:hAnsi="Open Sans" w:cs="Open Sans"/>
          </w:rPr>
          <w:delText>n</w:delText>
        </w:r>
        <w:r w:rsidR="00EE452D" w:rsidDel="00F843CE">
          <w:rPr>
            <w:rFonts w:ascii="Open Sans" w:eastAsia="Open Sans" w:hAnsi="Open Sans" w:cs="Open Sans"/>
            <w:spacing w:val="1"/>
          </w:rPr>
          <w:delText xml:space="preserve"> </w:delText>
        </w:r>
        <w:r w:rsidR="00EE452D" w:rsidDel="00F843CE">
          <w:rPr>
            <w:rFonts w:ascii="Open Sans" w:eastAsia="Open Sans" w:hAnsi="Open Sans" w:cs="Open Sans"/>
            <w:spacing w:val="-3"/>
          </w:rPr>
          <w:delText>t</w:delText>
        </w:r>
        <w:r w:rsidR="00EE452D" w:rsidDel="00F843CE">
          <w:rPr>
            <w:rFonts w:ascii="Open Sans" w:eastAsia="Open Sans" w:hAnsi="Open Sans" w:cs="Open Sans"/>
          </w:rPr>
          <w:delText>he</w:delText>
        </w:r>
        <w:r w:rsidR="00EE452D" w:rsidDel="00F843CE">
          <w:rPr>
            <w:rFonts w:ascii="Open Sans" w:eastAsia="Open Sans" w:hAnsi="Open Sans" w:cs="Open Sans"/>
            <w:spacing w:val="-2"/>
          </w:rPr>
          <w:delText xml:space="preserve"> </w:delText>
        </w:r>
        <w:r w:rsidR="00EE452D" w:rsidDel="00F843CE">
          <w:rPr>
            <w:rFonts w:ascii="Open Sans" w:eastAsia="Open Sans" w:hAnsi="Open Sans" w:cs="Open Sans"/>
            <w:spacing w:val="-6"/>
          </w:rPr>
          <w:delText>2</w:delText>
        </w:r>
        <w:r w:rsidR="00EE452D" w:rsidDel="00F843CE">
          <w:rPr>
            <w:rFonts w:ascii="Open Sans" w:eastAsia="Open Sans" w:hAnsi="Open Sans" w:cs="Open Sans"/>
          </w:rPr>
          <w:delText>4</w:delText>
        </w:r>
        <w:r w:rsidR="00EE452D" w:rsidDel="00F843CE">
          <w:rPr>
            <w:rFonts w:ascii="Open Sans" w:eastAsia="Open Sans" w:hAnsi="Open Sans" w:cs="Open Sans"/>
            <w:spacing w:val="-5"/>
          </w:rPr>
          <w:delText xml:space="preserve"> </w:delText>
        </w:r>
        <w:r w:rsidR="00EE452D" w:rsidDel="00F843CE">
          <w:rPr>
            <w:rFonts w:ascii="Open Sans" w:eastAsia="Open Sans" w:hAnsi="Open Sans" w:cs="Open Sans"/>
          </w:rPr>
          <w:delText>h</w:delText>
        </w:r>
        <w:r w:rsidR="00EE452D" w:rsidDel="00F843CE">
          <w:rPr>
            <w:rFonts w:ascii="Open Sans" w:eastAsia="Open Sans" w:hAnsi="Open Sans" w:cs="Open Sans"/>
            <w:spacing w:val="2"/>
          </w:rPr>
          <w:delText>o</w:delText>
        </w:r>
        <w:r w:rsidR="00EE452D" w:rsidDel="00F843CE">
          <w:rPr>
            <w:rFonts w:ascii="Open Sans" w:eastAsia="Open Sans" w:hAnsi="Open Sans" w:cs="Open Sans"/>
          </w:rPr>
          <w:delText xml:space="preserve">ur </w:delText>
        </w:r>
        <w:r w:rsidR="00EE452D" w:rsidDel="00F843CE">
          <w:rPr>
            <w:rFonts w:ascii="Open Sans" w:eastAsia="Open Sans" w:hAnsi="Open Sans" w:cs="Open Sans"/>
            <w:spacing w:val="-6"/>
          </w:rPr>
          <w:delText>w</w:delText>
        </w:r>
        <w:r w:rsidR="00EE452D" w:rsidDel="00F843CE">
          <w:rPr>
            <w:rFonts w:ascii="Open Sans" w:eastAsia="Open Sans" w:hAnsi="Open Sans" w:cs="Open Sans"/>
            <w:spacing w:val="2"/>
          </w:rPr>
          <w:delText>o</w:delText>
        </w:r>
        <w:r w:rsidR="00EE452D" w:rsidDel="00F843CE">
          <w:rPr>
            <w:rFonts w:ascii="Open Sans" w:eastAsia="Open Sans" w:hAnsi="Open Sans" w:cs="Open Sans"/>
          </w:rPr>
          <w:delText>rk p</w:delText>
        </w:r>
        <w:r w:rsidR="00EE452D" w:rsidDel="00F843CE">
          <w:rPr>
            <w:rFonts w:ascii="Open Sans" w:eastAsia="Open Sans" w:hAnsi="Open Sans" w:cs="Open Sans"/>
            <w:spacing w:val="-3"/>
          </w:rPr>
          <w:delText>e</w:delText>
        </w:r>
        <w:r w:rsidR="00EE452D" w:rsidDel="00F843CE">
          <w:rPr>
            <w:rFonts w:ascii="Open Sans" w:eastAsia="Open Sans" w:hAnsi="Open Sans" w:cs="Open Sans"/>
          </w:rPr>
          <w:delText>r</w:delText>
        </w:r>
        <w:r w:rsidR="00EE452D" w:rsidDel="00F843CE">
          <w:rPr>
            <w:rFonts w:ascii="Open Sans" w:eastAsia="Open Sans" w:hAnsi="Open Sans" w:cs="Open Sans"/>
            <w:spacing w:val="5"/>
          </w:rPr>
          <w:delText>i</w:delText>
        </w:r>
        <w:r w:rsidR="00EE452D" w:rsidDel="00F843CE">
          <w:rPr>
            <w:rFonts w:ascii="Open Sans" w:eastAsia="Open Sans" w:hAnsi="Open Sans" w:cs="Open Sans"/>
            <w:spacing w:val="2"/>
          </w:rPr>
          <w:delText>o</w:delText>
        </w:r>
        <w:r w:rsidR="00EE452D" w:rsidDel="00F843CE">
          <w:rPr>
            <w:rFonts w:ascii="Open Sans" w:eastAsia="Open Sans" w:hAnsi="Open Sans" w:cs="Open Sans"/>
          </w:rPr>
          <w:delText>d.</w:delText>
        </w:r>
      </w:del>
    </w:p>
    <w:p w:rsidR="00212F81" w:rsidRDefault="00D91016">
      <w:pPr>
        <w:spacing w:before="75" w:after="0" w:line="240" w:lineRule="auto"/>
        <w:ind w:left="355" w:right="-20"/>
        <w:rPr>
          <w:rFonts w:ascii="Open Sans" w:eastAsia="Open Sans" w:hAnsi="Open Sans" w:cs="Open Sans"/>
        </w:rPr>
      </w:pPr>
      <w:r>
        <w:rPr>
          <w:noProof/>
          <w:lang w:bidi="he-I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121920</wp:posOffset>
            </wp:positionV>
            <wp:extent cx="57150" cy="571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52D">
        <w:rPr>
          <w:rFonts w:ascii="Open Sans" w:eastAsia="Open Sans" w:hAnsi="Open Sans" w:cs="Open Sans"/>
          <w:spacing w:val="-6"/>
        </w:rPr>
        <w:t>O</w:t>
      </w:r>
      <w:r w:rsidR="00EE452D">
        <w:rPr>
          <w:rFonts w:ascii="Open Sans" w:eastAsia="Open Sans" w:hAnsi="Open Sans" w:cs="Open Sans"/>
        </w:rPr>
        <w:t>n</w:t>
      </w:r>
      <w:r w:rsidR="00EE452D">
        <w:rPr>
          <w:rFonts w:ascii="Open Sans" w:eastAsia="Open Sans" w:hAnsi="Open Sans" w:cs="Open Sans"/>
          <w:spacing w:val="5"/>
        </w:rPr>
        <w:t>l</w:t>
      </w:r>
      <w:r w:rsidR="00EE452D">
        <w:rPr>
          <w:rFonts w:ascii="Open Sans" w:eastAsia="Open Sans" w:hAnsi="Open Sans" w:cs="Open Sans"/>
        </w:rPr>
        <w:t>y</w:t>
      </w:r>
      <w:r w:rsidR="00EE452D">
        <w:rPr>
          <w:rFonts w:ascii="Open Sans" w:eastAsia="Open Sans" w:hAnsi="Open Sans" w:cs="Open Sans"/>
          <w:spacing w:val="-8"/>
        </w:rPr>
        <w:t xml:space="preserve"> </w:t>
      </w:r>
      <w:r w:rsidR="00EE452D">
        <w:rPr>
          <w:rFonts w:ascii="Open Sans" w:eastAsia="Open Sans" w:hAnsi="Open Sans" w:cs="Open Sans"/>
          <w:spacing w:val="2"/>
        </w:rPr>
        <w:t>o</w:t>
      </w:r>
      <w:r w:rsidR="00EE452D">
        <w:rPr>
          <w:rFonts w:ascii="Open Sans" w:eastAsia="Open Sans" w:hAnsi="Open Sans" w:cs="Open Sans"/>
        </w:rPr>
        <w:t>ne</w:t>
      </w:r>
      <w:r w:rsidR="00EE452D">
        <w:rPr>
          <w:rFonts w:ascii="Open Sans" w:eastAsia="Open Sans" w:hAnsi="Open Sans" w:cs="Open Sans"/>
          <w:spacing w:val="-2"/>
        </w:rPr>
        <w:t xml:space="preserve"> </w:t>
      </w:r>
      <w:r w:rsidR="00EE452D">
        <w:rPr>
          <w:rFonts w:ascii="Open Sans" w:eastAsia="Open Sans" w:hAnsi="Open Sans" w:cs="Open Sans"/>
          <w:spacing w:val="5"/>
        </w:rPr>
        <w:t>i</w:t>
      </w:r>
      <w:r w:rsidR="00EE452D">
        <w:rPr>
          <w:rFonts w:ascii="Open Sans" w:eastAsia="Open Sans" w:hAnsi="Open Sans" w:cs="Open Sans"/>
        </w:rPr>
        <w:t>ns</w:t>
      </w:r>
      <w:r w:rsidR="00EE452D">
        <w:rPr>
          <w:rFonts w:ascii="Open Sans" w:eastAsia="Open Sans" w:hAnsi="Open Sans" w:cs="Open Sans"/>
          <w:spacing w:val="-3"/>
        </w:rPr>
        <w:t>t</w:t>
      </w:r>
      <w:r w:rsidR="00EE452D">
        <w:rPr>
          <w:rFonts w:ascii="Open Sans" w:eastAsia="Open Sans" w:hAnsi="Open Sans" w:cs="Open Sans"/>
          <w:spacing w:val="-2"/>
        </w:rPr>
        <w:t>a</w:t>
      </w:r>
      <w:r w:rsidR="00EE452D">
        <w:rPr>
          <w:rFonts w:ascii="Open Sans" w:eastAsia="Open Sans" w:hAnsi="Open Sans" w:cs="Open Sans"/>
        </w:rPr>
        <w:t>nce</w:t>
      </w:r>
      <w:r w:rsidR="00EE452D">
        <w:rPr>
          <w:rFonts w:ascii="Open Sans" w:eastAsia="Open Sans" w:hAnsi="Open Sans" w:cs="Open Sans"/>
          <w:spacing w:val="-4"/>
        </w:rPr>
        <w:t xml:space="preserve"> </w:t>
      </w:r>
      <w:r w:rsidR="00EE452D">
        <w:rPr>
          <w:rFonts w:ascii="Open Sans" w:eastAsia="Open Sans" w:hAnsi="Open Sans" w:cs="Open Sans"/>
          <w:spacing w:val="2"/>
        </w:rPr>
        <w:t>o</w:t>
      </w:r>
      <w:r w:rsidR="00EE452D">
        <w:rPr>
          <w:rFonts w:ascii="Open Sans" w:eastAsia="Open Sans" w:hAnsi="Open Sans" w:cs="Open Sans"/>
        </w:rPr>
        <w:t>f</w:t>
      </w:r>
      <w:r w:rsidR="00EE452D">
        <w:rPr>
          <w:rFonts w:ascii="Open Sans" w:eastAsia="Open Sans" w:hAnsi="Open Sans" w:cs="Open Sans"/>
          <w:spacing w:val="2"/>
        </w:rPr>
        <w:t xml:space="preserve"> </w:t>
      </w:r>
      <w:r w:rsidR="00EE452D">
        <w:rPr>
          <w:rFonts w:ascii="Open Sans" w:eastAsia="Open Sans" w:hAnsi="Open Sans" w:cs="Open Sans"/>
          <w:spacing w:val="-3"/>
        </w:rPr>
        <w:t>t</w:t>
      </w:r>
      <w:r w:rsidR="00EE452D">
        <w:rPr>
          <w:rFonts w:ascii="Open Sans" w:eastAsia="Open Sans" w:hAnsi="Open Sans" w:cs="Open Sans"/>
        </w:rPr>
        <w:t>h</w:t>
      </w:r>
      <w:r w:rsidR="00EE452D">
        <w:rPr>
          <w:rFonts w:ascii="Open Sans" w:eastAsia="Open Sans" w:hAnsi="Open Sans" w:cs="Open Sans"/>
          <w:spacing w:val="5"/>
        </w:rPr>
        <w:t>i</w:t>
      </w:r>
      <w:r w:rsidR="00EE452D">
        <w:rPr>
          <w:rFonts w:ascii="Open Sans" w:eastAsia="Open Sans" w:hAnsi="Open Sans" w:cs="Open Sans"/>
        </w:rPr>
        <w:t>s</w:t>
      </w:r>
      <w:r w:rsidR="00EE452D">
        <w:rPr>
          <w:rFonts w:ascii="Open Sans" w:eastAsia="Open Sans" w:hAnsi="Open Sans" w:cs="Open Sans"/>
          <w:spacing w:val="1"/>
        </w:rPr>
        <w:t xml:space="preserve"> </w:t>
      </w:r>
      <w:r w:rsidR="00EE452D">
        <w:rPr>
          <w:rFonts w:ascii="Open Sans" w:eastAsia="Open Sans" w:hAnsi="Open Sans" w:cs="Open Sans"/>
          <w:spacing w:val="-3"/>
        </w:rPr>
        <w:t>te</w:t>
      </w:r>
      <w:r w:rsidR="00EE452D">
        <w:rPr>
          <w:rFonts w:ascii="Open Sans" w:eastAsia="Open Sans" w:hAnsi="Open Sans" w:cs="Open Sans"/>
          <w:spacing w:val="5"/>
        </w:rPr>
        <w:t>m</w:t>
      </w:r>
      <w:r w:rsidR="00EE452D">
        <w:rPr>
          <w:rFonts w:ascii="Open Sans" w:eastAsia="Open Sans" w:hAnsi="Open Sans" w:cs="Open Sans"/>
        </w:rPr>
        <w:t>p</w:t>
      </w:r>
      <w:r w:rsidR="00EE452D">
        <w:rPr>
          <w:rFonts w:ascii="Open Sans" w:eastAsia="Open Sans" w:hAnsi="Open Sans" w:cs="Open Sans"/>
          <w:spacing w:val="5"/>
        </w:rPr>
        <w:t>l</w:t>
      </w:r>
      <w:r w:rsidR="00EE452D">
        <w:rPr>
          <w:rFonts w:ascii="Open Sans" w:eastAsia="Open Sans" w:hAnsi="Open Sans" w:cs="Open Sans"/>
          <w:spacing w:val="-2"/>
        </w:rPr>
        <w:t>a</w:t>
      </w:r>
      <w:r w:rsidR="00EE452D">
        <w:rPr>
          <w:rFonts w:ascii="Open Sans" w:eastAsia="Open Sans" w:hAnsi="Open Sans" w:cs="Open Sans"/>
          <w:spacing w:val="-3"/>
        </w:rPr>
        <w:t>t</w:t>
      </w:r>
      <w:r w:rsidR="00EE452D">
        <w:rPr>
          <w:rFonts w:ascii="Open Sans" w:eastAsia="Open Sans" w:hAnsi="Open Sans" w:cs="Open Sans"/>
        </w:rPr>
        <w:t>e</w:t>
      </w:r>
      <w:r w:rsidR="00EE452D">
        <w:rPr>
          <w:rFonts w:ascii="Open Sans" w:eastAsia="Open Sans" w:hAnsi="Open Sans" w:cs="Open Sans"/>
          <w:spacing w:val="-3"/>
        </w:rPr>
        <w:t xml:space="preserve"> </w:t>
      </w:r>
      <w:r w:rsidR="00EE452D">
        <w:rPr>
          <w:rFonts w:ascii="Open Sans" w:eastAsia="Open Sans" w:hAnsi="Open Sans" w:cs="Open Sans"/>
          <w:spacing w:val="5"/>
        </w:rPr>
        <w:t>m</w:t>
      </w:r>
      <w:r w:rsidR="00EE452D">
        <w:rPr>
          <w:rFonts w:ascii="Open Sans" w:eastAsia="Open Sans" w:hAnsi="Open Sans" w:cs="Open Sans"/>
          <w:spacing w:val="-2"/>
        </w:rPr>
        <w:t>a</w:t>
      </w:r>
      <w:r w:rsidR="00EE452D">
        <w:rPr>
          <w:rFonts w:ascii="Open Sans" w:eastAsia="Open Sans" w:hAnsi="Open Sans" w:cs="Open Sans"/>
        </w:rPr>
        <w:t>y</w:t>
      </w:r>
      <w:r w:rsidR="00EE452D">
        <w:rPr>
          <w:rFonts w:ascii="Open Sans" w:eastAsia="Open Sans" w:hAnsi="Open Sans" w:cs="Open Sans"/>
          <w:spacing w:val="-4"/>
        </w:rPr>
        <w:t xml:space="preserve"> </w:t>
      </w:r>
      <w:r w:rsidR="00EE452D">
        <w:rPr>
          <w:rFonts w:ascii="Open Sans" w:eastAsia="Open Sans" w:hAnsi="Open Sans" w:cs="Open Sans"/>
        </w:rPr>
        <w:t>be</w:t>
      </w:r>
      <w:r w:rsidR="00EE452D">
        <w:rPr>
          <w:rFonts w:ascii="Open Sans" w:eastAsia="Open Sans" w:hAnsi="Open Sans" w:cs="Open Sans"/>
          <w:spacing w:val="-2"/>
        </w:rPr>
        <w:t xml:space="preserve"> </w:t>
      </w:r>
      <w:r w:rsidR="00EE452D">
        <w:rPr>
          <w:rFonts w:ascii="Open Sans" w:eastAsia="Open Sans" w:hAnsi="Open Sans" w:cs="Open Sans"/>
        </w:rPr>
        <w:t>us</w:t>
      </w:r>
      <w:r w:rsidR="00EE452D">
        <w:rPr>
          <w:rFonts w:ascii="Open Sans" w:eastAsia="Open Sans" w:hAnsi="Open Sans" w:cs="Open Sans"/>
          <w:spacing w:val="-3"/>
        </w:rPr>
        <w:t>e</w:t>
      </w:r>
      <w:r w:rsidR="00EE452D">
        <w:rPr>
          <w:rFonts w:ascii="Open Sans" w:eastAsia="Open Sans" w:hAnsi="Open Sans" w:cs="Open Sans"/>
        </w:rPr>
        <w:t>d</w:t>
      </w:r>
    </w:p>
    <w:sectPr w:rsidR="00212F81">
      <w:pgSz w:w="11920" w:h="16840"/>
      <w:pgMar w:top="15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ital Waltman">
    <w15:presenceInfo w15:providerId="None" w15:userId="Meital Walt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F81"/>
    <w:rsid w:val="000809CC"/>
    <w:rsid w:val="00212F81"/>
    <w:rsid w:val="003265FC"/>
    <w:rsid w:val="00A04688"/>
    <w:rsid w:val="00BD03D6"/>
    <w:rsid w:val="00CC3512"/>
    <w:rsid w:val="00D91016"/>
    <w:rsid w:val="00EE452D"/>
    <w:rsid w:val="00F8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917B"/>
  <w15:docId w15:val="{7D98EEAE-4EEE-4C87-8059-A1282B9E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9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9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Meital Waltman</dc:creator>
  <cp:lastModifiedBy>Meital Waltman</cp:lastModifiedBy>
  <cp:revision>3</cp:revision>
  <dcterms:created xsi:type="dcterms:W3CDTF">2016-09-13T13:17:00Z</dcterms:created>
  <dcterms:modified xsi:type="dcterms:W3CDTF">2016-09-13T13:47:00Z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2016-08-25T00:00:00Z</vt:filetime>
  </property>
  <property fmtid="{D5CDD505-2E9C-101B-9397-08002B2CF9AE}" pid="3" name="LastSaved">
    <vt:filetime>2016-09-05T00:00:00Z</vt:filetime>
  </property>
</Properties>
</file>