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907" w:rsidRDefault="00711907">
      <w:pPr>
        <w:spacing w:before="7" w:after="0" w:line="150" w:lineRule="exact"/>
        <w:rPr>
          <w:sz w:val="15"/>
          <w:szCs w:val="15"/>
        </w:rPr>
      </w:pPr>
    </w:p>
    <w:p w:rsidR="00711907" w:rsidRDefault="00711907">
      <w:pPr>
        <w:spacing w:after="0" w:line="200" w:lineRule="exact"/>
        <w:rPr>
          <w:sz w:val="20"/>
          <w:szCs w:val="20"/>
        </w:rPr>
      </w:pPr>
    </w:p>
    <w:p w:rsidR="00711907" w:rsidRDefault="00711907">
      <w:pPr>
        <w:spacing w:after="0" w:line="200" w:lineRule="exact"/>
        <w:rPr>
          <w:sz w:val="20"/>
          <w:szCs w:val="20"/>
        </w:rPr>
      </w:pPr>
    </w:p>
    <w:p w:rsidR="00711907" w:rsidRDefault="00C31336">
      <w:pPr>
        <w:spacing w:after="0" w:line="534" w:lineRule="exact"/>
        <w:ind w:left="115" w:right="-20"/>
        <w:rPr>
          <w:rFonts w:ascii="Open Sans" w:eastAsia="Open Sans" w:hAnsi="Open Sans" w:cs="Open Sans"/>
          <w:sz w:val="44"/>
          <w:szCs w:val="44"/>
        </w:rPr>
      </w:pPr>
      <w:r>
        <w:rPr>
          <w:rFonts w:ascii="Open Sans" w:eastAsia="Open Sans" w:hAnsi="Open Sans" w:cs="Open Sans"/>
          <w:b/>
          <w:bCs/>
          <w:color w:val="4E80BD"/>
          <w:spacing w:val="4"/>
          <w:position w:val="2"/>
          <w:sz w:val="44"/>
          <w:szCs w:val="44"/>
        </w:rPr>
        <w:t>D</w:t>
      </w:r>
      <w:r>
        <w:rPr>
          <w:rFonts w:ascii="Open Sans" w:eastAsia="Open Sans" w:hAnsi="Open Sans" w:cs="Open Sans"/>
          <w:b/>
          <w:bCs/>
          <w:color w:val="4E80BD"/>
          <w:spacing w:val="-4"/>
          <w:position w:val="2"/>
          <w:sz w:val="44"/>
          <w:szCs w:val="44"/>
        </w:rPr>
        <w:t>u</w:t>
      </w:r>
      <w:r>
        <w:rPr>
          <w:rFonts w:ascii="Open Sans" w:eastAsia="Open Sans" w:hAnsi="Open Sans" w:cs="Open Sans"/>
          <w:b/>
          <w:bCs/>
          <w:color w:val="4E80BD"/>
          <w:spacing w:val="4"/>
          <w:position w:val="2"/>
          <w:sz w:val="44"/>
          <w:szCs w:val="44"/>
        </w:rPr>
        <w:t>t</w:t>
      </w:r>
      <w:r>
        <w:rPr>
          <w:rFonts w:ascii="Open Sans" w:eastAsia="Open Sans" w:hAnsi="Open Sans" w:cs="Open Sans"/>
          <w:b/>
          <w:bCs/>
          <w:color w:val="4E80BD"/>
          <w:position w:val="2"/>
          <w:sz w:val="44"/>
          <w:szCs w:val="44"/>
        </w:rPr>
        <w:t>y</w:t>
      </w:r>
      <w:r>
        <w:rPr>
          <w:rFonts w:ascii="Open Sans" w:eastAsia="Open Sans" w:hAnsi="Open Sans" w:cs="Open Sans"/>
          <w:b/>
          <w:bCs/>
          <w:color w:val="4E80BD"/>
          <w:spacing w:val="23"/>
          <w:position w:val="2"/>
          <w:sz w:val="44"/>
          <w:szCs w:val="44"/>
        </w:rPr>
        <w:t xml:space="preserve"> </w:t>
      </w:r>
      <w:r>
        <w:rPr>
          <w:rFonts w:ascii="Open Sans" w:eastAsia="Open Sans" w:hAnsi="Open Sans" w:cs="Open Sans"/>
          <w:b/>
          <w:bCs/>
          <w:color w:val="4E80BD"/>
          <w:position w:val="2"/>
          <w:sz w:val="44"/>
          <w:szCs w:val="44"/>
        </w:rPr>
        <w:t>T</w:t>
      </w: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44"/>
          <w:szCs w:val="44"/>
        </w:rPr>
        <w:t>er</w:t>
      </w:r>
      <w:r>
        <w:rPr>
          <w:rFonts w:ascii="Open Sans" w:eastAsia="Open Sans" w:hAnsi="Open Sans" w:cs="Open Sans"/>
          <w:b/>
          <w:bCs/>
          <w:color w:val="4E80BD"/>
          <w:spacing w:val="3"/>
          <w:position w:val="2"/>
          <w:sz w:val="44"/>
          <w:szCs w:val="44"/>
        </w:rPr>
        <w:t>m</w:t>
      </w:r>
      <w:r>
        <w:rPr>
          <w:rFonts w:ascii="Open Sans" w:eastAsia="Open Sans" w:hAnsi="Open Sans" w:cs="Open Sans"/>
          <w:b/>
          <w:bCs/>
          <w:color w:val="4E80BD"/>
          <w:spacing w:val="1"/>
          <w:position w:val="2"/>
          <w:sz w:val="44"/>
          <w:szCs w:val="44"/>
        </w:rPr>
        <w:t>i</w:t>
      </w:r>
      <w:r>
        <w:rPr>
          <w:rFonts w:ascii="Open Sans" w:eastAsia="Open Sans" w:hAnsi="Open Sans" w:cs="Open Sans"/>
          <w:b/>
          <w:bCs/>
          <w:color w:val="4E80BD"/>
          <w:spacing w:val="-4"/>
          <w:position w:val="2"/>
          <w:sz w:val="44"/>
          <w:szCs w:val="44"/>
        </w:rPr>
        <w:t>n</w:t>
      </w:r>
      <w:r>
        <w:rPr>
          <w:rFonts w:ascii="Open Sans" w:eastAsia="Open Sans" w:hAnsi="Open Sans" w:cs="Open Sans"/>
          <w:b/>
          <w:bCs/>
          <w:color w:val="4E80BD"/>
          <w:spacing w:val="4"/>
          <w:position w:val="2"/>
          <w:sz w:val="44"/>
          <w:szCs w:val="44"/>
        </w:rPr>
        <w:t>a</w:t>
      </w:r>
      <w:r>
        <w:rPr>
          <w:rFonts w:ascii="Open Sans" w:eastAsia="Open Sans" w:hAnsi="Open Sans" w:cs="Open Sans"/>
          <w:b/>
          <w:bCs/>
          <w:color w:val="4E80BD"/>
          <w:position w:val="2"/>
          <w:sz w:val="44"/>
          <w:szCs w:val="44"/>
        </w:rPr>
        <w:t>l</w:t>
      </w:r>
      <w:r>
        <w:rPr>
          <w:rFonts w:ascii="Open Sans" w:eastAsia="Open Sans" w:hAnsi="Open Sans" w:cs="Open Sans"/>
          <w:b/>
          <w:bCs/>
          <w:color w:val="4E80BD"/>
          <w:spacing w:val="15"/>
          <w:position w:val="2"/>
          <w:sz w:val="44"/>
          <w:szCs w:val="44"/>
        </w:rPr>
        <w:t xml:space="preserve"> </w:t>
      </w:r>
      <w:r>
        <w:rPr>
          <w:rFonts w:ascii="Open Sans" w:eastAsia="Open Sans" w:hAnsi="Open Sans" w:cs="Open Sans"/>
          <w:b/>
          <w:bCs/>
          <w:color w:val="4E80BD"/>
          <w:spacing w:val="-2"/>
          <w:position w:val="2"/>
          <w:sz w:val="44"/>
          <w:szCs w:val="44"/>
        </w:rPr>
        <w:t>S</w:t>
      </w:r>
      <w:r>
        <w:rPr>
          <w:rFonts w:ascii="Open Sans" w:eastAsia="Open Sans" w:hAnsi="Open Sans" w:cs="Open Sans"/>
          <w:b/>
          <w:bCs/>
          <w:color w:val="4E80BD"/>
          <w:spacing w:val="4"/>
          <w:position w:val="2"/>
          <w:sz w:val="44"/>
          <w:szCs w:val="44"/>
        </w:rPr>
        <w:t>t</w:t>
      </w:r>
      <w:r>
        <w:rPr>
          <w:rFonts w:ascii="Open Sans" w:eastAsia="Open Sans" w:hAnsi="Open Sans" w:cs="Open Sans"/>
          <w:b/>
          <w:bCs/>
          <w:color w:val="4E80BD"/>
          <w:spacing w:val="-2"/>
          <w:position w:val="2"/>
          <w:sz w:val="44"/>
          <w:szCs w:val="44"/>
        </w:rPr>
        <w:t>o</w:t>
      </w:r>
      <w:r>
        <w:rPr>
          <w:rFonts w:ascii="Open Sans" w:eastAsia="Open Sans" w:hAnsi="Open Sans" w:cs="Open Sans"/>
          <w:b/>
          <w:bCs/>
          <w:color w:val="4E80BD"/>
          <w:spacing w:val="7"/>
          <w:position w:val="2"/>
          <w:sz w:val="44"/>
          <w:szCs w:val="44"/>
        </w:rPr>
        <w:t>p</w:t>
      </w:r>
      <w:r>
        <w:rPr>
          <w:rFonts w:ascii="Open Sans" w:eastAsia="Open Sans" w:hAnsi="Open Sans" w:cs="Open Sans"/>
          <w:b/>
          <w:bCs/>
          <w:color w:val="4E80BD"/>
          <w:position w:val="2"/>
          <w:sz w:val="44"/>
          <w:szCs w:val="44"/>
        </w:rPr>
        <w:t>s</w:t>
      </w:r>
    </w:p>
    <w:p w:rsidR="00711907" w:rsidRDefault="00711907">
      <w:pPr>
        <w:spacing w:before="17" w:after="0" w:line="200" w:lineRule="exact"/>
        <w:rPr>
          <w:sz w:val="20"/>
          <w:szCs w:val="20"/>
        </w:rPr>
      </w:pPr>
    </w:p>
    <w:p w:rsidR="00711907" w:rsidRDefault="00C31336">
      <w:pPr>
        <w:spacing w:after="0" w:line="240" w:lineRule="auto"/>
        <w:ind w:left="115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i/>
          <w:color w:val="004CDD"/>
          <w:spacing w:val="6"/>
          <w:sz w:val="36"/>
          <w:szCs w:val="36"/>
        </w:rPr>
        <w:t>W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rk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-f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lo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w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to</w:t>
      </w:r>
      <w:r>
        <w:rPr>
          <w:rFonts w:ascii="Arial" w:eastAsia="Arial" w:hAnsi="Arial" w:cs="Arial"/>
          <w:b/>
          <w:bCs/>
          <w:i/>
          <w:color w:val="004CDD"/>
          <w:spacing w:val="8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Us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 xml:space="preserve">e 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D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u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ty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erm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in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a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l</w:t>
      </w:r>
      <w:r>
        <w:rPr>
          <w:rFonts w:ascii="Arial" w:eastAsia="Arial" w:hAnsi="Arial" w:cs="Arial"/>
          <w:b/>
          <w:bCs/>
          <w:i/>
          <w:color w:val="004CDD"/>
          <w:spacing w:val="4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St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op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s</w:t>
      </w:r>
    </w:p>
    <w:p w:rsidR="00711907" w:rsidRDefault="00711907">
      <w:pPr>
        <w:spacing w:before="8" w:after="0" w:line="100" w:lineRule="exact"/>
        <w:rPr>
          <w:sz w:val="10"/>
          <w:szCs w:val="10"/>
        </w:rPr>
      </w:pPr>
    </w:p>
    <w:p w:rsidR="00711907" w:rsidRDefault="00C31336">
      <w:pPr>
        <w:spacing w:after="0" w:line="240" w:lineRule="auto"/>
        <w:ind w:left="115" w:right="305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5"/>
        </w:rPr>
        <w:t>U</w:t>
      </w:r>
      <w:r>
        <w:rPr>
          <w:rFonts w:ascii="Open Sans" w:eastAsia="Open Sans" w:hAnsi="Open Sans" w:cs="Open Sans"/>
          <w:color w:val="3F3F3F"/>
        </w:rPr>
        <w:t>se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6"/>
        </w:rPr>
        <w:t>m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t up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8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nce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y be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us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d.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il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ch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x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ns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r.</w:t>
      </w:r>
    </w:p>
    <w:p w:rsidR="00711907" w:rsidRDefault="00711907">
      <w:pPr>
        <w:spacing w:before="18" w:after="0" w:line="240" w:lineRule="exact"/>
        <w:rPr>
          <w:sz w:val="24"/>
          <w:szCs w:val="24"/>
        </w:rPr>
      </w:pPr>
    </w:p>
    <w:p w:rsidR="00711907" w:rsidRDefault="00C31336">
      <w:pPr>
        <w:spacing w:after="0" w:line="240" w:lineRule="auto"/>
        <w:ind w:left="115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P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re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f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ere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n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c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verv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w</w:t>
      </w:r>
    </w:p>
    <w:p w:rsidR="00711907" w:rsidRDefault="00711907">
      <w:pPr>
        <w:spacing w:before="8" w:after="0" w:line="100" w:lineRule="exact"/>
        <w:rPr>
          <w:sz w:val="10"/>
          <w:szCs w:val="10"/>
        </w:rPr>
      </w:pPr>
    </w:p>
    <w:p w:rsidR="00711907" w:rsidRDefault="00C31336">
      <w:pPr>
        <w:spacing w:after="0" w:line="240" w:lineRule="auto"/>
        <w:ind w:left="115" w:right="143"/>
        <w:rPr>
          <w:rFonts w:ascii="Open Sans" w:eastAsia="Open Sans" w:hAnsi="Open Sans" w:cs="Open Sans" w:hint="cs"/>
          <w:rtl/>
          <w:lang w:bidi="he-IL"/>
        </w:rPr>
      </w:pPr>
      <w:del w:id="0" w:author="Meital Waltman" w:date="2016-09-08T13:41:00Z">
        <w:r w:rsidDel="001C16D6">
          <w:rPr>
            <w:rFonts w:ascii="Open Sans" w:eastAsia="Open Sans" w:hAnsi="Open Sans" w:cs="Open Sans"/>
            <w:color w:val="3F3F3F"/>
            <w:spacing w:val="-2"/>
          </w:rPr>
          <w:delText>T</w:delText>
        </w:r>
        <w:r w:rsidDel="001C16D6">
          <w:rPr>
            <w:rFonts w:ascii="Open Sans" w:eastAsia="Open Sans" w:hAnsi="Open Sans" w:cs="Open Sans"/>
            <w:color w:val="3F3F3F"/>
          </w:rPr>
          <w:delText>h</w:delText>
        </w:r>
        <w:r w:rsidDel="001C16D6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1C16D6">
          <w:rPr>
            <w:rFonts w:ascii="Open Sans" w:eastAsia="Open Sans" w:hAnsi="Open Sans" w:cs="Open Sans"/>
            <w:color w:val="3F3F3F"/>
          </w:rPr>
          <w:delText>s</w:delText>
        </w:r>
        <w:r w:rsidDel="001C16D6">
          <w:rPr>
            <w:rFonts w:ascii="Open Sans" w:eastAsia="Open Sans" w:hAnsi="Open Sans" w:cs="Open Sans"/>
            <w:color w:val="3F3F3F"/>
            <w:spacing w:val="1"/>
          </w:rPr>
          <w:delText xml:space="preserve"> </w:delText>
        </w:r>
        <w:r w:rsidDel="001C16D6">
          <w:rPr>
            <w:rFonts w:ascii="Open Sans" w:eastAsia="Open Sans" w:hAnsi="Open Sans" w:cs="Open Sans"/>
            <w:color w:val="3F3F3F"/>
          </w:rPr>
          <w:delText>n</w:delText>
        </w:r>
        <w:r w:rsidDel="001C16D6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1C16D6">
          <w:rPr>
            <w:rFonts w:ascii="Open Sans" w:eastAsia="Open Sans" w:hAnsi="Open Sans" w:cs="Open Sans"/>
            <w:color w:val="3F3F3F"/>
            <w:spacing w:val="5"/>
          </w:rPr>
          <w:delText>m</w:delText>
        </w:r>
        <w:r w:rsidDel="001C16D6">
          <w:rPr>
            <w:rFonts w:ascii="Open Sans" w:eastAsia="Open Sans" w:hAnsi="Open Sans" w:cs="Open Sans"/>
            <w:color w:val="3F3F3F"/>
          </w:rPr>
          <w:delText>e</w:delText>
        </w:r>
        <w:r w:rsidDel="001C16D6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Del="001C16D6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1C16D6">
          <w:rPr>
            <w:rFonts w:ascii="Open Sans" w:eastAsia="Open Sans" w:hAnsi="Open Sans" w:cs="Open Sans"/>
            <w:color w:val="3F3F3F"/>
          </w:rPr>
          <w:delText>f</w:delText>
        </w:r>
        <w:r w:rsidDel="001C16D6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Del="001C16D6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1C16D6">
          <w:rPr>
            <w:rFonts w:ascii="Open Sans" w:eastAsia="Open Sans" w:hAnsi="Open Sans" w:cs="Open Sans"/>
            <w:color w:val="3F3F3F"/>
          </w:rPr>
          <w:delText>h</w:delText>
        </w:r>
        <w:r w:rsidDel="001C16D6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1C16D6">
          <w:rPr>
            <w:rFonts w:ascii="Open Sans" w:eastAsia="Open Sans" w:hAnsi="Open Sans" w:cs="Open Sans"/>
            <w:color w:val="3F3F3F"/>
          </w:rPr>
          <w:delText>s</w:delText>
        </w:r>
        <w:r w:rsidDel="001C16D6">
          <w:rPr>
            <w:rFonts w:ascii="Open Sans" w:eastAsia="Open Sans" w:hAnsi="Open Sans" w:cs="Open Sans"/>
            <w:color w:val="3F3F3F"/>
            <w:spacing w:val="1"/>
          </w:rPr>
          <w:delText xml:space="preserve"> </w:delText>
        </w:r>
        <w:r w:rsidDel="001C16D6">
          <w:rPr>
            <w:rFonts w:ascii="Open Sans" w:eastAsia="Open Sans" w:hAnsi="Open Sans" w:cs="Open Sans"/>
            <w:color w:val="3F3F3F"/>
          </w:rPr>
          <w:delText>pr</w:delText>
        </w:r>
        <w:r w:rsidDel="001C16D6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1C16D6">
          <w:rPr>
            <w:rFonts w:ascii="Open Sans" w:eastAsia="Open Sans" w:hAnsi="Open Sans" w:cs="Open Sans"/>
            <w:color w:val="3F3F3F"/>
            <w:spacing w:val="1"/>
          </w:rPr>
          <w:delText>f</w:delText>
        </w:r>
        <w:r w:rsidDel="001C16D6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1C16D6">
          <w:rPr>
            <w:rFonts w:ascii="Open Sans" w:eastAsia="Open Sans" w:hAnsi="Open Sans" w:cs="Open Sans"/>
            <w:color w:val="3F3F3F"/>
          </w:rPr>
          <w:delText>r</w:delText>
        </w:r>
        <w:r w:rsidDel="001C16D6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1C16D6">
          <w:rPr>
            <w:rFonts w:ascii="Open Sans" w:eastAsia="Open Sans" w:hAnsi="Open Sans" w:cs="Open Sans"/>
            <w:color w:val="3F3F3F"/>
          </w:rPr>
          <w:delText>nce</w:delText>
        </w:r>
        <w:r w:rsidDel="001C16D6">
          <w:rPr>
            <w:rFonts w:ascii="Open Sans" w:eastAsia="Open Sans" w:hAnsi="Open Sans" w:cs="Open Sans"/>
            <w:color w:val="3F3F3F"/>
            <w:spacing w:val="-4"/>
          </w:rPr>
          <w:delText xml:space="preserve"> </w:delText>
        </w:r>
        <w:r w:rsidDel="001C16D6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1C16D6">
          <w:rPr>
            <w:rFonts w:ascii="Open Sans" w:eastAsia="Open Sans" w:hAnsi="Open Sans" w:cs="Open Sans"/>
            <w:color w:val="3F3F3F"/>
          </w:rPr>
          <w:delText>s</w:delText>
        </w:r>
        <w:r w:rsidDel="001C16D6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Del="001C16D6">
          <w:rPr>
            <w:rFonts w:ascii="Open Sans" w:eastAsia="Open Sans" w:hAnsi="Open Sans" w:cs="Open Sans"/>
            <w:color w:val="3F3F3F"/>
          </w:rPr>
          <w:delText>s</w:delText>
        </w:r>
        <w:r w:rsidDel="001C16D6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1C16D6">
          <w:rPr>
            <w:rFonts w:ascii="Open Sans" w:eastAsia="Open Sans" w:hAnsi="Open Sans" w:cs="Open Sans"/>
            <w:color w:val="3F3F3F"/>
            <w:spacing w:val="5"/>
          </w:rPr>
          <w:delText>m</w:delText>
        </w:r>
        <w:r w:rsidDel="001C16D6">
          <w:rPr>
            <w:rFonts w:ascii="Open Sans" w:eastAsia="Open Sans" w:hAnsi="Open Sans" w:cs="Open Sans"/>
            <w:color w:val="3F3F3F"/>
            <w:spacing w:val="-3"/>
          </w:rPr>
          <w:delText>et</w:delText>
        </w:r>
        <w:r w:rsidDel="001C16D6">
          <w:rPr>
            <w:rFonts w:ascii="Open Sans" w:eastAsia="Open Sans" w:hAnsi="Open Sans" w:cs="Open Sans"/>
            <w:color w:val="3F3F3F"/>
          </w:rPr>
          <w:delText>h</w:delText>
        </w:r>
        <w:r w:rsidDel="001C16D6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1C16D6">
          <w:rPr>
            <w:rFonts w:ascii="Open Sans" w:eastAsia="Open Sans" w:hAnsi="Open Sans" w:cs="Open Sans"/>
            <w:color w:val="3F3F3F"/>
          </w:rPr>
          <w:delText>ng</w:delText>
        </w:r>
        <w:r w:rsidDel="001C16D6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Del="001C16D6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1C16D6">
          <w:rPr>
            <w:rFonts w:ascii="Open Sans" w:eastAsia="Open Sans" w:hAnsi="Open Sans" w:cs="Open Sans"/>
            <w:color w:val="3F3F3F"/>
          </w:rPr>
          <w:delText>f</w:delText>
        </w:r>
        <w:r w:rsidDel="001C16D6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Del="001C16D6">
          <w:rPr>
            <w:rFonts w:ascii="Open Sans" w:eastAsia="Open Sans" w:hAnsi="Open Sans" w:cs="Open Sans"/>
            <w:color w:val="3F3F3F"/>
          </w:rPr>
          <w:delText xml:space="preserve">a </w:delText>
        </w:r>
        <w:r w:rsidDel="001C16D6">
          <w:rPr>
            <w:rFonts w:ascii="Open Sans" w:eastAsia="Open Sans" w:hAnsi="Open Sans" w:cs="Open Sans"/>
            <w:color w:val="3F3F3F"/>
            <w:spacing w:val="5"/>
          </w:rPr>
          <w:delText>mi</w:delText>
        </w:r>
        <w:r w:rsidDel="001C16D6">
          <w:rPr>
            <w:rFonts w:ascii="Open Sans" w:eastAsia="Open Sans" w:hAnsi="Open Sans" w:cs="Open Sans"/>
            <w:color w:val="3F3F3F"/>
          </w:rPr>
          <w:delText>sn</w:delText>
        </w:r>
        <w:r w:rsidDel="001C16D6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1C16D6">
          <w:rPr>
            <w:rFonts w:ascii="Open Sans" w:eastAsia="Open Sans" w:hAnsi="Open Sans" w:cs="Open Sans"/>
            <w:color w:val="3F3F3F"/>
            <w:spacing w:val="5"/>
          </w:rPr>
          <w:delText>m</w:delText>
        </w:r>
        <w:r w:rsidDel="001C16D6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1C16D6">
          <w:rPr>
            <w:rFonts w:ascii="Open Sans" w:eastAsia="Open Sans" w:hAnsi="Open Sans" w:cs="Open Sans"/>
            <w:color w:val="3F3F3F"/>
          </w:rPr>
          <w:delText>r.</w:delText>
        </w:r>
        <w:r w:rsidDel="001C16D6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Del="001C16D6">
          <w:rPr>
            <w:rFonts w:ascii="Open Sans" w:eastAsia="Open Sans" w:hAnsi="Open Sans" w:cs="Open Sans"/>
            <w:color w:val="3F3F3F"/>
            <w:spacing w:val="-1"/>
          </w:rPr>
          <w:delText>I</w:delText>
        </w:r>
        <w:r w:rsidDel="001C16D6">
          <w:rPr>
            <w:rFonts w:ascii="Open Sans" w:eastAsia="Open Sans" w:hAnsi="Open Sans" w:cs="Open Sans"/>
            <w:color w:val="3F3F3F"/>
          </w:rPr>
          <w:delText>t</w:delText>
        </w:r>
        <w:r w:rsidDel="001C16D6">
          <w:rPr>
            <w:rFonts w:ascii="Open Sans" w:eastAsia="Open Sans" w:hAnsi="Open Sans" w:cs="Open Sans"/>
            <w:color w:val="3F3F3F"/>
            <w:spacing w:val="-1"/>
          </w:rPr>
          <w:delText xml:space="preserve"> </w:delText>
        </w:r>
        <w:r w:rsidDel="001C16D6">
          <w:rPr>
            <w:rFonts w:ascii="Open Sans" w:eastAsia="Open Sans" w:hAnsi="Open Sans" w:cs="Open Sans"/>
            <w:color w:val="3F3F3F"/>
          </w:rPr>
          <w:delText>d</w:delText>
        </w:r>
        <w:r w:rsidDel="001C16D6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1C16D6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1C16D6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Del="001C16D6">
          <w:rPr>
            <w:rFonts w:ascii="Open Sans" w:eastAsia="Open Sans" w:hAnsi="Open Sans" w:cs="Open Sans"/>
            <w:color w:val="3F3F3F"/>
          </w:rPr>
          <w:delText>s</w:delText>
        </w:r>
        <w:r w:rsidDel="001C16D6">
          <w:rPr>
            <w:rFonts w:ascii="Open Sans" w:eastAsia="Open Sans" w:hAnsi="Open Sans" w:cs="Open Sans"/>
            <w:color w:val="3F3F3F"/>
            <w:spacing w:val="1"/>
          </w:rPr>
          <w:delText xml:space="preserve"> </w:delText>
        </w:r>
        <w:r w:rsidDel="001C16D6">
          <w:rPr>
            <w:rFonts w:ascii="Open Sans" w:eastAsia="Open Sans" w:hAnsi="Open Sans" w:cs="Open Sans"/>
            <w:color w:val="3F3F3F"/>
            <w:spacing w:val="-6"/>
          </w:rPr>
          <w:delText>w</w:delText>
        </w:r>
        <w:r w:rsidDel="001C16D6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1C16D6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1C16D6">
          <w:rPr>
            <w:rFonts w:ascii="Open Sans" w:eastAsia="Open Sans" w:hAnsi="Open Sans" w:cs="Open Sans"/>
            <w:color w:val="3F3F3F"/>
          </w:rPr>
          <w:delText>h</w:delText>
        </w:r>
        <w:r w:rsidDel="001C16D6">
          <w:rPr>
            <w:rFonts w:ascii="Open Sans" w:eastAsia="Open Sans" w:hAnsi="Open Sans" w:cs="Open Sans"/>
            <w:color w:val="3F3F3F"/>
            <w:spacing w:val="-1"/>
          </w:rPr>
          <w:delText xml:space="preserve"> </w:delText>
        </w:r>
        <w:r w:rsidDel="001C16D6">
          <w:rPr>
            <w:rFonts w:ascii="Open Sans" w:eastAsia="Open Sans" w:hAnsi="Open Sans" w:cs="Open Sans"/>
            <w:color w:val="3F3F3F"/>
          </w:rPr>
          <w:delText>r</w:delText>
        </w:r>
        <w:r w:rsidDel="001C16D6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1C16D6">
          <w:rPr>
            <w:rFonts w:ascii="Open Sans" w:eastAsia="Open Sans" w:hAnsi="Open Sans" w:cs="Open Sans"/>
            <w:color w:val="3F3F3F"/>
            <w:spacing w:val="5"/>
          </w:rPr>
          <w:delText>li</w:delText>
        </w:r>
        <w:r w:rsidDel="001C16D6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1C16D6">
          <w:rPr>
            <w:rFonts w:ascii="Open Sans" w:eastAsia="Open Sans" w:hAnsi="Open Sans" w:cs="Open Sans"/>
            <w:color w:val="3F3F3F"/>
          </w:rPr>
          <w:delText>f</w:delText>
        </w:r>
        <w:r w:rsidDel="001C16D6">
          <w:rPr>
            <w:rFonts w:ascii="Open Sans" w:eastAsia="Open Sans" w:hAnsi="Open Sans" w:cs="Open Sans"/>
            <w:color w:val="3F3F3F"/>
            <w:spacing w:val="1"/>
          </w:rPr>
          <w:delText xml:space="preserve"> </w:delText>
        </w:r>
        <w:r w:rsidDel="001C16D6">
          <w:rPr>
            <w:rFonts w:ascii="Open Sans" w:eastAsia="Open Sans" w:hAnsi="Open Sans" w:cs="Open Sans"/>
            <w:color w:val="3F3F3F"/>
            <w:spacing w:val="-5"/>
          </w:rPr>
          <w:delText>v</w:delText>
        </w:r>
        <w:r w:rsidDel="001C16D6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1C16D6">
          <w:rPr>
            <w:rFonts w:ascii="Open Sans" w:eastAsia="Open Sans" w:hAnsi="Open Sans" w:cs="Open Sans"/>
            <w:color w:val="3F3F3F"/>
          </w:rPr>
          <w:delText>h</w:delText>
        </w:r>
        <w:r w:rsidDel="001C16D6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1C16D6">
          <w:rPr>
            <w:rFonts w:ascii="Open Sans" w:eastAsia="Open Sans" w:hAnsi="Open Sans" w:cs="Open Sans"/>
            <w:color w:val="3F3F3F"/>
          </w:rPr>
          <w:delText>c</w:delText>
        </w:r>
        <w:r w:rsidDel="001C16D6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Del="001C16D6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1C16D6">
          <w:rPr>
            <w:rFonts w:ascii="Open Sans" w:eastAsia="Open Sans" w:hAnsi="Open Sans" w:cs="Open Sans"/>
            <w:color w:val="3F3F3F"/>
          </w:rPr>
          <w:delText>s. A r</w:delText>
        </w:r>
        <w:r w:rsidDel="001C16D6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1C16D6">
          <w:rPr>
            <w:rFonts w:ascii="Open Sans" w:eastAsia="Open Sans" w:hAnsi="Open Sans" w:cs="Open Sans"/>
            <w:color w:val="3F3F3F"/>
            <w:spacing w:val="5"/>
          </w:rPr>
          <w:delText>li</w:delText>
        </w:r>
        <w:r w:rsidDel="001C16D6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1C16D6">
          <w:rPr>
            <w:rFonts w:ascii="Open Sans" w:eastAsia="Open Sans" w:hAnsi="Open Sans" w:cs="Open Sans"/>
            <w:color w:val="3F3F3F"/>
          </w:rPr>
          <w:delText>f</w:delText>
        </w:r>
        <w:r w:rsidDel="001C16D6">
          <w:rPr>
            <w:rFonts w:ascii="Open Sans" w:eastAsia="Open Sans" w:hAnsi="Open Sans" w:cs="Open Sans"/>
            <w:color w:val="3F3F3F"/>
            <w:spacing w:val="1"/>
          </w:rPr>
          <w:delText xml:space="preserve"> </w:delText>
        </w:r>
        <w:r w:rsidDel="001C16D6">
          <w:rPr>
            <w:rFonts w:ascii="Open Sans" w:eastAsia="Open Sans" w:hAnsi="Open Sans" w:cs="Open Sans"/>
            <w:color w:val="3F3F3F"/>
            <w:spacing w:val="-5"/>
          </w:rPr>
          <w:delText>v</w:delText>
        </w:r>
        <w:r w:rsidDel="001C16D6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1C16D6">
          <w:rPr>
            <w:rFonts w:ascii="Open Sans" w:eastAsia="Open Sans" w:hAnsi="Open Sans" w:cs="Open Sans"/>
            <w:color w:val="3F3F3F"/>
          </w:rPr>
          <w:delText>h</w:delText>
        </w:r>
        <w:r w:rsidDel="001C16D6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1C16D6">
          <w:rPr>
            <w:rFonts w:ascii="Open Sans" w:eastAsia="Open Sans" w:hAnsi="Open Sans" w:cs="Open Sans"/>
            <w:color w:val="3F3F3F"/>
          </w:rPr>
          <w:delText>c</w:delText>
        </w:r>
        <w:r w:rsidDel="001C16D6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Del="001C16D6">
          <w:rPr>
            <w:rFonts w:ascii="Open Sans" w:eastAsia="Open Sans" w:hAnsi="Open Sans" w:cs="Open Sans"/>
            <w:color w:val="3F3F3F"/>
          </w:rPr>
          <w:delText>e</w:delText>
        </w:r>
        <w:r w:rsidDel="001C16D6">
          <w:rPr>
            <w:rFonts w:ascii="Open Sans" w:eastAsia="Open Sans" w:hAnsi="Open Sans" w:cs="Open Sans"/>
            <w:color w:val="3F3F3F"/>
            <w:spacing w:val="-5"/>
          </w:rPr>
          <w:delText xml:space="preserve"> </w:delText>
        </w:r>
        <w:r w:rsidDel="001C16D6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1C16D6">
          <w:rPr>
            <w:rFonts w:ascii="Open Sans" w:eastAsia="Open Sans" w:hAnsi="Open Sans" w:cs="Open Sans"/>
            <w:color w:val="3F3F3F"/>
          </w:rPr>
          <w:delText>s</w:delText>
        </w:r>
        <w:r w:rsidDel="001C16D6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Del="001C16D6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1C16D6">
          <w:rPr>
            <w:rFonts w:ascii="Open Sans" w:eastAsia="Open Sans" w:hAnsi="Open Sans" w:cs="Open Sans"/>
            <w:color w:val="3F3F3F"/>
          </w:rPr>
          <w:delText>ny</w:delText>
        </w:r>
        <w:r w:rsidDel="001C16D6">
          <w:rPr>
            <w:rFonts w:ascii="Open Sans" w:eastAsia="Open Sans" w:hAnsi="Open Sans" w:cs="Open Sans"/>
            <w:color w:val="3F3F3F"/>
            <w:spacing w:val="-5"/>
          </w:rPr>
          <w:delText xml:space="preserve"> </w:delText>
        </w:r>
        <w:r w:rsidDel="001C16D6">
          <w:rPr>
            <w:rFonts w:ascii="Open Sans" w:eastAsia="Open Sans" w:hAnsi="Open Sans" w:cs="Open Sans"/>
            <w:color w:val="3F3F3F"/>
            <w:spacing w:val="5"/>
          </w:rPr>
          <w:delText>m</w:delText>
        </w:r>
        <w:r w:rsidDel="001C16D6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1C16D6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1C16D6">
          <w:rPr>
            <w:rFonts w:ascii="Open Sans" w:eastAsia="Open Sans" w:hAnsi="Open Sans" w:cs="Open Sans"/>
            <w:color w:val="3F3F3F"/>
          </w:rPr>
          <w:delText>ns</w:delText>
        </w:r>
        <w:r w:rsidDel="001C16D6">
          <w:rPr>
            <w:rFonts w:ascii="Open Sans" w:eastAsia="Open Sans" w:hAnsi="Open Sans" w:cs="Open Sans"/>
            <w:color w:val="3F3F3F"/>
            <w:spacing w:val="2"/>
          </w:rPr>
          <w:delText xml:space="preserve"> o</w:delText>
        </w:r>
        <w:r w:rsidDel="001C16D6">
          <w:rPr>
            <w:rFonts w:ascii="Open Sans" w:eastAsia="Open Sans" w:hAnsi="Open Sans" w:cs="Open Sans"/>
            <w:color w:val="3F3F3F"/>
          </w:rPr>
          <w:delText>f</w:delText>
        </w:r>
        <w:r w:rsidDel="001C16D6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Del="001C16D6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1C16D6">
          <w:rPr>
            <w:rFonts w:ascii="Open Sans" w:eastAsia="Open Sans" w:hAnsi="Open Sans" w:cs="Open Sans"/>
            <w:color w:val="3F3F3F"/>
          </w:rPr>
          <w:delText>r</w:delText>
        </w:r>
        <w:r w:rsidDel="001C16D6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1C16D6">
          <w:rPr>
            <w:rFonts w:ascii="Open Sans" w:eastAsia="Open Sans" w:hAnsi="Open Sans" w:cs="Open Sans"/>
            <w:color w:val="3F3F3F"/>
          </w:rPr>
          <w:delText>nsp</w:delText>
        </w:r>
        <w:r w:rsidDel="001C16D6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1C16D6">
          <w:rPr>
            <w:rFonts w:ascii="Open Sans" w:eastAsia="Open Sans" w:hAnsi="Open Sans" w:cs="Open Sans"/>
            <w:color w:val="3F3F3F"/>
          </w:rPr>
          <w:delText>rt</w:delText>
        </w:r>
        <w:r w:rsidDel="001C16D6">
          <w:rPr>
            <w:rFonts w:ascii="Open Sans" w:eastAsia="Open Sans" w:hAnsi="Open Sans" w:cs="Open Sans"/>
            <w:color w:val="3F3F3F"/>
            <w:spacing w:val="-3"/>
          </w:rPr>
          <w:delText xml:space="preserve"> t</w:delText>
        </w:r>
        <w:r w:rsidDel="001C16D6">
          <w:rPr>
            <w:rFonts w:ascii="Open Sans" w:eastAsia="Open Sans" w:hAnsi="Open Sans" w:cs="Open Sans"/>
            <w:color w:val="3F3F3F"/>
          </w:rPr>
          <w:delText>o</w:delText>
        </w:r>
        <w:r w:rsidDel="001C16D6">
          <w:rPr>
            <w:rFonts w:ascii="Open Sans" w:eastAsia="Open Sans" w:hAnsi="Open Sans" w:cs="Open Sans"/>
            <w:color w:val="3F3F3F"/>
            <w:spacing w:val="5"/>
          </w:rPr>
          <w:delText xml:space="preserve"> </w:delText>
        </w:r>
        <w:r w:rsidDel="001C16D6">
          <w:rPr>
            <w:rFonts w:ascii="Open Sans" w:eastAsia="Open Sans" w:hAnsi="Open Sans" w:cs="Open Sans"/>
            <w:color w:val="3F3F3F"/>
          </w:rPr>
          <w:delText>be</w:delText>
        </w:r>
        <w:r w:rsidDel="001C16D6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Del="001C16D6">
          <w:rPr>
            <w:rFonts w:ascii="Open Sans" w:eastAsia="Open Sans" w:hAnsi="Open Sans" w:cs="Open Sans"/>
            <w:color w:val="3F3F3F"/>
          </w:rPr>
          <w:delText>us</w:delText>
        </w:r>
        <w:r w:rsidDel="001C16D6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1C16D6">
          <w:rPr>
            <w:rFonts w:ascii="Open Sans" w:eastAsia="Open Sans" w:hAnsi="Open Sans" w:cs="Open Sans"/>
            <w:color w:val="3F3F3F"/>
          </w:rPr>
          <w:delText xml:space="preserve">d </w:delText>
        </w:r>
        <w:r w:rsidDel="001C16D6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1C16D6">
          <w:rPr>
            <w:rFonts w:ascii="Open Sans" w:eastAsia="Open Sans" w:hAnsi="Open Sans" w:cs="Open Sans"/>
            <w:color w:val="3F3F3F"/>
          </w:rPr>
          <w:delText>o</w:delText>
        </w:r>
        <w:r w:rsidDel="001C16D6">
          <w:rPr>
            <w:rFonts w:ascii="Open Sans" w:eastAsia="Open Sans" w:hAnsi="Open Sans" w:cs="Open Sans"/>
            <w:color w:val="3F3F3F"/>
            <w:spacing w:val="5"/>
          </w:rPr>
          <w:delText xml:space="preserve"> </w:delText>
        </w:r>
        <w:r w:rsidDel="001C16D6">
          <w:rPr>
            <w:rFonts w:ascii="Open Sans" w:eastAsia="Open Sans" w:hAnsi="Open Sans" w:cs="Open Sans"/>
            <w:color w:val="3F3F3F"/>
          </w:rPr>
          <w:delText>shu</w:delText>
        </w:r>
        <w:r w:rsidDel="001C16D6">
          <w:rPr>
            <w:rFonts w:ascii="Open Sans" w:eastAsia="Open Sans" w:hAnsi="Open Sans" w:cs="Open Sans"/>
            <w:color w:val="3F3F3F"/>
            <w:spacing w:val="-3"/>
          </w:rPr>
          <w:delText>tt</w:delText>
        </w:r>
        <w:r w:rsidDel="001C16D6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Del="001C16D6">
          <w:rPr>
            <w:rFonts w:ascii="Open Sans" w:eastAsia="Open Sans" w:hAnsi="Open Sans" w:cs="Open Sans"/>
            <w:color w:val="3F3F3F"/>
          </w:rPr>
          <w:delText>e</w:delText>
        </w:r>
        <w:r w:rsidDel="001C16D6">
          <w:rPr>
            <w:rFonts w:ascii="Open Sans" w:eastAsia="Open Sans" w:hAnsi="Open Sans" w:cs="Open Sans"/>
            <w:color w:val="3F3F3F"/>
            <w:spacing w:val="-4"/>
          </w:rPr>
          <w:delText xml:space="preserve"> </w:delText>
        </w:r>
        <w:r w:rsidDel="001C16D6">
          <w:rPr>
            <w:rFonts w:ascii="Open Sans" w:eastAsia="Open Sans" w:hAnsi="Open Sans" w:cs="Open Sans"/>
            <w:color w:val="3F3F3F"/>
          </w:rPr>
          <w:delText>a dr</w:delText>
        </w:r>
        <w:r w:rsidDel="001C16D6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1C16D6">
          <w:rPr>
            <w:rFonts w:ascii="Open Sans" w:eastAsia="Open Sans" w:hAnsi="Open Sans" w:cs="Open Sans"/>
            <w:color w:val="3F3F3F"/>
            <w:spacing w:val="-5"/>
          </w:rPr>
          <w:delText>v</w:delText>
        </w:r>
        <w:r w:rsidDel="001C16D6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1C16D6">
          <w:rPr>
            <w:rFonts w:ascii="Open Sans" w:eastAsia="Open Sans" w:hAnsi="Open Sans" w:cs="Open Sans"/>
            <w:color w:val="3F3F3F"/>
          </w:rPr>
          <w:delText xml:space="preserve">r </w:delText>
        </w:r>
        <w:r w:rsidDel="001C16D6">
          <w:rPr>
            <w:rFonts w:ascii="Open Sans" w:eastAsia="Open Sans" w:hAnsi="Open Sans" w:cs="Open Sans"/>
            <w:color w:val="3F3F3F"/>
            <w:spacing w:val="1"/>
          </w:rPr>
          <w:delText>f</w:delText>
        </w:r>
        <w:r w:rsidDel="001C16D6">
          <w:rPr>
            <w:rFonts w:ascii="Open Sans" w:eastAsia="Open Sans" w:hAnsi="Open Sans" w:cs="Open Sans"/>
            <w:color w:val="3F3F3F"/>
          </w:rPr>
          <w:delText>r</w:delText>
        </w:r>
        <w:r w:rsidDel="001C16D6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1C16D6">
          <w:rPr>
            <w:rFonts w:ascii="Open Sans" w:eastAsia="Open Sans" w:hAnsi="Open Sans" w:cs="Open Sans"/>
            <w:color w:val="3F3F3F"/>
          </w:rPr>
          <w:delText>m</w:delText>
        </w:r>
        <w:r w:rsidDel="001C16D6">
          <w:rPr>
            <w:rFonts w:ascii="Open Sans" w:eastAsia="Open Sans" w:hAnsi="Open Sans" w:cs="Open Sans"/>
            <w:color w:val="3F3F3F"/>
            <w:spacing w:val="7"/>
          </w:rPr>
          <w:delText xml:space="preserve"> </w:delText>
        </w:r>
        <w:r w:rsidDel="001C16D6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1C16D6">
          <w:rPr>
            <w:rFonts w:ascii="Open Sans" w:eastAsia="Open Sans" w:hAnsi="Open Sans" w:cs="Open Sans"/>
            <w:color w:val="3F3F3F"/>
          </w:rPr>
          <w:delText>ne</w:delText>
        </w:r>
        <w:r w:rsidDel="001C16D6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Del="001C16D6">
          <w:rPr>
            <w:rFonts w:ascii="Open Sans" w:eastAsia="Open Sans" w:hAnsi="Open Sans" w:cs="Open Sans"/>
            <w:color w:val="3F3F3F"/>
          </w:rPr>
          <w:delText>p</w:delText>
        </w:r>
        <w:r w:rsidDel="001C16D6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1C16D6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1C16D6">
          <w:rPr>
            <w:rFonts w:ascii="Open Sans" w:eastAsia="Open Sans" w:hAnsi="Open Sans" w:cs="Open Sans"/>
            <w:color w:val="3F3F3F"/>
          </w:rPr>
          <w:delText>ce</w:delText>
        </w:r>
        <w:r w:rsidDel="001C16D6">
          <w:rPr>
            <w:rFonts w:ascii="Open Sans" w:eastAsia="Open Sans" w:hAnsi="Open Sans" w:cs="Open Sans"/>
            <w:color w:val="3F3F3F"/>
            <w:spacing w:val="-3"/>
          </w:rPr>
          <w:delText xml:space="preserve"> </w:delText>
        </w:r>
        <w:r w:rsidDel="001C16D6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1C16D6">
          <w:rPr>
            <w:rFonts w:ascii="Open Sans" w:eastAsia="Open Sans" w:hAnsi="Open Sans" w:cs="Open Sans"/>
            <w:color w:val="3F3F3F"/>
          </w:rPr>
          <w:delText>f</w:delText>
        </w:r>
        <w:r w:rsidDel="001C16D6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Del="001C16D6">
          <w:rPr>
            <w:rFonts w:ascii="Open Sans" w:eastAsia="Open Sans" w:hAnsi="Open Sans" w:cs="Open Sans"/>
            <w:color w:val="3F3F3F"/>
          </w:rPr>
          <w:delText>a du</w:delText>
        </w:r>
        <w:r w:rsidDel="001C16D6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1C16D6">
          <w:rPr>
            <w:rFonts w:ascii="Open Sans" w:eastAsia="Open Sans" w:hAnsi="Open Sans" w:cs="Open Sans"/>
            <w:color w:val="3F3F3F"/>
          </w:rPr>
          <w:delText>y</w:delText>
        </w:r>
        <w:r w:rsidDel="001C16D6">
          <w:rPr>
            <w:rFonts w:ascii="Open Sans" w:eastAsia="Open Sans" w:hAnsi="Open Sans" w:cs="Open Sans"/>
            <w:color w:val="3F3F3F"/>
            <w:spacing w:val="-7"/>
          </w:rPr>
          <w:delText xml:space="preserve"> </w:delText>
        </w:r>
        <w:r w:rsidDel="001C16D6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1C16D6">
          <w:rPr>
            <w:rFonts w:ascii="Open Sans" w:eastAsia="Open Sans" w:hAnsi="Open Sans" w:cs="Open Sans"/>
            <w:color w:val="3F3F3F"/>
          </w:rPr>
          <w:delText>o</w:delText>
        </w:r>
        <w:r w:rsidDel="001C16D6">
          <w:rPr>
            <w:rFonts w:ascii="Open Sans" w:eastAsia="Open Sans" w:hAnsi="Open Sans" w:cs="Open Sans"/>
            <w:color w:val="3F3F3F"/>
            <w:spacing w:val="5"/>
          </w:rPr>
          <w:delText xml:space="preserve"> </w:delText>
        </w:r>
        <w:r w:rsidDel="001C16D6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1C16D6">
          <w:rPr>
            <w:rFonts w:ascii="Open Sans" w:eastAsia="Open Sans" w:hAnsi="Open Sans" w:cs="Open Sans"/>
            <w:color w:val="3F3F3F"/>
          </w:rPr>
          <w:delText>n</w:delText>
        </w:r>
        <w:r w:rsidDel="001C16D6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1C16D6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1C16D6">
          <w:rPr>
            <w:rFonts w:ascii="Open Sans" w:eastAsia="Open Sans" w:hAnsi="Open Sans" w:cs="Open Sans"/>
            <w:color w:val="3F3F3F"/>
          </w:rPr>
          <w:delText>h</w:delText>
        </w:r>
        <w:r w:rsidDel="001C16D6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1C16D6">
          <w:rPr>
            <w:rFonts w:ascii="Open Sans" w:eastAsia="Open Sans" w:hAnsi="Open Sans" w:cs="Open Sans"/>
            <w:color w:val="3F3F3F"/>
          </w:rPr>
          <w:delText>r,</w:delText>
        </w:r>
        <w:r w:rsidDel="001C16D6">
          <w:rPr>
            <w:rFonts w:ascii="Open Sans" w:eastAsia="Open Sans" w:hAnsi="Open Sans" w:cs="Open Sans"/>
            <w:color w:val="3F3F3F"/>
            <w:spacing w:val="6"/>
          </w:rPr>
          <w:delText xml:space="preserve"> </w:delText>
        </w:r>
        <w:r w:rsidDel="001C16D6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1C16D6">
          <w:rPr>
            <w:rFonts w:ascii="Open Sans" w:eastAsia="Open Sans" w:hAnsi="Open Sans" w:cs="Open Sans"/>
            <w:color w:val="3F3F3F"/>
            <w:spacing w:val="-6"/>
          </w:rPr>
          <w:delText>y</w:delText>
        </w:r>
        <w:r w:rsidDel="001C16D6">
          <w:rPr>
            <w:rFonts w:ascii="Open Sans" w:eastAsia="Open Sans" w:hAnsi="Open Sans" w:cs="Open Sans"/>
            <w:color w:val="3F3F3F"/>
          </w:rPr>
          <w:delText>p</w:delText>
        </w:r>
        <w:r w:rsidDel="001C16D6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1C16D6">
          <w:rPr>
            <w:rFonts w:ascii="Open Sans" w:eastAsia="Open Sans" w:hAnsi="Open Sans" w:cs="Open Sans"/>
            <w:color w:val="3F3F3F"/>
          </w:rPr>
          <w:delText>c</w:delText>
        </w:r>
        <w:r w:rsidDel="001C16D6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1C16D6">
          <w:rPr>
            <w:rFonts w:ascii="Open Sans" w:eastAsia="Open Sans" w:hAnsi="Open Sans" w:cs="Open Sans"/>
            <w:color w:val="3F3F3F"/>
            <w:spacing w:val="5"/>
          </w:rPr>
          <w:delText>ll</w:delText>
        </w:r>
        <w:r w:rsidDel="001C16D6">
          <w:rPr>
            <w:rFonts w:ascii="Open Sans" w:eastAsia="Open Sans" w:hAnsi="Open Sans" w:cs="Open Sans"/>
            <w:color w:val="3F3F3F"/>
          </w:rPr>
          <w:delText>y</w:delText>
        </w:r>
        <w:r w:rsidDel="001C16D6">
          <w:rPr>
            <w:rFonts w:ascii="Open Sans" w:eastAsia="Open Sans" w:hAnsi="Open Sans" w:cs="Open Sans"/>
            <w:color w:val="3F3F3F"/>
            <w:spacing w:val="-8"/>
          </w:rPr>
          <w:delText xml:space="preserve"> </w:delText>
        </w:r>
        <w:r w:rsidDel="001C16D6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1C16D6">
          <w:rPr>
            <w:rFonts w:ascii="Open Sans" w:eastAsia="Open Sans" w:hAnsi="Open Sans" w:cs="Open Sans"/>
            <w:color w:val="3F3F3F"/>
          </w:rPr>
          <w:delText>cr</w:delText>
        </w:r>
        <w:r w:rsidDel="001C16D6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1C16D6">
          <w:rPr>
            <w:rFonts w:ascii="Open Sans" w:eastAsia="Open Sans" w:hAnsi="Open Sans" w:cs="Open Sans"/>
            <w:color w:val="3F3F3F"/>
          </w:rPr>
          <w:delText>ss</w:delText>
        </w:r>
        <w:r w:rsidDel="001C16D6">
          <w:rPr>
            <w:rFonts w:ascii="Open Sans" w:eastAsia="Open Sans" w:hAnsi="Open Sans" w:cs="Open Sans"/>
            <w:color w:val="3F3F3F"/>
            <w:spacing w:val="3"/>
          </w:rPr>
          <w:delText xml:space="preserve"> </w:delText>
        </w:r>
        <w:r w:rsidDel="001C16D6">
          <w:rPr>
            <w:rFonts w:ascii="Open Sans" w:eastAsia="Open Sans" w:hAnsi="Open Sans" w:cs="Open Sans"/>
            <w:color w:val="3F3F3F"/>
          </w:rPr>
          <w:delText>a sp</w:delText>
        </w:r>
        <w:r w:rsidDel="001C16D6">
          <w:rPr>
            <w:rFonts w:ascii="Open Sans" w:eastAsia="Open Sans" w:hAnsi="Open Sans" w:cs="Open Sans"/>
            <w:color w:val="3F3F3F"/>
            <w:spacing w:val="5"/>
          </w:rPr>
          <w:delText>li</w:delText>
        </w:r>
        <w:r w:rsidDel="001C16D6">
          <w:rPr>
            <w:rFonts w:ascii="Open Sans" w:eastAsia="Open Sans" w:hAnsi="Open Sans" w:cs="Open Sans"/>
            <w:color w:val="3F3F3F"/>
          </w:rPr>
          <w:delText>t</w:delText>
        </w:r>
        <w:r w:rsidDel="001C16D6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Del="001C16D6">
          <w:rPr>
            <w:rFonts w:ascii="Open Sans" w:eastAsia="Open Sans" w:hAnsi="Open Sans" w:cs="Open Sans"/>
            <w:color w:val="3F3F3F"/>
          </w:rPr>
          <w:delText>br</w:delText>
        </w:r>
        <w:r w:rsidDel="001C16D6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1C16D6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1C16D6">
          <w:rPr>
            <w:rFonts w:ascii="Open Sans" w:eastAsia="Open Sans" w:hAnsi="Open Sans" w:cs="Open Sans"/>
            <w:color w:val="3F3F3F"/>
            <w:spacing w:val="5"/>
          </w:rPr>
          <w:delText>k</w:delText>
        </w:r>
        <w:r w:rsidDel="001C16D6">
          <w:rPr>
            <w:rFonts w:ascii="Open Sans" w:eastAsia="Open Sans" w:hAnsi="Open Sans" w:cs="Open Sans"/>
            <w:color w:val="3F3F3F"/>
          </w:rPr>
          <w:delText>.</w:delText>
        </w:r>
      </w:del>
      <w:ins w:id="1" w:author="Meital Waltman" w:date="2016-09-08T13:41:00Z">
        <w:r w:rsidR="001C16D6">
          <w:rPr>
            <w:rFonts w:ascii="Open Sans" w:eastAsia="Open Sans" w:hAnsi="Open Sans" w:cs="Open Sans"/>
            <w:color w:val="3F3F3F"/>
            <w:spacing w:val="-2"/>
          </w:rPr>
          <w:t>This preference deals with the stops in which a driver is allowed to start and end his duty and/or split break</w:t>
        </w:r>
      </w:ins>
      <w:ins w:id="2" w:author="Meital Waltman" w:date="2016-09-08T13:42:00Z">
        <w:r w:rsidR="001C16D6">
          <w:rPr>
            <w:rFonts w:ascii="Open Sans" w:eastAsia="Open Sans" w:hAnsi="Open Sans" w:cs="Open Sans"/>
            <w:color w:val="3F3F3F"/>
            <w:spacing w:val="-2"/>
          </w:rPr>
          <w:t xml:space="preserve">, and also </w:t>
        </w:r>
      </w:ins>
      <w:ins w:id="3" w:author="Meital Waltman" w:date="2016-09-08T13:45:00Z">
        <w:r w:rsidR="001C16D6">
          <w:rPr>
            <w:rFonts w:ascii="Open Sans" w:eastAsia="Open Sans" w:hAnsi="Open Sans" w:cs="Open Sans"/>
            <w:color w:val="3F3F3F"/>
            <w:spacing w:val="-2"/>
          </w:rPr>
          <w:t>with the usage of relief vehicles to t</w:t>
        </w:r>
      </w:ins>
      <w:ins w:id="4" w:author="Meital Waltman" w:date="2016-09-08T13:46:00Z">
        <w:r w:rsidR="00AE7776">
          <w:rPr>
            <w:rFonts w:ascii="Open Sans" w:eastAsia="Open Sans" w:hAnsi="Open Sans" w:cs="Open Sans"/>
            <w:color w:val="3F3F3F"/>
            <w:spacing w:val="-2"/>
            <w:lang w:bidi="he-IL"/>
          </w:rPr>
          <w:t>r</w:t>
        </w:r>
        <w:r w:rsidR="001C16D6">
          <w:rPr>
            <w:rFonts w:ascii="Open Sans" w:eastAsia="Open Sans" w:hAnsi="Open Sans" w:cs="Open Sans"/>
            <w:color w:val="3F3F3F"/>
            <w:spacing w:val="-2"/>
            <w:lang w:bidi="he-IL"/>
          </w:rPr>
          <w:t>an</w:t>
        </w:r>
      </w:ins>
      <w:ins w:id="5" w:author="Meital Waltman" w:date="2016-09-08T14:34:00Z">
        <w:r w:rsidR="00AE7776">
          <w:rPr>
            <w:rFonts w:ascii="Open Sans" w:eastAsia="Open Sans" w:hAnsi="Open Sans" w:cs="Open Sans"/>
            <w:color w:val="3F3F3F"/>
            <w:spacing w:val="-2"/>
            <w:lang w:bidi="he-IL"/>
          </w:rPr>
          <w:t>s</w:t>
        </w:r>
      </w:ins>
      <w:ins w:id="6" w:author="Meital Waltman" w:date="2016-09-08T13:46:00Z">
        <w:r w:rsidR="001C16D6">
          <w:rPr>
            <w:rFonts w:ascii="Open Sans" w:eastAsia="Open Sans" w:hAnsi="Open Sans" w:cs="Open Sans"/>
            <w:color w:val="3F3F3F"/>
            <w:spacing w:val="-2"/>
            <w:lang w:bidi="he-IL"/>
          </w:rPr>
          <w:t>port the drivers to those stops.</w:t>
        </w:r>
      </w:ins>
      <w:ins w:id="7" w:author="Meital Waltman" w:date="2016-09-08T15:09:00Z">
        <w:r w:rsidR="00976FC1">
          <w:rPr>
            <w:rFonts w:ascii="Open Sans" w:eastAsia="Open Sans" w:hAnsi="Open Sans" w:cs="Open Sans"/>
            <w:color w:val="3F3F3F"/>
            <w:spacing w:val="-2"/>
            <w:lang w:bidi="he-IL"/>
          </w:rPr>
          <w:t xml:space="preserve"> The user can choose whether the start and end </w:t>
        </w:r>
      </w:ins>
      <w:ins w:id="8" w:author="Meital Waltman" w:date="2016-09-08T15:10:00Z">
        <w:r w:rsidR="00976FC1">
          <w:rPr>
            <w:rFonts w:ascii="Open Sans" w:eastAsia="Open Sans" w:hAnsi="Open Sans" w:cs="Open Sans"/>
            <w:color w:val="3F3F3F"/>
            <w:spacing w:val="-2"/>
            <w:lang w:bidi="he-IL"/>
          </w:rPr>
          <w:t xml:space="preserve">stops would be in the same depot, or whether it would be in </w:t>
        </w:r>
      </w:ins>
      <w:ins w:id="9" w:author="Meital Waltman" w:date="2016-09-08T15:11:00Z">
        <w:r w:rsidR="00976FC1">
          <w:rPr>
            <w:rFonts w:ascii="Open Sans" w:eastAsia="Open Sans" w:hAnsi="Open Sans" w:cs="Open Sans"/>
            <w:color w:val="3F3F3F"/>
            <w:spacing w:val="-2"/>
            <w:lang w:bidi="he-IL"/>
          </w:rPr>
          <w:t xml:space="preserve">a list of specific stops. </w:t>
        </w:r>
      </w:ins>
      <w:ins w:id="10" w:author="Meital Waltman" w:date="2016-09-08T15:09:00Z">
        <w:r w:rsidR="00976FC1">
          <w:rPr>
            <w:rFonts w:ascii="Open Sans" w:eastAsia="Open Sans" w:hAnsi="Open Sans" w:cs="Open Sans"/>
            <w:color w:val="3F3F3F"/>
            <w:spacing w:val="-2"/>
            <w:lang w:bidi="he-IL"/>
          </w:rPr>
          <w:t xml:space="preserve"> </w:t>
        </w:r>
      </w:ins>
    </w:p>
    <w:p w:rsidR="00711907" w:rsidRDefault="00711907">
      <w:pPr>
        <w:spacing w:before="18" w:after="0" w:line="240" w:lineRule="exact"/>
        <w:rPr>
          <w:sz w:val="24"/>
          <w:szCs w:val="24"/>
        </w:rPr>
      </w:pPr>
    </w:p>
    <w:p w:rsidR="00711907" w:rsidRDefault="00C31336">
      <w:pPr>
        <w:spacing w:after="0" w:line="240" w:lineRule="auto"/>
        <w:ind w:left="115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em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pl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a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s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 xml:space="preserve"> Ava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il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a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bl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f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r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m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Op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bu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s</w:t>
      </w:r>
      <w:proofErr w:type="spellEnd"/>
    </w:p>
    <w:p w:rsidR="00711907" w:rsidRDefault="00C31336">
      <w:pPr>
        <w:spacing w:after="0" w:line="326" w:lineRule="exact"/>
        <w:ind w:left="115" w:right="-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i/>
          <w:position w:val="1"/>
          <w:sz w:val="24"/>
          <w:szCs w:val="24"/>
        </w:rPr>
        <w:t>Ta</w:t>
      </w:r>
      <w:r>
        <w:rPr>
          <w:rFonts w:ascii="Open Sans" w:eastAsia="Open Sans" w:hAnsi="Open Sans" w:cs="Open Sans"/>
          <w:i/>
          <w:spacing w:val="-3"/>
          <w:position w:val="1"/>
          <w:sz w:val="24"/>
          <w:szCs w:val="24"/>
        </w:rPr>
        <w:t>b</w:t>
      </w:r>
      <w:r>
        <w:rPr>
          <w:rFonts w:ascii="Open Sans" w:eastAsia="Open Sans" w:hAnsi="Open Sans" w:cs="Open Sans"/>
          <w:i/>
          <w:spacing w:val="-1"/>
          <w:position w:val="1"/>
          <w:sz w:val="24"/>
          <w:szCs w:val="24"/>
        </w:rPr>
        <w:t>l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e</w:t>
      </w:r>
      <w:r>
        <w:rPr>
          <w:rFonts w:ascii="Open Sans" w:eastAsia="Open Sans" w:hAnsi="Open Sans" w:cs="Open Sans"/>
          <w:i/>
          <w:spacing w:val="-3"/>
          <w:position w:val="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spacing w:val="3"/>
          <w:position w:val="1"/>
          <w:sz w:val="24"/>
          <w:szCs w:val="24"/>
        </w:rPr>
        <w:t>1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-</w:t>
      </w:r>
      <w:r>
        <w:rPr>
          <w:rFonts w:ascii="Open Sans" w:eastAsia="Open Sans" w:hAnsi="Open Sans" w:cs="Open Sans"/>
          <w:i/>
          <w:spacing w:val="3"/>
          <w:position w:val="1"/>
          <w:sz w:val="24"/>
          <w:szCs w:val="24"/>
        </w:rPr>
        <w:t>1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:</w:t>
      </w:r>
      <w:r>
        <w:rPr>
          <w:rFonts w:ascii="Open Sans" w:eastAsia="Open Sans" w:hAnsi="Open Sans" w:cs="Open Sans"/>
          <w:i/>
          <w:spacing w:val="-6"/>
          <w:position w:val="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T</w:t>
      </w:r>
      <w:r>
        <w:rPr>
          <w:rFonts w:ascii="Open Sans" w:eastAsia="Open Sans" w:hAnsi="Open Sans" w:cs="Open Sans"/>
          <w:i/>
          <w:spacing w:val="2"/>
          <w:position w:val="1"/>
          <w:sz w:val="24"/>
          <w:szCs w:val="24"/>
        </w:rPr>
        <w:t>e</w:t>
      </w:r>
      <w:r>
        <w:rPr>
          <w:rFonts w:ascii="Open Sans" w:eastAsia="Open Sans" w:hAnsi="Open Sans" w:cs="Open Sans"/>
          <w:i/>
          <w:spacing w:val="1"/>
          <w:position w:val="1"/>
          <w:sz w:val="24"/>
          <w:szCs w:val="24"/>
        </w:rPr>
        <w:t>m</w:t>
      </w:r>
      <w:r>
        <w:rPr>
          <w:rFonts w:ascii="Open Sans" w:eastAsia="Open Sans" w:hAnsi="Open Sans" w:cs="Open Sans"/>
          <w:i/>
          <w:spacing w:val="-3"/>
          <w:position w:val="1"/>
          <w:sz w:val="24"/>
          <w:szCs w:val="24"/>
        </w:rPr>
        <w:t>p</w:t>
      </w:r>
      <w:r>
        <w:rPr>
          <w:rFonts w:ascii="Open Sans" w:eastAsia="Open Sans" w:hAnsi="Open Sans" w:cs="Open Sans"/>
          <w:i/>
          <w:spacing w:val="-1"/>
          <w:position w:val="1"/>
          <w:sz w:val="24"/>
          <w:szCs w:val="24"/>
        </w:rPr>
        <w:t>l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a</w:t>
      </w:r>
      <w:r>
        <w:rPr>
          <w:rFonts w:ascii="Open Sans" w:eastAsia="Open Sans" w:hAnsi="Open Sans" w:cs="Open Sans"/>
          <w:i/>
          <w:spacing w:val="-3"/>
          <w:position w:val="1"/>
          <w:sz w:val="24"/>
          <w:szCs w:val="24"/>
        </w:rPr>
        <w:t>t</w:t>
      </w:r>
      <w:r>
        <w:rPr>
          <w:rFonts w:ascii="Open Sans" w:eastAsia="Open Sans" w:hAnsi="Open Sans" w:cs="Open Sans"/>
          <w:i/>
          <w:spacing w:val="2"/>
          <w:position w:val="1"/>
          <w:sz w:val="24"/>
          <w:szCs w:val="24"/>
        </w:rPr>
        <w:t>e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s</w:t>
      </w:r>
      <w:r>
        <w:rPr>
          <w:rFonts w:ascii="Open Sans" w:eastAsia="Open Sans" w:hAnsi="Open Sans" w:cs="Open Sans"/>
          <w:i/>
          <w:spacing w:val="-2"/>
          <w:position w:val="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S</w:t>
      </w:r>
      <w:r>
        <w:rPr>
          <w:rFonts w:ascii="Open Sans" w:eastAsia="Open Sans" w:hAnsi="Open Sans" w:cs="Open Sans"/>
          <w:i/>
          <w:spacing w:val="-3"/>
          <w:position w:val="1"/>
          <w:sz w:val="24"/>
          <w:szCs w:val="24"/>
        </w:rPr>
        <w:t>u</w:t>
      </w:r>
      <w:r>
        <w:rPr>
          <w:rFonts w:ascii="Open Sans" w:eastAsia="Open Sans" w:hAnsi="Open Sans" w:cs="Open Sans"/>
          <w:i/>
          <w:spacing w:val="1"/>
          <w:position w:val="1"/>
          <w:sz w:val="24"/>
          <w:szCs w:val="24"/>
        </w:rPr>
        <w:t>mm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a</w:t>
      </w:r>
      <w:r>
        <w:rPr>
          <w:rFonts w:ascii="Open Sans" w:eastAsia="Open Sans" w:hAnsi="Open Sans" w:cs="Open Sans"/>
          <w:i/>
          <w:spacing w:val="-5"/>
          <w:position w:val="1"/>
          <w:sz w:val="24"/>
          <w:szCs w:val="24"/>
        </w:rPr>
        <w:t>r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y</w:t>
      </w:r>
    </w:p>
    <w:p w:rsidR="00711907" w:rsidRDefault="00711907">
      <w:pPr>
        <w:spacing w:before="8" w:after="0" w:line="10" w:lineRule="exact"/>
        <w:rPr>
          <w:sz w:val="1"/>
          <w:szCs w:val="1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5"/>
        <w:gridCol w:w="5085"/>
        <w:gridCol w:w="2160"/>
      </w:tblGrid>
      <w:tr w:rsidR="00711907">
        <w:trPr>
          <w:trHeight w:hRule="exact" w:val="42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D8E5"/>
          </w:tcPr>
          <w:p w:rsidR="00711907" w:rsidRDefault="00C31336">
            <w:pPr>
              <w:spacing w:before="82" w:after="0" w:line="240" w:lineRule="auto"/>
              <w:ind w:left="60" w:right="-20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-3"/>
                <w:sz w:val="16"/>
                <w:szCs w:val="16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spacing w:val="4"/>
                <w:sz w:val="16"/>
                <w:szCs w:val="16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6"/>
                <w:szCs w:val="16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6"/>
                <w:szCs w:val="16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am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D8E5"/>
          </w:tcPr>
          <w:p w:rsidR="00711907" w:rsidRDefault="00C31336">
            <w:pPr>
              <w:spacing w:before="82" w:after="0" w:line="240" w:lineRule="auto"/>
              <w:ind w:left="60" w:right="-20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5"/>
                <w:sz w:val="16"/>
                <w:szCs w:val="16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spacing w:val="2"/>
                <w:sz w:val="16"/>
                <w:szCs w:val="16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4"/>
                <w:sz w:val="16"/>
                <w:szCs w:val="16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6"/>
                <w:szCs w:val="16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spacing w:val="-5"/>
                <w:sz w:val="16"/>
                <w:szCs w:val="16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D8E5"/>
          </w:tcPr>
          <w:p w:rsidR="00711907" w:rsidRDefault="00C31336">
            <w:pPr>
              <w:spacing w:before="82" w:after="0" w:line="240" w:lineRule="auto"/>
              <w:ind w:left="60" w:right="-20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-1"/>
                <w:sz w:val="16"/>
                <w:szCs w:val="16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-2"/>
                <w:sz w:val="16"/>
                <w:szCs w:val="16"/>
              </w:rPr>
              <w:t>f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2"/>
                <w:sz w:val="16"/>
                <w:szCs w:val="16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e</w:t>
            </w:r>
          </w:p>
        </w:tc>
      </w:tr>
      <w:tr w:rsidR="00711907">
        <w:trPr>
          <w:trHeight w:hRule="exact" w:val="51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711907" w:rsidRDefault="00711907">
            <w:pPr>
              <w:spacing w:after="0" w:line="120" w:lineRule="exact"/>
              <w:rPr>
                <w:sz w:val="12"/>
                <w:szCs w:val="12"/>
              </w:rPr>
            </w:pPr>
          </w:p>
          <w:p w:rsidR="00711907" w:rsidRDefault="00C31336">
            <w:pPr>
              <w:spacing w:after="0" w:line="240" w:lineRule="auto"/>
              <w:ind w:left="60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t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711907" w:rsidRDefault="00711907"/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711907" w:rsidRDefault="00711907">
            <w:pPr>
              <w:spacing w:after="0" w:line="120" w:lineRule="exact"/>
              <w:rPr>
                <w:sz w:val="12"/>
                <w:szCs w:val="12"/>
              </w:rPr>
            </w:pPr>
          </w:p>
          <w:p w:rsidR="00711907" w:rsidRDefault="00C31336">
            <w:pPr>
              <w:spacing w:after="0" w:line="240" w:lineRule="auto"/>
              <w:ind w:left="59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711907">
        <w:trPr>
          <w:trHeight w:hRule="exact" w:val="510"/>
        </w:trPr>
        <w:tc>
          <w:tcPr>
            <w:tcW w:w="1845" w:type="dxa"/>
            <w:tcBorders>
              <w:top w:val="single" w:sz="6" w:space="0" w:color="3F3F3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1907" w:rsidRDefault="00711907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711907" w:rsidRDefault="00C31336">
            <w:pPr>
              <w:spacing w:after="0" w:line="240" w:lineRule="auto"/>
              <w:ind w:left="60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</w:p>
        </w:tc>
        <w:tc>
          <w:tcPr>
            <w:tcW w:w="5085" w:type="dxa"/>
            <w:tcBorders>
              <w:top w:val="single" w:sz="6" w:space="0" w:color="3F3F3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1907" w:rsidRDefault="00711907"/>
        </w:tc>
        <w:tc>
          <w:tcPr>
            <w:tcW w:w="2160" w:type="dxa"/>
            <w:tcBorders>
              <w:top w:val="single" w:sz="6" w:space="0" w:color="3F3F3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1907" w:rsidRDefault="00711907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711907" w:rsidRDefault="00C31336">
            <w:pPr>
              <w:spacing w:after="0" w:line="240" w:lineRule="auto"/>
              <w:ind w:left="59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li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</w:tbl>
    <w:p w:rsidR="00711907" w:rsidRDefault="00711907">
      <w:pPr>
        <w:spacing w:before="2" w:after="0" w:line="170" w:lineRule="exact"/>
        <w:rPr>
          <w:sz w:val="17"/>
          <w:szCs w:val="17"/>
        </w:rPr>
      </w:pPr>
    </w:p>
    <w:p w:rsidR="00711907" w:rsidRDefault="00C31336">
      <w:pPr>
        <w:spacing w:after="0" w:line="240" w:lineRule="auto"/>
        <w:ind w:left="115" w:right="-20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b/>
          <w:bCs/>
          <w:i/>
          <w:color w:val="8A2BE1"/>
          <w:spacing w:val="6"/>
          <w:sz w:val="28"/>
          <w:szCs w:val="28"/>
        </w:rPr>
        <w:t>D</w:t>
      </w:r>
      <w:r>
        <w:rPr>
          <w:rFonts w:ascii="Open Sans" w:eastAsia="Open Sans" w:hAnsi="Open Sans" w:cs="Open Sans"/>
          <w:b/>
          <w:bCs/>
          <w:i/>
          <w:color w:val="8A2BE1"/>
          <w:spacing w:val="-4"/>
          <w:sz w:val="28"/>
          <w:szCs w:val="28"/>
        </w:rPr>
        <w:t>u</w:t>
      </w:r>
      <w:r>
        <w:rPr>
          <w:rFonts w:ascii="Open Sans" w:eastAsia="Open Sans" w:hAnsi="Open Sans" w:cs="Open Sans"/>
          <w:b/>
          <w:bCs/>
          <w:i/>
          <w:color w:val="8A2BE1"/>
          <w:spacing w:val="5"/>
          <w:sz w:val="28"/>
          <w:szCs w:val="28"/>
        </w:rPr>
        <w:t>t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y</w:t>
      </w:r>
      <w:r>
        <w:rPr>
          <w:rFonts w:ascii="Open Sans" w:eastAsia="Open Sans" w:hAnsi="Open Sans" w:cs="Open Sans"/>
          <w:b/>
          <w:bCs/>
          <w:i/>
          <w:color w:val="8A2BE1"/>
          <w:spacing w:val="20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5"/>
          <w:sz w:val="28"/>
          <w:szCs w:val="28"/>
        </w:rPr>
        <w:t>t</w:t>
      </w:r>
      <w:r>
        <w:rPr>
          <w:rFonts w:ascii="Open Sans" w:eastAsia="Open Sans" w:hAnsi="Open Sans" w:cs="Open Sans"/>
          <w:b/>
          <w:bCs/>
          <w:i/>
          <w:color w:val="8A2BE1"/>
          <w:spacing w:val="-6"/>
          <w:sz w:val="28"/>
          <w:szCs w:val="28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spacing w:val="2"/>
          <w:sz w:val="28"/>
          <w:szCs w:val="28"/>
        </w:rPr>
        <w:t>rm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sz w:val="28"/>
          <w:szCs w:val="28"/>
        </w:rPr>
        <w:t>i</w:t>
      </w:r>
      <w:r>
        <w:rPr>
          <w:rFonts w:ascii="Open Sans" w:eastAsia="Open Sans" w:hAnsi="Open Sans" w:cs="Open Sans"/>
          <w:b/>
          <w:bCs/>
          <w:i/>
          <w:color w:val="8A2BE1"/>
          <w:spacing w:val="-4"/>
          <w:sz w:val="28"/>
          <w:szCs w:val="28"/>
        </w:rPr>
        <w:t>n</w:t>
      </w:r>
      <w:r>
        <w:rPr>
          <w:rFonts w:ascii="Open Sans" w:eastAsia="Open Sans" w:hAnsi="Open Sans" w:cs="Open Sans"/>
          <w:b/>
          <w:bCs/>
          <w:i/>
          <w:color w:val="8A2BE1"/>
          <w:spacing w:val="-1"/>
          <w:sz w:val="28"/>
          <w:szCs w:val="28"/>
        </w:rPr>
        <w:t>a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l</w:t>
      </w:r>
      <w:r>
        <w:rPr>
          <w:rFonts w:ascii="Open Sans" w:eastAsia="Open Sans" w:hAnsi="Open Sans" w:cs="Open Sans"/>
          <w:b/>
          <w:bCs/>
          <w:i/>
          <w:color w:val="8A2BE1"/>
          <w:spacing w:val="19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3"/>
          <w:sz w:val="28"/>
          <w:szCs w:val="28"/>
        </w:rPr>
        <w:t>s</w:t>
      </w:r>
      <w:r>
        <w:rPr>
          <w:rFonts w:ascii="Open Sans" w:eastAsia="Open Sans" w:hAnsi="Open Sans" w:cs="Open Sans"/>
          <w:b/>
          <w:bCs/>
          <w:i/>
          <w:color w:val="8A2BE1"/>
          <w:spacing w:val="5"/>
          <w:sz w:val="28"/>
          <w:szCs w:val="28"/>
        </w:rPr>
        <w:t>t</w:t>
      </w:r>
      <w:r>
        <w:rPr>
          <w:rFonts w:ascii="Open Sans" w:eastAsia="Open Sans" w:hAnsi="Open Sans" w:cs="Open Sans"/>
          <w:b/>
          <w:bCs/>
          <w:i/>
          <w:color w:val="8A2BE1"/>
          <w:spacing w:val="1"/>
          <w:sz w:val="28"/>
          <w:szCs w:val="28"/>
        </w:rPr>
        <w:t>o</w:t>
      </w:r>
      <w:r>
        <w:rPr>
          <w:rFonts w:ascii="Open Sans" w:eastAsia="Open Sans" w:hAnsi="Open Sans" w:cs="Open Sans"/>
          <w:b/>
          <w:bCs/>
          <w:i/>
          <w:color w:val="8A2BE1"/>
          <w:spacing w:val="-2"/>
          <w:sz w:val="28"/>
          <w:szCs w:val="28"/>
        </w:rPr>
        <w:t>p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s</w:t>
      </w:r>
    </w:p>
    <w:p w:rsidR="00711907" w:rsidRDefault="00711907">
      <w:pPr>
        <w:spacing w:before="9" w:after="0" w:line="160" w:lineRule="exact"/>
        <w:rPr>
          <w:sz w:val="16"/>
          <w:szCs w:val="16"/>
        </w:rPr>
      </w:pPr>
    </w:p>
    <w:p w:rsidR="00711907" w:rsidRDefault="00C31336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ur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711907" w:rsidRDefault="00711907">
      <w:pPr>
        <w:spacing w:after="0" w:line="120" w:lineRule="exact"/>
        <w:rPr>
          <w:sz w:val="12"/>
          <w:szCs w:val="12"/>
        </w:rPr>
      </w:pPr>
    </w:p>
    <w:p w:rsidR="00711907" w:rsidRDefault="00C31336">
      <w:pPr>
        <w:spacing w:after="0" w:line="240" w:lineRule="auto"/>
        <w:ind w:left="115" w:right="45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1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et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up 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li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3"/>
        </w:rPr>
        <w:t>ete</w:t>
      </w:r>
      <w:r>
        <w:rPr>
          <w:rFonts w:ascii="Open Sans" w:eastAsia="Open Sans" w:hAnsi="Open Sans" w:cs="Open Sans"/>
          <w:color w:val="3F3F3F"/>
        </w:rPr>
        <w:t>rs.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</w:rPr>
        <w:t>A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li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so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</w:rPr>
        <w:t>be</w:t>
      </w:r>
      <w:r>
        <w:rPr>
          <w:rFonts w:ascii="Open Sans" w:eastAsia="Open Sans" w:hAnsi="Open Sans" w:cs="Open Sans"/>
          <w:color w:val="3F3F3F"/>
          <w:spacing w:val="-2"/>
        </w:rPr>
        <w:t xml:space="preserve"> a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r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ee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 xml:space="preserve"> (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 xml:space="preserve">s- </w:t>
      </w:r>
      <w:proofErr w:type="spellStart"/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nct</w:t>
      </w:r>
      <w:proofErr w:type="spellEnd"/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m</w:t>
      </w:r>
      <w:r>
        <w:rPr>
          <w:rFonts w:ascii="Open Sans" w:eastAsia="Open Sans" w:hAnsi="Open Sans" w:cs="Open Sans"/>
          <w:color w:val="3F3F3F"/>
          <w:spacing w:val="7"/>
        </w:rPr>
        <w:t xml:space="preserve"> </w:t>
      </w:r>
      <w:r>
        <w:rPr>
          <w:rFonts w:ascii="Open Sans" w:eastAsia="Open Sans" w:hAnsi="Open Sans" w:cs="Open Sans"/>
          <w:color w:val="3F3F3F"/>
        </w:rPr>
        <w:t xml:space="preserve">a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x</w:t>
      </w:r>
      <w:r>
        <w:rPr>
          <w:rFonts w:ascii="Open Sans" w:eastAsia="Open Sans" w:hAnsi="Open Sans" w:cs="Open Sans"/>
          <w:color w:val="3F3F3F"/>
        </w:rPr>
        <w:t>i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ny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rd p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shu</w:t>
      </w:r>
      <w:r>
        <w:rPr>
          <w:rFonts w:ascii="Open Sans" w:eastAsia="Open Sans" w:hAnsi="Open Sans" w:cs="Open Sans"/>
          <w:color w:val="3F3F3F"/>
          <w:spacing w:val="-3"/>
        </w:rPr>
        <w:t>tt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nsp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5"/>
        </w:rPr>
        <w:t>)</w:t>
      </w:r>
      <w:r>
        <w:rPr>
          <w:rFonts w:ascii="Open Sans" w:eastAsia="Open Sans" w:hAnsi="Open Sans" w:cs="Open Sans"/>
          <w:color w:val="3F3F3F"/>
        </w:rPr>
        <w:t>.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U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 xml:space="preserve">a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ee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</w:rPr>
        <w:t>a 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li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f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5"/>
        </w:rPr>
        <w:t xml:space="preserve"> 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a 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dh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d.</w:t>
      </w:r>
    </w:p>
    <w:p w:rsidR="00711907" w:rsidRDefault="00711907">
      <w:pPr>
        <w:spacing w:after="0" w:line="120" w:lineRule="exact"/>
        <w:rPr>
          <w:sz w:val="12"/>
          <w:szCs w:val="12"/>
        </w:rPr>
      </w:pPr>
    </w:p>
    <w:p w:rsidR="00711907" w:rsidRDefault="00C31336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rere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q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711907" w:rsidRDefault="00711907">
      <w:pPr>
        <w:spacing w:before="5" w:after="0" w:line="130" w:lineRule="exact"/>
        <w:rPr>
          <w:sz w:val="13"/>
          <w:szCs w:val="13"/>
        </w:rPr>
      </w:pPr>
    </w:p>
    <w:p w:rsidR="00711907" w:rsidDel="00976FC1" w:rsidRDefault="00C31336">
      <w:pPr>
        <w:spacing w:after="0" w:line="240" w:lineRule="auto"/>
        <w:ind w:left="415" w:right="102"/>
        <w:rPr>
          <w:del w:id="11" w:author="Meital Waltman" w:date="2016-09-08T15:08:00Z"/>
          <w:rFonts w:ascii="Open Sans" w:eastAsia="Open Sans" w:hAnsi="Open Sans" w:cs="Open Sans"/>
        </w:rPr>
      </w:pPr>
      <w:del w:id="12" w:author="Meital Waltman" w:date="2016-09-08T15:08:00Z">
        <w:r w:rsidDel="00976FC1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0;text-align:left;margin-left:72.75pt;margin-top:5.85pt;width:4.5pt;height:4.5pt;z-index:-251662336;mso-position-horizontal-relative:page">
              <v:imagedata r:id="rId4" o:title=""/>
              <w10:wrap anchorx="page"/>
            </v:shape>
          </w:pict>
        </w:r>
      </w:del>
      <w:del w:id="13" w:author="Meital Waltman" w:date="2016-09-08T15:00:00Z">
        <w:r w:rsidDel="00F45959">
          <w:rPr>
            <w:rFonts w:ascii="Open Sans" w:eastAsia="Open Sans" w:hAnsi="Open Sans" w:cs="Open Sans"/>
            <w:spacing w:val="-2"/>
          </w:rPr>
          <w:delText>T</w:delText>
        </w:r>
      </w:del>
      <w:del w:id="14" w:author="Meital Waltman" w:date="2016-09-08T15:01:00Z">
        <w:r w:rsidDel="00F45959">
          <w:rPr>
            <w:rFonts w:ascii="Open Sans" w:eastAsia="Open Sans" w:hAnsi="Open Sans" w:cs="Open Sans"/>
          </w:rPr>
          <w:delText>h</w:delText>
        </w:r>
        <w:r w:rsidDel="00F45959">
          <w:rPr>
            <w:rFonts w:ascii="Open Sans" w:eastAsia="Open Sans" w:hAnsi="Open Sans" w:cs="Open Sans"/>
            <w:spacing w:val="5"/>
          </w:rPr>
          <w:delText>i</w:delText>
        </w:r>
        <w:r w:rsidDel="00F45959">
          <w:rPr>
            <w:rFonts w:ascii="Open Sans" w:eastAsia="Open Sans" w:hAnsi="Open Sans" w:cs="Open Sans"/>
          </w:rPr>
          <w:delText>s</w:delText>
        </w:r>
        <w:r w:rsidDel="00F45959">
          <w:rPr>
            <w:rFonts w:ascii="Open Sans" w:eastAsia="Open Sans" w:hAnsi="Open Sans" w:cs="Open Sans"/>
            <w:spacing w:val="1"/>
          </w:rPr>
          <w:delText xml:space="preserve"> </w:delText>
        </w:r>
        <w:r w:rsidDel="00F45959">
          <w:rPr>
            <w:rFonts w:ascii="Open Sans" w:eastAsia="Open Sans" w:hAnsi="Open Sans" w:cs="Open Sans"/>
          </w:rPr>
          <w:delText>pr</w:delText>
        </w:r>
        <w:r w:rsidDel="00F45959">
          <w:rPr>
            <w:rFonts w:ascii="Open Sans" w:eastAsia="Open Sans" w:hAnsi="Open Sans" w:cs="Open Sans"/>
            <w:spacing w:val="-3"/>
          </w:rPr>
          <w:delText>e</w:delText>
        </w:r>
        <w:r w:rsidDel="00F45959">
          <w:rPr>
            <w:rFonts w:ascii="Open Sans" w:eastAsia="Open Sans" w:hAnsi="Open Sans" w:cs="Open Sans"/>
            <w:spacing w:val="1"/>
          </w:rPr>
          <w:delText>f</w:delText>
        </w:r>
        <w:r w:rsidDel="00F45959">
          <w:rPr>
            <w:rFonts w:ascii="Open Sans" w:eastAsia="Open Sans" w:hAnsi="Open Sans" w:cs="Open Sans"/>
            <w:spacing w:val="-3"/>
          </w:rPr>
          <w:delText>e</w:delText>
        </w:r>
        <w:r w:rsidDel="00F45959">
          <w:rPr>
            <w:rFonts w:ascii="Open Sans" w:eastAsia="Open Sans" w:hAnsi="Open Sans" w:cs="Open Sans"/>
          </w:rPr>
          <w:delText>r</w:delText>
        </w:r>
        <w:r w:rsidDel="00F45959">
          <w:rPr>
            <w:rFonts w:ascii="Open Sans" w:eastAsia="Open Sans" w:hAnsi="Open Sans" w:cs="Open Sans"/>
            <w:spacing w:val="-3"/>
          </w:rPr>
          <w:delText>e</w:delText>
        </w:r>
        <w:r w:rsidDel="00F45959">
          <w:rPr>
            <w:rFonts w:ascii="Open Sans" w:eastAsia="Open Sans" w:hAnsi="Open Sans" w:cs="Open Sans"/>
          </w:rPr>
          <w:delText>nce</w:delText>
        </w:r>
      </w:del>
      <w:del w:id="15" w:author="Meital Waltman" w:date="2016-09-08T15:08:00Z">
        <w:r w:rsidDel="00976FC1">
          <w:rPr>
            <w:rFonts w:ascii="Open Sans" w:eastAsia="Open Sans" w:hAnsi="Open Sans" w:cs="Open Sans"/>
            <w:spacing w:val="-4"/>
          </w:rPr>
          <w:delText xml:space="preserve"> </w:delText>
        </w:r>
        <w:r w:rsidDel="00976FC1">
          <w:rPr>
            <w:rFonts w:ascii="Open Sans" w:eastAsia="Open Sans" w:hAnsi="Open Sans" w:cs="Open Sans"/>
          </w:rPr>
          <w:delText>r</w:delText>
        </w:r>
        <w:r w:rsidDel="00976FC1">
          <w:rPr>
            <w:rFonts w:ascii="Open Sans" w:eastAsia="Open Sans" w:hAnsi="Open Sans" w:cs="Open Sans"/>
            <w:spacing w:val="-3"/>
          </w:rPr>
          <w:delText>e</w:delText>
        </w:r>
        <w:r w:rsidDel="00976FC1">
          <w:rPr>
            <w:rFonts w:ascii="Open Sans" w:eastAsia="Open Sans" w:hAnsi="Open Sans" w:cs="Open Sans"/>
          </w:rPr>
          <w:delText>qu</w:delText>
        </w:r>
        <w:r w:rsidDel="00976FC1">
          <w:rPr>
            <w:rFonts w:ascii="Open Sans" w:eastAsia="Open Sans" w:hAnsi="Open Sans" w:cs="Open Sans"/>
            <w:spacing w:val="5"/>
          </w:rPr>
          <w:delText>i</w:delText>
        </w:r>
        <w:r w:rsidDel="00976FC1">
          <w:rPr>
            <w:rFonts w:ascii="Open Sans" w:eastAsia="Open Sans" w:hAnsi="Open Sans" w:cs="Open Sans"/>
          </w:rPr>
          <w:delText>r</w:delText>
        </w:r>
        <w:r w:rsidDel="00976FC1">
          <w:rPr>
            <w:rFonts w:ascii="Open Sans" w:eastAsia="Open Sans" w:hAnsi="Open Sans" w:cs="Open Sans"/>
            <w:spacing w:val="-3"/>
          </w:rPr>
          <w:delText>e</w:delText>
        </w:r>
        <w:r w:rsidDel="00976FC1">
          <w:rPr>
            <w:rFonts w:ascii="Open Sans" w:eastAsia="Open Sans" w:hAnsi="Open Sans" w:cs="Open Sans"/>
          </w:rPr>
          <w:delText xml:space="preserve">s a </w:delText>
        </w:r>
        <w:r w:rsidDel="00976FC1">
          <w:rPr>
            <w:rFonts w:ascii="Open Sans" w:eastAsia="Open Sans" w:hAnsi="Open Sans" w:cs="Open Sans"/>
            <w:spacing w:val="5"/>
          </w:rPr>
          <w:delText>li</w:delText>
        </w:r>
        <w:r w:rsidDel="00976FC1">
          <w:rPr>
            <w:rFonts w:ascii="Open Sans" w:eastAsia="Open Sans" w:hAnsi="Open Sans" w:cs="Open Sans"/>
          </w:rPr>
          <w:delText>st</w:delText>
        </w:r>
        <w:r w:rsidDel="00976FC1">
          <w:rPr>
            <w:rFonts w:ascii="Open Sans" w:eastAsia="Open Sans" w:hAnsi="Open Sans" w:cs="Open Sans"/>
            <w:spacing w:val="-1"/>
          </w:rPr>
          <w:delText xml:space="preserve"> </w:delText>
        </w:r>
        <w:r w:rsidDel="00976FC1">
          <w:rPr>
            <w:rFonts w:ascii="Open Sans" w:eastAsia="Open Sans" w:hAnsi="Open Sans" w:cs="Open Sans"/>
            <w:spacing w:val="2"/>
          </w:rPr>
          <w:delText>o</w:delText>
        </w:r>
        <w:r w:rsidDel="00976FC1">
          <w:rPr>
            <w:rFonts w:ascii="Open Sans" w:eastAsia="Open Sans" w:hAnsi="Open Sans" w:cs="Open Sans"/>
          </w:rPr>
          <w:delText>f</w:delText>
        </w:r>
        <w:r w:rsidDel="00976FC1">
          <w:rPr>
            <w:rFonts w:ascii="Open Sans" w:eastAsia="Open Sans" w:hAnsi="Open Sans" w:cs="Open Sans"/>
            <w:spacing w:val="2"/>
          </w:rPr>
          <w:delText xml:space="preserve"> "</w:delText>
        </w:r>
        <w:r w:rsidDel="00976FC1">
          <w:rPr>
            <w:rFonts w:ascii="Open Sans" w:eastAsia="Open Sans" w:hAnsi="Open Sans" w:cs="Open Sans"/>
          </w:rPr>
          <w:delText>s</w:delText>
        </w:r>
        <w:r w:rsidDel="00976FC1">
          <w:rPr>
            <w:rFonts w:ascii="Open Sans" w:eastAsia="Open Sans" w:hAnsi="Open Sans" w:cs="Open Sans"/>
            <w:spacing w:val="-3"/>
          </w:rPr>
          <w:delText>t</w:delText>
        </w:r>
        <w:r w:rsidDel="00976FC1">
          <w:rPr>
            <w:rFonts w:ascii="Open Sans" w:eastAsia="Open Sans" w:hAnsi="Open Sans" w:cs="Open Sans"/>
            <w:spacing w:val="-2"/>
          </w:rPr>
          <w:delText>a</w:delText>
        </w:r>
        <w:r w:rsidDel="00976FC1">
          <w:rPr>
            <w:rFonts w:ascii="Open Sans" w:eastAsia="Open Sans" w:hAnsi="Open Sans" w:cs="Open Sans"/>
          </w:rPr>
          <w:delText>r</w:delText>
        </w:r>
        <w:r w:rsidDel="00976FC1">
          <w:rPr>
            <w:rFonts w:ascii="Open Sans" w:eastAsia="Open Sans" w:hAnsi="Open Sans" w:cs="Open Sans"/>
            <w:spacing w:val="-3"/>
          </w:rPr>
          <w:delText>t</w:delText>
        </w:r>
        <w:r w:rsidDel="00976FC1">
          <w:rPr>
            <w:rFonts w:ascii="Open Sans" w:eastAsia="Open Sans" w:hAnsi="Open Sans" w:cs="Open Sans"/>
          </w:rPr>
          <w:delText>"</w:delText>
        </w:r>
        <w:r w:rsidDel="00976FC1">
          <w:rPr>
            <w:rFonts w:ascii="Open Sans" w:eastAsia="Open Sans" w:hAnsi="Open Sans" w:cs="Open Sans"/>
            <w:spacing w:val="3"/>
          </w:rPr>
          <w:delText xml:space="preserve"> </w:delText>
        </w:r>
        <w:r w:rsidDel="00976FC1">
          <w:rPr>
            <w:rFonts w:ascii="Open Sans" w:eastAsia="Open Sans" w:hAnsi="Open Sans" w:cs="Open Sans"/>
            <w:spacing w:val="-2"/>
          </w:rPr>
          <w:delText>a</w:delText>
        </w:r>
        <w:r w:rsidDel="00976FC1">
          <w:rPr>
            <w:rFonts w:ascii="Open Sans" w:eastAsia="Open Sans" w:hAnsi="Open Sans" w:cs="Open Sans"/>
          </w:rPr>
          <w:delText xml:space="preserve">nd </w:delText>
        </w:r>
        <w:r w:rsidDel="00976FC1">
          <w:rPr>
            <w:rFonts w:ascii="Open Sans" w:eastAsia="Open Sans" w:hAnsi="Open Sans" w:cs="Open Sans"/>
            <w:spacing w:val="2"/>
          </w:rPr>
          <w:delText>"</w:delText>
        </w:r>
      </w:del>
      <w:del w:id="16" w:author="Meital Waltman" w:date="2016-09-08T14:58:00Z">
        <w:r w:rsidDel="00F45959">
          <w:rPr>
            <w:rFonts w:ascii="Open Sans" w:eastAsia="Open Sans" w:hAnsi="Open Sans" w:cs="Open Sans"/>
          </w:rPr>
          <w:delText>s</w:delText>
        </w:r>
        <w:r w:rsidDel="00F45959">
          <w:rPr>
            <w:rFonts w:ascii="Open Sans" w:eastAsia="Open Sans" w:hAnsi="Open Sans" w:cs="Open Sans"/>
            <w:spacing w:val="-3"/>
          </w:rPr>
          <w:delText>t</w:delText>
        </w:r>
        <w:r w:rsidDel="00F45959">
          <w:rPr>
            <w:rFonts w:ascii="Open Sans" w:eastAsia="Open Sans" w:hAnsi="Open Sans" w:cs="Open Sans"/>
            <w:spacing w:val="2"/>
          </w:rPr>
          <w:delText>o</w:delText>
        </w:r>
        <w:r w:rsidDel="00F45959">
          <w:rPr>
            <w:rFonts w:ascii="Open Sans" w:eastAsia="Open Sans" w:hAnsi="Open Sans" w:cs="Open Sans"/>
          </w:rPr>
          <w:delText>p</w:delText>
        </w:r>
      </w:del>
      <w:del w:id="17" w:author="Meital Waltman" w:date="2016-09-08T15:08:00Z">
        <w:r w:rsidDel="00976FC1">
          <w:rPr>
            <w:rFonts w:ascii="Open Sans" w:eastAsia="Open Sans" w:hAnsi="Open Sans" w:cs="Open Sans"/>
          </w:rPr>
          <w:delText>"</w:delText>
        </w:r>
        <w:r w:rsidDel="00976FC1">
          <w:rPr>
            <w:rFonts w:ascii="Open Sans" w:eastAsia="Open Sans" w:hAnsi="Open Sans" w:cs="Open Sans"/>
            <w:spacing w:val="2"/>
          </w:rPr>
          <w:delText xml:space="preserve"> </w:delText>
        </w:r>
        <w:r w:rsidDel="00976FC1">
          <w:rPr>
            <w:rFonts w:ascii="Open Sans" w:eastAsia="Open Sans" w:hAnsi="Open Sans" w:cs="Open Sans"/>
          </w:rPr>
          <w:delText>s</w:delText>
        </w:r>
        <w:r w:rsidDel="00976FC1">
          <w:rPr>
            <w:rFonts w:ascii="Open Sans" w:eastAsia="Open Sans" w:hAnsi="Open Sans" w:cs="Open Sans"/>
            <w:spacing w:val="-3"/>
          </w:rPr>
          <w:delText>t</w:delText>
        </w:r>
        <w:r w:rsidDel="00976FC1">
          <w:rPr>
            <w:rFonts w:ascii="Open Sans" w:eastAsia="Open Sans" w:hAnsi="Open Sans" w:cs="Open Sans"/>
            <w:spacing w:val="2"/>
          </w:rPr>
          <w:delText>o</w:delText>
        </w:r>
        <w:r w:rsidDel="00976FC1">
          <w:rPr>
            <w:rFonts w:ascii="Open Sans" w:eastAsia="Open Sans" w:hAnsi="Open Sans" w:cs="Open Sans"/>
          </w:rPr>
          <w:delText>ps</w:delText>
        </w:r>
        <w:r w:rsidDel="00976FC1">
          <w:rPr>
            <w:rFonts w:ascii="Open Sans" w:eastAsia="Open Sans" w:hAnsi="Open Sans" w:cs="Open Sans"/>
            <w:spacing w:val="2"/>
          </w:rPr>
          <w:delText xml:space="preserve"> </w:delText>
        </w:r>
      </w:del>
      <w:del w:id="18" w:author="Meital Waltman" w:date="2016-09-08T15:03:00Z">
        <w:r w:rsidDel="00976FC1">
          <w:rPr>
            <w:rFonts w:ascii="Open Sans" w:eastAsia="Open Sans" w:hAnsi="Open Sans" w:cs="Open Sans"/>
            <w:spacing w:val="5"/>
          </w:rPr>
          <w:delText>i</w:delText>
        </w:r>
        <w:r w:rsidDel="00976FC1">
          <w:rPr>
            <w:rFonts w:ascii="Open Sans" w:eastAsia="Open Sans" w:hAnsi="Open Sans" w:cs="Open Sans"/>
          </w:rPr>
          <w:delText>n</w:delText>
        </w:r>
        <w:r w:rsidDel="00976FC1">
          <w:rPr>
            <w:rFonts w:ascii="Open Sans" w:eastAsia="Open Sans" w:hAnsi="Open Sans" w:cs="Open Sans"/>
            <w:spacing w:val="1"/>
          </w:rPr>
          <w:delText xml:space="preserve"> </w:delText>
        </w:r>
        <w:r w:rsidDel="00976FC1">
          <w:rPr>
            <w:rFonts w:ascii="Open Sans" w:eastAsia="Open Sans" w:hAnsi="Open Sans" w:cs="Open Sans"/>
            <w:spacing w:val="-3"/>
          </w:rPr>
          <w:delText>t</w:delText>
        </w:r>
        <w:r w:rsidDel="00976FC1">
          <w:rPr>
            <w:rFonts w:ascii="Open Sans" w:eastAsia="Open Sans" w:hAnsi="Open Sans" w:cs="Open Sans"/>
          </w:rPr>
          <w:delText>he</w:delText>
        </w:r>
        <w:r w:rsidDel="00976FC1">
          <w:rPr>
            <w:rFonts w:ascii="Open Sans" w:eastAsia="Open Sans" w:hAnsi="Open Sans" w:cs="Open Sans"/>
            <w:spacing w:val="-2"/>
          </w:rPr>
          <w:delText xml:space="preserve"> </w:delText>
        </w:r>
        <w:r w:rsidDel="00976FC1">
          <w:rPr>
            <w:rFonts w:ascii="Open Sans" w:eastAsia="Open Sans" w:hAnsi="Open Sans" w:cs="Open Sans"/>
          </w:rPr>
          <w:delText>cus</w:delText>
        </w:r>
        <w:r w:rsidDel="00976FC1">
          <w:rPr>
            <w:rFonts w:ascii="Open Sans" w:eastAsia="Open Sans" w:hAnsi="Open Sans" w:cs="Open Sans"/>
            <w:spacing w:val="-3"/>
          </w:rPr>
          <w:delText>t</w:delText>
        </w:r>
        <w:r w:rsidDel="00976FC1">
          <w:rPr>
            <w:rFonts w:ascii="Open Sans" w:eastAsia="Open Sans" w:hAnsi="Open Sans" w:cs="Open Sans"/>
            <w:spacing w:val="2"/>
          </w:rPr>
          <w:delText>o</w:delText>
        </w:r>
        <w:r w:rsidDel="00976FC1">
          <w:rPr>
            <w:rFonts w:ascii="Open Sans" w:eastAsia="Open Sans" w:hAnsi="Open Sans" w:cs="Open Sans"/>
            <w:spacing w:val="5"/>
          </w:rPr>
          <w:delText>m</w:delText>
        </w:r>
        <w:r w:rsidDel="00976FC1">
          <w:rPr>
            <w:rFonts w:ascii="Open Sans" w:eastAsia="Open Sans" w:hAnsi="Open Sans" w:cs="Open Sans"/>
            <w:spacing w:val="-3"/>
          </w:rPr>
          <w:delText>e</w:delText>
        </w:r>
        <w:r w:rsidDel="00976FC1">
          <w:rPr>
            <w:rFonts w:ascii="Open Sans" w:eastAsia="Open Sans" w:hAnsi="Open Sans" w:cs="Open Sans"/>
          </w:rPr>
          <w:delText>r</w:delText>
        </w:r>
        <w:r w:rsidDel="00976FC1">
          <w:rPr>
            <w:rFonts w:ascii="Open Sans" w:eastAsia="Open Sans" w:hAnsi="Open Sans" w:cs="Open Sans"/>
            <w:spacing w:val="2"/>
          </w:rPr>
          <w:delText xml:space="preserve"> </w:delText>
        </w:r>
        <w:r w:rsidDel="00976FC1">
          <w:rPr>
            <w:rFonts w:ascii="Open Sans" w:eastAsia="Open Sans" w:hAnsi="Open Sans" w:cs="Open Sans"/>
          </w:rPr>
          <w:delText>d</w:delText>
        </w:r>
        <w:r w:rsidDel="00976FC1">
          <w:rPr>
            <w:rFonts w:ascii="Open Sans" w:eastAsia="Open Sans" w:hAnsi="Open Sans" w:cs="Open Sans"/>
            <w:spacing w:val="-2"/>
          </w:rPr>
          <w:delText>a</w:delText>
        </w:r>
        <w:r w:rsidDel="00976FC1">
          <w:rPr>
            <w:rFonts w:ascii="Open Sans" w:eastAsia="Open Sans" w:hAnsi="Open Sans" w:cs="Open Sans"/>
            <w:spacing w:val="-3"/>
          </w:rPr>
          <w:delText>t</w:delText>
        </w:r>
        <w:r w:rsidDel="00976FC1">
          <w:rPr>
            <w:rFonts w:ascii="Open Sans" w:eastAsia="Open Sans" w:hAnsi="Open Sans" w:cs="Open Sans"/>
            <w:spacing w:val="-2"/>
          </w:rPr>
          <w:delText>a</w:delText>
        </w:r>
      </w:del>
      <w:del w:id="19" w:author="Meital Waltman" w:date="2016-09-08T14:58:00Z">
        <w:r w:rsidDel="00F45959">
          <w:rPr>
            <w:rFonts w:ascii="Open Sans" w:eastAsia="Open Sans" w:hAnsi="Open Sans" w:cs="Open Sans"/>
          </w:rPr>
          <w:delText>.</w:delText>
        </w:r>
        <w:r w:rsidDel="00F45959">
          <w:rPr>
            <w:rFonts w:ascii="Open Sans" w:eastAsia="Open Sans" w:hAnsi="Open Sans" w:cs="Open Sans"/>
            <w:spacing w:val="3"/>
          </w:rPr>
          <w:delText xml:space="preserve"> </w:delText>
        </w:r>
        <w:r w:rsidDel="00F45959">
          <w:rPr>
            <w:rFonts w:ascii="Open Sans" w:eastAsia="Open Sans" w:hAnsi="Open Sans" w:cs="Open Sans"/>
            <w:spacing w:val="-2"/>
          </w:rPr>
          <w:delText>T</w:delText>
        </w:r>
        <w:r w:rsidDel="00F45959">
          <w:rPr>
            <w:rFonts w:ascii="Open Sans" w:eastAsia="Open Sans" w:hAnsi="Open Sans" w:cs="Open Sans"/>
          </w:rPr>
          <w:delText>h</w:delText>
        </w:r>
        <w:r w:rsidDel="00F45959">
          <w:rPr>
            <w:rFonts w:ascii="Open Sans" w:eastAsia="Open Sans" w:hAnsi="Open Sans" w:cs="Open Sans"/>
            <w:spacing w:val="-3"/>
          </w:rPr>
          <w:delText>e</w:delText>
        </w:r>
        <w:r w:rsidDel="00F45959">
          <w:rPr>
            <w:rFonts w:ascii="Open Sans" w:eastAsia="Open Sans" w:hAnsi="Open Sans" w:cs="Open Sans"/>
          </w:rPr>
          <w:delText>y</w:delText>
        </w:r>
        <w:r w:rsidDel="00F45959">
          <w:rPr>
            <w:rFonts w:ascii="Open Sans" w:eastAsia="Open Sans" w:hAnsi="Open Sans" w:cs="Open Sans"/>
          </w:rPr>
          <w:delText xml:space="preserve"> </w:delText>
        </w:r>
        <w:r w:rsidDel="00F45959">
          <w:rPr>
            <w:rFonts w:ascii="Open Sans" w:eastAsia="Open Sans" w:hAnsi="Open Sans" w:cs="Open Sans"/>
          </w:rPr>
          <w:delText>c</w:delText>
        </w:r>
        <w:r w:rsidDel="00F45959">
          <w:rPr>
            <w:rFonts w:ascii="Open Sans" w:eastAsia="Open Sans" w:hAnsi="Open Sans" w:cs="Open Sans"/>
            <w:spacing w:val="-2"/>
          </w:rPr>
          <w:delText>a</w:delText>
        </w:r>
        <w:r w:rsidDel="00F45959">
          <w:rPr>
            <w:rFonts w:ascii="Open Sans" w:eastAsia="Open Sans" w:hAnsi="Open Sans" w:cs="Open Sans"/>
          </w:rPr>
          <w:delText>n</w:delText>
        </w:r>
        <w:r w:rsidDel="00F45959">
          <w:rPr>
            <w:rFonts w:ascii="Open Sans" w:eastAsia="Open Sans" w:hAnsi="Open Sans" w:cs="Open Sans"/>
            <w:spacing w:val="2"/>
          </w:rPr>
          <w:delText xml:space="preserve"> </w:delText>
        </w:r>
      </w:del>
      <w:del w:id="20" w:author="Meital Waltman" w:date="2016-09-08T14:59:00Z">
        <w:r w:rsidDel="00F45959">
          <w:rPr>
            <w:rFonts w:ascii="Open Sans" w:eastAsia="Open Sans" w:hAnsi="Open Sans" w:cs="Open Sans"/>
            <w:spacing w:val="-2"/>
          </w:rPr>
          <w:delText>a</w:delText>
        </w:r>
        <w:r w:rsidDel="00F45959">
          <w:rPr>
            <w:rFonts w:ascii="Open Sans" w:eastAsia="Open Sans" w:hAnsi="Open Sans" w:cs="Open Sans"/>
            <w:spacing w:val="5"/>
          </w:rPr>
          <w:delText>l</w:delText>
        </w:r>
        <w:r w:rsidDel="00F45959">
          <w:rPr>
            <w:rFonts w:ascii="Open Sans" w:eastAsia="Open Sans" w:hAnsi="Open Sans" w:cs="Open Sans"/>
          </w:rPr>
          <w:delText>so</w:delText>
        </w:r>
        <w:r w:rsidDel="00F45959">
          <w:rPr>
            <w:rFonts w:ascii="Open Sans" w:eastAsia="Open Sans" w:hAnsi="Open Sans" w:cs="Open Sans"/>
            <w:spacing w:val="4"/>
          </w:rPr>
          <w:delText xml:space="preserve"> </w:delText>
        </w:r>
      </w:del>
      <w:del w:id="21" w:author="Meital Waltman" w:date="2016-09-08T15:05:00Z">
        <w:r w:rsidDel="00976FC1">
          <w:rPr>
            <w:rFonts w:ascii="Open Sans" w:eastAsia="Open Sans" w:hAnsi="Open Sans" w:cs="Open Sans"/>
          </w:rPr>
          <w:delText>be</w:delText>
        </w:r>
        <w:r w:rsidDel="00976FC1">
          <w:rPr>
            <w:rFonts w:ascii="Open Sans" w:eastAsia="Open Sans" w:hAnsi="Open Sans" w:cs="Open Sans"/>
            <w:spacing w:val="-2"/>
          </w:rPr>
          <w:delText xml:space="preserve"> </w:delText>
        </w:r>
        <w:r w:rsidDel="00976FC1">
          <w:rPr>
            <w:rFonts w:ascii="Open Sans" w:eastAsia="Open Sans" w:hAnsi="Open Sans" w:cs="Open Sans"/>
            <w:spacing w:val="-3"/>
          </w:rPr>
          <w:delText>e</w:delText>
        </w:r>
        <w:r w:rsidDel="00976FC1">
          <w:rPr>
            <w:rFonts w:ascii="Open Sans" w:eastAsia="Open Sans" w:hAnsi="Open Sans" w:cs="Open Sans"/>
          </w:rPr>
          <w:delText>n</w:delText>
        </w:r>
        <w:r w:rsidDel="00976FC1">
          <w:rPr>
            <w:rFonts w:ascii="Open Sans" w:eastAsia="Open Sans" w:hAnsi="Open Sans" w:cs="Open Sans"/>
            <w:spacing w:val="-3"/>
          </w:rPr>
          <w:delText>te</w:delText>
        </w:r>
        <w:r w:rsidDel="00976FC1">
          <w:rPr>
            <w:rFonts w:ascii="Open Sans" w:eastAsia="Open Sans" w:hAnsi="Open Sans" w:cs="Open Sans"/>
          </w:rPr>
          <w:delText>r</w:delText>
        </w:r>
        <w:r w:rsidDel="00976FC1">
          <w:rPr>
            <w:rFonts w:ascii="Open Sans" w:eastAsia="Open Sans" w:hAnsi="Open Sans" w:cs="Open Sans"/>
            <w:spacing w:val="-3"/>
          </w:rPr>
          <w:delText>e</w:delText>
        </w:r>
        <w:r w:rsidDel="00976FC1">
          <w:rPr>
            <w:rFonts w:ascii="Open Sans" w:eastAsia="Open Sans" w:hAnsi="Open Sans" w:cs="Open Sans"/>
          </w:rPr>
          <w:delText>d</w:delText>
        </w:r>
      </w:del>
      <w:del w:id="22" w:author="Meital Waltman" w:date="2016-09-08T15:08:00Z">
        <w:r w:rsidDel="00976FC1">
          <w:rPr>
            <w:rFonts w:ascii="Open Sans" w:eastAsia="Open Sans" w:hAnsi="Open Sans" w:cs="Open Sans"/>
          </w:rPr>
          <w:delText xml:space="preserve"> </w:delText>
        </w:r>
        <w:r w:rsidDel="00976FC1">
          <w:rPr>
            <w:rFonts w:ascii="Open Sans" w:eastAsia="Open Sans" w:hAnsi="Open Sans" w:cs="Open Sans"/>
            <w:spacing w:val="5"/>
          </w:rPr>
          <w:delText>i</w:delText>
        </w:r>
        <w:r w:rsidDel="00976FC1">
          <w:rPr>
            <w:rFonts w:ascii="Open Sans" w:eastAsia="Open Sans" w:hAnsi="Open Sans" w:cs="Open Sans"/>
          </w:rPr>
          <w:delText>n</w:delText>
        </w:r>
        <w:r w:rsidDel="00976FC1">
          <w:rPr>
            <w:rFonts w:ascii="Open Sans" w:eastAsia="Open Sans" w:hAnsi="Open Sans" w:cs="Open Sans"/>
            <w:spacing w:val="1"/>
          </w:rPr>
          <w:delText xml:space="preserve"> </w:delText>
        </w:r>
        <w:r w:rsidDel="00976FC1">
          <w:rPr>
            <w:rFonts w:ascii="Open Sans" w:eastAsia="Open Sans" w:hAnsi="Open Sans" w:cs="Open Sans"/>
            <w:spacing w:val="-2"/>
          </w:rPr>
          <w:delText>E</w:delText>
        </w:r>
        <w:r w:rsidDel="00976FC1">
          <w:rPr>
            <w:rFonts w:ascii="Open Sans" w:eastAsia="Open Sans" w:hAnsi="Open Sans" w:cs="Open Sans"/>
            <w:spacing w:val="5"/>
          </w:rPr>
          <w:delText>x</w:delText>
        </w:r>
        <w:r w:rsidDel="00976FC1">
          <w:rPr>
            <w:rFonts w:ascii="Open Sans" w:eastAsia="Open Sans" w:hAnsi="Open Sans" w:cs="Open Sans"/>
          </w:rPr>
          <w:delText>p</w:delText>
        </w:r>
        <w:r w:rsidDel="00976FC1">
          <w:rPr>
            <w:rFonts w:ascii="Open Sans" w:eastAsia="Open Sans" w:hAnsi="Open Sans" w:cs="Open Sans"/>
            <w:spacing w:val="-3"/>
          </w:rPr>
          <w:delText>e</w:delText>
        </w:r>
        <w:r w:rsidDel="00976FC1">
          <w:rPr>
            <w:rFonts w:ascii="Open Sans" w:eastAsia="Open Sans" w:hAnsi="Open Sans" w:cs="Open Sans"/>
          </w:rPr>
          <w:delText>rt</w:delText>
        </w:r>
        <w:r w:rsidDel="00976FC1">
          <w:rPr>
            <w:rFonts w:ascii="Open Sans" w:eastAsia="Open Sans" w:hAnsi="Open Sans" w:cs="Open Sans"/>
            <w:spacing w:val="-3"/>
          </w:rPr>
          <w:delText xml:space="preserve"> </w:delText>
        </w:r>
        <w:r w:rsidDel="00976FC1">
          <w:rPr>
            <w:rFonts w:ascii="Open Sans" w:eastAsia="Open Sans" w:hAnsi="Open Sans" w:cs="Open Sans"/>
            <w:spacing w:val="5"/>
          </w:rPr>
          <w:delText>m</w:delText>
        </w:r>
        <w:r w:rsidDel="00976FC1">
          <w:rPr>
            <w:rFonts w:ascii="Open Sans" w:eastAsia="Open Sans" w:hAnsi="Open Sans" w:cs="Open Sans"/>
            <w:spacing w:val="2"/>
          </w:rPr>
          <w:delText>o</w:delText>
        </w:r>
        <w:r w:rsidDel="00976FC1">
          <w:rPr>
            <w:rFonts w:ascii="Open Sans" w:eastAsia="Open Sans" w:hAnsi="Open Sans" w:cs="Open Sans"/>
          </w:rPr>
          <w:delText>d</w:delText>
        </w:r>
        <w:r w:rsidDel="00976FC1">
          <w:rPr>
            <w:rFonts w:ascii="Open Sans" w:eastAsia="Open Sans" w:hAnsi="Open Sans" w:cs="Open Sans"/>
            <w:spacing w:val="-3"/>
          </w:rPr>
          <w:delText>e</w:delText>
        </w:r>
        <w:r w:rsidDel="00976FC1">
          <w:rPr>
            <w:rFonts w:ascii="Open Sans" w:eastAsia="Open Sans" w:hAnsi="Open Sans" w:cs="Open Sans"/>
          </w:rPr>
          <w:delText>.</w:delText>
        </w:r>
        <w:r w:rsidDel="00976FC1">
          <w:rPr>
            <w:rFonts w:ascii="Open Sans" w:eastAsia="Open Sans" w:hAnsi="Open Sans" w:cs="Open Sans"/>
            <w:spacing w:val="3"/>
          </w:rPr>
          <w:delText xml:space="preserve"> </w:delText>
        </w:r>
        <w:r w:rsidDel="00976FC1">
          <w:rPr>
            <w:rFonts w:ascii="Open Sans" w:eastAsia="Open Sans" w:hAnsi="Open Sans" w:cs="Open Sans"/>
            <w:spacing w:val="-2"/>
          </w:rPr>
          <w:delText>T</w:delText>
        </w:r>
        <w:r w:rsidDel="00976FC1">
          <w:rPr>
            <w:rFonts w:ascii="Open Sans" w:eastAsia="Open Sans" w:hAnsi="Open Sans" w:cs="Open Sans"/>
          </w:rPr>
          <w:delText>o</w:delText>
        </w:r>
        <w:r w:rsidDel="00976FC1">
          <w:rPr>
            <w:rFonts w:ascii="Open Sans" w:eastAsia="Open Sans" w:hAnsi="Open Sans" w:cs="Open Sans"/>
            <w:spacing w:val="5"/>
          </w:rPr>
          <w:delText xml:space="preserve"> </w:delText>
        </w:r>
        <w:r w:rsidDel="00976FC1">
          <w:rPr>
            <w:rFonts w:ascii="Open Sans" w:eastAsia="Open Sans" w:hAnsi="Open Sans" w:cs="Open Sans"/>
          </w:rPr>
          <w:delText>do</w:delText>
        </w:r>
        <w:r w:rsidDel="00976FC1">
          <w:rPr>
            <w:rFonts w:ascii="Open Sans" w:eastAsia="Open Sans" w:hAnsi="Open Sans" w:cs="Open Sans"/>
            <w:spacing w:val="4"/>
          </w:rPr>
          <w:delText xml:space="preserve"> </w:delText>
        </w:r>
        <w:r w:rsidDel="00976FC1">
          <w:rPr>
            <w:rFonts w:ascii="Open Sans" w:eastAsia="Open Sans" w:hAnsi="Open Sans" w:cs="Open Sans"/>
            <w:spacing w:val="-3"/>
          </w:rPr>
          <w:delText>t</w:delText>
        </w:r>
        <w:r w:rsidDel="00976FC1">
          <w:rPr>
            <w:rFonts w:ascii="Open Sans" w:eastAsia="Open Sans" w:hAnsi="Open Sans" w:cs="Open Sans"/>
          </w:rPr>
          <w:delText>h</w:delText>
        </w:r>
        <w:r w:rsidDel="00976FC1">
          <w:rPr>
            <w:rFonts w:ascii="Open Sans" w:eastAsia="Open Sans" w:hAnsi="Open Sans" w:cs="Open Sans"/>
            <w:spacing w:val="5"/>
          </w:rPr>
          <w:delText>i</w:delText>
        </w:r>
        <w:r w:rsidDel="00976FC1">
          <w:rPr>
            <w:rFonts w:ascii="Open Sans" w:eastAsia="Open Sans" w:hAnsi="Open Sans" w:cs="Open Sans"/>
          </w:rPr>
          <w:delText>s,</w:delText>
        </w:r>
        <w:r w:rsidDel="00976FC1">
          <w:rPr>
            <w:rFonts w:ascii="Open Sans" w:eastAsia="Open Sans" w:hAnsi="Open Sans" w:cs="Open Sans"/>
            <w:spacing w:val="7"/>
          </w:rPr>
          <w:delText xml:space="preserve"> </w:delText>
        </w:r>
        <w:r w:rsidDel="00976FC1">
          <w:rPr>
            <w:rFonts w:ascii="Open Sans" w:eastAsia="Open Sans" w:hAnsi="Open Sans" w:cs="Open Sans"/>
          </w:rPr>
          <w:delText>c</w:delText>
        </w:r>
        <w:r w:rsidDel="00976FC1">
          <w:rPr>
            <w:rFonts w:ascii="Open Sans" w:eastAsia="Open Sans" w:hAnsi="Open Sans" w:cs="Open Sans"/>
            <w:spacing w:val="2"/>
          </w:rPr>
          <w:delText>o</w:delText>
        </w:r>
        <w:r w:rsidDel="00976FC1">
          <w:rPr>
            <w:rFonts w:ascii="Open Sans" w:eastAsia="Open Sans" w:hAnsi="Open Sans" w:cs="Open Sans"/>
          </w:rPr>
          <w:delText>nsu</w:delText>
        </w:r>
        <w:r w:rsidDel="00976FC1">
          <w:rPr>
            <w:rFonts w:ascii="Open Sans" w:eastAsia="Open Sans" w:hAnsi="Open Sans" w:cs="Open Sans"/>
            <w:spacing w:val="5"/>
          </w:rPr>
          <w:delText>l</w:delText>
        </w:r>
        <w:r w:rsidDel="00976FC1">
          <w:rPr>
            <w:rFonts w:ascii="Open Sans" w:eastAsia="Open Sans" w:hAnsi="Open Sans" w:cs="Open Sans"/>
          </w:rPr>
          <w:delText>t</w:delText>
        </w:r>
        <w:r w:rsidDel="00976FC1">
          <w:rPr>
            <w:rFonts w:ascii="Open Sans" w:eastAsia="Open Sans" w:hAnsi="Open Sans" w:cs="Open Sans"/>
            <w:spacing w:val="-3"/>
          </w:rPr>
          <w:delText xml:space="preserve"> </w:delText>
        </w:r>
        <w:r w:rsidDel="00976FC1">
          <w:rPr>
            <w:rFonts w:ascii="Open Sans" w:eastAsia="Open Sans" w:hAnsi="Open Sans" w:cs="Open Sans"/>
            <w:spacing w:val="-6"/>
          </w:rPr>
          <w:delText>O</w:delText>
        </w:r>
        <w:r w:rsidDel="00976FC1">
          <w:rPr>
            <w:rFonts w:ascii="Open Sans" w:eastAsia="Open Sans" w:hAnsi="Open Sans" w:cs="Open Sans"/>
          </w:rPr>
          <w:delText>p</w:delText>
        </w:r>
        <w:r w:rsidDel="00976FC1">
          <w:rPr>
            <w:rFonts w:ascii="Open Sans" w:eastAsia="Open Sans" w:hAnsi="Open Sans" w:cs="Open Sans"/>
            <w:spacing w:val="-3"/>
          </w:rPr>
          <w:delText>t</w:delText>
        </w:r>
        <w:r w:rsidDel="00976FC1">
          <w:rPr>
            <w:rFonts w:ascii="Open Sans" w:eastAsia="Open Sans" w:hAnsi="Open Sans" w:cs="Open Sans"/>
            <w:spacing w:val="5"/>
          </w:rPr>
          <w:delText>i</w:delText>
        </w:r>
        <w:r w:rsidDel="00976FC1">
          <w:rPr>
            <w:rFonts w:ascii="Open Sans" w:eastAsia="Open Sans" w:hAnsi="Open Sans" w:cs="Open Sans"/>
          </w:rPr>
          <w:delText>bus</w:delText>
        </w:r>
        <w:r w:rsidDel="00976FC1">
          <w:rPr>
            <w:rFonts w:ascii="Open Sans" w:eastAsia="Open Sans" w:hAnsi="Open Sans" w:cs="Open Sans"/>
            <w:spacing w:val="-3"/>
          </w:rPr>
          <w:delText xml:space="preserve"> </w:delText>
        </w:r>
        <w:r w:rsidDel="00976FC1">
          <w:rPr>
            <w:rFonts w:ascii="Open Sans" w:eastAsia="Open Sans" w:hAnsi="Open Sans" w:cs="Open Sans"/>
            <w:spacing w:val="3"/>
          </w:rPr>
          <w:delText>P</w:delText>
        </w:r>
        <w:r w:rsidDel="00976FC1">
          <w:rPr>
            <w:rFonts w:ascii="Open Sans" w:eastAsia="Open Sans" w:hAnsi="Open Sans" w:cs="Open Sans"/>
          </w:rPr>
          <w:delText>r</w:delText>
        </w:r>
        <w:r w:rsidDel="00976FC1">
          <w:rPr>
            <w:rFonts w:ascii="Open Sans" w:eastAsia="Open Sans" w:hAnsi="Open Sans" w:cs="Open Sans"/>
            <w:spacing w:val="2"/>
          </w:rPr>
          <w:delText>o</w:delText>
        </w:r>
        <w:r w:rsidDel="00976FC1">
          <w:rPr>
            <w:rFonts w:ascii="Open Sans" w:eastAsia="Open Sans" w:hAnsi="Open Sans" w:cs="Open Sans"/>
            <w:spacing w:val="1"/>
          </w:rPr>
          <w:delText>f</w:delText>
        </w:r>
        <w:r w:rsidDel="00976FC1">
          <w:rPr>
            <w:rFonts w:ascii="Open Sans" w:eastAsia="Open Sans" w:hAnsi="Open Sans" w:cs="Open Sans"/>
            <w:spacing w:val="-3"/>
          </w:rPr>
          <w:delText>e</w:delText>
        </w:r>
        <w:r w:rsidDel="00976FC1">
          <w:rPr>
            <w:rFonts w:ascii="Open Sans" w:eastAsia="Open Sans" w:hAnsi="Open Sans" w:cs="Open Sans"/>
          </w:rPr>
          <w:delText>ss</w:delText>
        </w:r>
        <w:r w:rsidDel="00976FC1">
          <w:rPr>
            <w:rFonts w:ascii="Open Sans" w:eastAsia="Open Sans" w:hAnsi="Open Sans" w:cs="Open Sans"/>
            <w:spacing w:val="5"/>
          </w:rPr>
          <w:delText>i</w:delText>
        </w:r>
        <w:r w:rsidDel="00976FC1">
          <w:rPr>
            <w:rFonts w:ascii="Open Sans" w:eastAsia="Open Sans" w:hAnsi="Open Sans" w:cs="Open Sans"/>
            <w:spacing w:val="2"/>
          </w:rPr>
          <w:delText>o</w:delText>
        </w:r>
        <w:r w:rsidDel="00976FC1">
          <w:rPr>
            <w:rFonts w:ascii="Open Sans" w:eastAsia="Open Sans" w:hAnsi="Open Sans" w:cs="Open Sans"/>
          </w:rPr>
          <w:delText>n</w:delText>
        </w:r>
        <w:r w:rsidDel="00976FC1">
          <w:rPr>
            <w:rFonts w:ascii="Open Sans" w:eastAsia="Open Sans" w:hAnsi="Open Sans" w:cs="Open Sans"/>
            <w:spacing w:val="-2"/>
          </w:rPr>
          <w:delText>a</w:delText>
        </w:r>
        <w:r w:rsidDel="00976FC1">
          <w:rPr>
            <w:rFonts w:ascii="Open Sans" w:eastAsia="Open Sans" w:hAnsi="Open Sans" w:cs="Open Sans"/>
          </w:rPr>
          <w:delText>l</w:delText>
        </w:r>
        <w:r w:rsidDel="00976FC1">
          <w:rPr>
            <w:rFonts w:ascii="Open Sans" w:eastAsia="Open Sans" w:hAnsi="Open Sans" w:cs="Open Sans"/>
            <w:spacing w:val="4"/>
          </w:rPr>
          <w:delText xml:space="preserve"> </w:delText>
        </w:r>
        <w:r w:rsidDel="00976FC1">
          <w:rPr>
            <w:rFonts w:ascii="Open Sans" w:eastAsia="Open Sans" w:hAnsi="Open Sans" w:cs="Open Sans"/>
            <w:spacing w:val="-1"/>
          </w:rPr>
          <w:delText>S</w:delText>
        </w:r>
        <w:r w:rsidDel="00976FC1">
          <w:rPr>
            <w:rFonts w:ascii="Open Sans" w:eastAsia="Open Sans" w:hAnsi="Open Sans" w:cs="Open Sans"/>
            <w:spacing w:val="-3"/>
          </w:rPr>
          <w:delText>e</w:delText>
        </w:r>
        <w:r w:rsidDel="00976FC1">
          <w:rPr>
            <w:rFonts w:ascii="Open Sans" w:eastAsia="Open Sans" w:hAnsi="Open Sans" w:cs="Open Sans"/>
          </w:rPr>
          <w:delText>r</w:delText>
        </w:r>
        <w:r w:rsidDel="00976FC1">
          <w:rPr>
            <w:rFonts w:ascii="Open Sans" w:eastAsia="Open Sans" w:hAnsi="Open Sans" w:cs="Open Sans"/>
            <w:spacing w:val="-5"/>
          </w:rPr>
          <w:delText>v</w:delText>
        </w:r>
        <w:r w:rsidDel="00976FC1">
          <w:rPr>
            <w:rFonts w:ascii="Open Sans" w:eastAsia="Open Sans" w:hAnsi="Open Sans" w:cs="Open Sans"/>
            <w:spacing w:val="5"/>
          </w:rPr>
          <w:delText>i</w:delText>
        </w:r>
        <w:r w:rsidDel="00976FC1">
          <w:rPr>
            <w:rFonts w:ascii="Open Sans" w:eastAsia="Open Sans" w:hAnsi="Open Sans" w:cs="Open Sans"/>
          </w:rPr>
          <w:delText>c</w:delText>
        </w:r>
        <w:r w:rsidDel="00976FC1">
          <w:rPr>
            <w:rFonts w:ascii="Open Sans" w:eastAsia="Open Sans" w:hAnsi="Open Sans" w:cs="Open Sans"/>
            <w:spacing w:val="-3"/>
          </w:rPr>
          <w:delText>e</w:delText>
        </w:r>
        <w:r w:rsidDel="00976FC1">
          <w:rPr>
            <w:rFonts w:ascii="Open Sans" w:eastAsia="Open Sans" w:hAnsi="Open Sans" w:cs="Open Sans"/>
          </w:rPr>
          <w:delText>s.</w:delText>
        </w:r>
      </w:del>
    </w:p>
    <w:p w:rsidR="00976FC1" w:rsidRDefault="00C31336">
      <w:pPr>
        <w:spacing w:before="75" w:after="0" w:line="240" w:lineRule="auto"/>
        <w:ind w:left="415" w:right="-20"/>
        <w:rPr>
          <w:ins w:id="23" w:author="Meital Waltman" w:date="2016-09-08T15:08:00Z"/>
          <w:rFonts w:ascii="Open Sans" w:eastAsia="Open Sans" w:hAnsi="Open Sans" w:cs="Open Sans"/>
        </w:rPr>
      </w:pPr>
      <w:del w:id="24" w:author="Meital Waltman" w:date="2016-09-08T15:08:00Z">
        <w:r w:rsidDel="00976FC1">
          <w:rPr>
            <w:rFonts w:ascii="Open Sans" w:eastAsia="Open Sans" w:hAnsi="Open Sans" w:cs="Open Sans"/>
          </w:rPr>
          <w:delText>A</w:delText>
        </w:r>
        <w:r w:rsidDel="00976FC1">
          <w:rPr>
            <w:rFonts w:ascii="Open Sans" w:eastAsia="Open Sans" w:hAnsi="Open Sans" w:cs="Open Sans"/>
            <w:spacing w:val="-2"/>
          </w:rPr>
          <w:delText xml:space="preserve"> </w:delText>
        </w:r>
        <w:r w:rsidDel="00976FC1">
          <w:rPr>
            <w:rFonts w:ascii="Open Sans" w:eastAsia="Open Sans" w:hAnsi="Open Sans" w:cs="Open Sans"/>
          </w:rPr>
          <w:delText>r</w:delText>
        </w:r>
        <w:r w:rsidDel="00976FC1">
          <w:rPr>
            <w:rFonts w:ascii="Open Sans" w:eastAsia="Open Sans" w:hAnsi="Open Sans" w:cs="Open Sans"/>
            <w:spacing w:val="-3"/>
          </w:rPr>
          <w:delText>e</w:delText>
        </w:r>
        <w:r w:rsidDel="00976FC1">
          <w:rPr>
            <w:rFonts w:ascii="Open Sans" w:eastAsia="Open Sans" w:hAnsi="Open Sans" w:cs="Open Sans"/>
            <w:spacing w:val="5"/>
          </w:rPr>
          <w:delText>li</w:delText>
        </w:r>
        <w:r w:rsidDel="00976FC1">
          <w:rPr>
            <w:rFonts w:ascii="Open Sans" w:eastAsia="Open Sans" w:hAnsi="Open Sans" w:cs="Open Sans"/>
            <w:spacing w:val="-3"/>
          </w:rPr>
          <w:delText>e</w:delText>
        </w:r>
        <w:r w:rsidDel="00976FC1">
          <w:rPr>
            <w:rFonts w:ascii="Open Sans" w:eastAsia="Open Sans" w:hAnsi="Open Sans" w:cs="Open Sans"/>
          </w:rPr>
          <w:delText>f</w:delText>
        </w:r>
        <w:r w:rsidDel="00976FC1">
          <w:rPr>
            <w:rFonts w:ascii="Open Sans" w:eastAsia="Open Sans" w:hAnsi="Open Sans" w:cs="Open Sans"/>
            <w:spacing w:val="1"/>
          </w:rPr>
          <w:delText xml:space="preserve"> </w:delText>
        </w:r>
        <w:r w:rsidDel="00976FC1">
          <w:rPr>
            <w:rFonts w:ascii="Open Sans" w:eastAsia="Open Sans" w:hAnsi="Open Sans" w:cs="Open Sans"/>
            <w:spacing w:val="-5"/>
          </w:rPr>
          <w:delText>v</w:delText>
        </w:r>
        <w:r w:rsidDel="00976FC1">
          <w:rPr>
            <w:rFonts w:ascii="Open Sans" w:eastAsia="Open Sans" w:hAnsi="Open Sans" w:cs="Open Sans"/>
            <w:spacing w:val="-3"/>
          </w:rPr>
          <w:delText>e</w:delText>
        </w:r>
        <w:r w:rsidDel="00976FC1">
          <w:rPr>
            <w:rFonts w:ascii="Open Sans" w:eastAsia="Open Sans" w:hAnsi="Open Sans" w:cs="Open Sans"/>
          </w:rPr>
          <w:delText>h</w:delText>
        </w:r>
        <w:r w:rsidDel="00976FC1">
          <w:rPr>
            <w:rFonts w:ascii="Open Sans" w:eastAsia="Open Sans" w:hAnsi="Open Sans" w:cs="Open Sans"/>
            <w:spacing w:val="5"/>
          </w:rPr>
          <w:delText>i</w:delText>
        </w:r>
        <w:r w:rsidDel="00976FC1">
          <w:rPr>
            <w:rFonts w:ascii="Open Sans" w:eastAsia="Open Sans" w:hAnsi="Open Sans" w:cs="Open Sans"/>
          </w:rPr>
          <w:delText>c</w:delText>
        </w:r>
        <w:r w:rsidDel="00976FC1">
          <w:rPr>
            <w:rFonts w:ascii="Open Sans" w:eastAsia="Open Sans" w:hAnsi="Open Sans" w:cs="Open Sans"/>
            <w:spacing w:val="5"/>
          </w:rPr>
          <w:delText>l</w:delText>
        </w:r>
        <w:r w:rsidDel="00976FC1">
          <w:rPr>
            <w:rFonts w:ascii="Open Sans" w:eastAsia="Open Sans" w:hAnsi="Open Sans" w:cs="Open Sans"/>
          </w:rPr>
          <w:delText>e</w:delText>
        </w:r>
        <w:r w:rsidDel="00976FC1">
          <w:rPr>
            <w:rFonts w:ascii="Open Sans" w:eastAsia="Open Sans" w:hAnsi="Open Sans" w:cs="Open Sans"/>
            <w:spacing w:val="-5"/>
          </w:rPr>
          <w:delText xml:space="preserve"> </w:delText>
        </w:r>
        <w:r w:rsidDel="00976FC1">
          <w:rPr>
            <w:rFonts w:ascii="Open Sans" w:eastAsia="Open Sans" w:hAnsi="Open Sans" w:cs="Open Sans"/>
          </w:rPr>
          <w:delText>c</w:delText>
        </w:r>
        <w:r w:rsidDel="00976FC1">
          <w:rPr>
            <w:rFonts w:ascii="Open Sans" w:eastAsia="Open Sans" w:hAnsi="Open Sans" w:cs="Open Sans"/>
            <w:spacing w:val="-2"/>
          </w:rPr>
          <w:delText>a</w:delText>
        </w:r>
        <w:r w:rsidDel="00976FC1">
          <w:rPr>
            <w:rFonts w:ascii="Open Sans" w:eastAsia="Open Sans" w:hAnsi="Open Sans" w:cs="Open Sans"/>
          </w:rPr>
          <w:delText>n</w:delText>
        </w:r>
        <w:r w:rsidDel="00976FC1">
          <w:rPr>
            <w:rFonts w:ascii="Open Sans" w:eastAsia="Open Sans" w:hAnsi="Open Sans" w:cs="Open Sans"/>
            <w:spacing w:val="2"/>
          </w:rPr>
          <w:delText xml:space="preserve"> o</w:delText>
        </w:r>
        <w:r w:rsidDel="00976FC1">
          <w:rPr>
            <w:rFonts w:ascii="Open Sans" w:eastAsia="Open Sans" w:hAnsi="Open Sans" w:cs="Open Sans"/>
          </w:rPr>
          <w:delText>n</w:delText>
        </w:r>
        <w:r w:rsidDel="00976FC1">
          <w:rPr>
            <w:rFonts w:ascii="Open Sans" w:eastAsia="Open Sans" w:hAnsi="Open Sans" w:cs="Open Sans"/>
            <w:spacing w:val="5"/>
          </w:rPr>
          <w:delText>l</w:delText>
        </w:r>
        <w:r w:rsidDel="00976FC1">
          <w:rPr>
            <w:rFonts w:ascii="Open Sans" w:eastAsia="Open Sans" w:hAnsi="Open Sans" w:cs="Open Sans"/>
          </w:rPr>
          <w:delText>y</w:delText>
        </w:r>
        <w:r w:rsidDel="00976FC1">
          <w:rPr>
            <w:rFonts w:ascii="Open Sans" w:eastAsia="Open Sans" w:hAnsi="Open Sans" w:cs="Open Sans"/>
            <w:spacing w:val="-6"/>
          </w:rPr>
          <w:delText xml:space="preserve"> </w:delText>
        </w:r>
        <w:r w:rsidDel="00976FC1">
          <w:rPr>
            <w:rFonts w:ascii="Open Sans" w:eastAsia="Open Sans" w:hAnsi="Open Sans" w:cs="Open Sans"/>
          </w:rPr>
          <w:delText>be</w:delText>
        </w:r>
        <w:r w:rsidDel="00976FC1">
          <w:rPr>
            <w:rFonts w:ascii="Open Sans" w:eastAsia="Open Sans" w:hAnsi="Open Sans" w:cs="Open Sans"/>
            <w:spacing w:val="-2"/>
          </w:rPr>
          <w:delText xml:space="preserve"> </w:delText>
        </w:r>
        <w:r w:rsidDel="00976FC1">
          <w:rPr>
            <w:rFonts w:ascii="Open Sans" w:eastAsia="Open Sans" w:hAnsi="Open Sans" w:cs="Open Sans"/>
          </w:rPr>
          <w:delText>us</w:delText>
        </w:r>
        <w:r w:rsidDel="00976FC1">
          <w:rPr>
            <w:rFonts w:ascii="Open Sans" w:eastAsia="Open Sans" w:hAnsi="Open Sans" w:cs="Open Sans"/>
            <w:spacing w:val="-3"/>
          </w:rPr>
          <w:delText>e</w:delText>
        </w:r>
        <w:r w:rsidDel="00976FC1">
          <w:rPr>
            <w:rFonts w:ascii="Open Sans" w:eastAsia="Open Sans" w:hAnsi="Open Sans" w:cs="Open Sans"/>
          </w:rPr>
          <w:delText>d b</w:delText>
        </w:r>
        <w:r w:rsidDel="00976FC1">
          <w:rPr>
            <w:rFonts w:ascii="Open Sans" w:eastAsia="Open Sans" w:hAnsi="Open Sans" w:cs="Open Sans"/>
            <w:spacing w:val="-3"/>
          </w:rPr>
          <w:delText>et</w:delText>
        </w:r>
        <w:r w:rsidDel="00976FC1">
          <w:rPr>
            <w:rFonts w:ascii="Open Sans" w:eastAsia="Open Sans" w:hAnsi="Open Sans" w:cs="Open Sans"/>
            <w:spacing w:val="-6"/>
          </w:rPr>
          <w:delText>w</w:delText>
        </w:r>
        <w:r w:rsidDel="00976FC1">
          <w:rPr>
            <w:rFonts w:ascii="Open Sans" w:eastAsia="Open Sans" w:hAnsi="Open Sans" w:cs="Open Sans"/>
            <w:spacing w:val="-3"/>
          </w:rPr>
          <w:delText>ee</w:delText>
        </w:r>
        <w:r w:rsidDel="00976FC1">
          <w:rPr>
            <w:rFonts w:ascii="Open Sans" w:eastAsia="Open Sans" w:hAnsi="Open Sans" w:cs="Open Sans"/>
          </w:rPr>
          <w:delText>n</w:delText>
        </w:r>
        <w:r w:rsidDel="00976FC1">
          <w:rPr>
            <w:rFonts w:ascii="Open Sans" w:eastAsia="Open Sans" w:hAnsi="Open Sans" w:cs="Open Sans"/>
            <w:spacing w:val="-1"/>
          </w:rPr>
          <w:delText xml:space="preserve"> </w:delText>
        </w:r>
        <w:r w:rsidDel="00976FC1">
          <w:rPr>
            <w:rFonts w:ascii="Open Sans" w:eastAsia="Open Sans" w:hAnsi="Open Sans" w:cs="Open Sans"/>
          </w:rPr>
          <w:delText>d</w:delText>
        </w:r>
        <w:r w:rsidDel="00976FC1">
          <w:rPr>
            <w:rFonts w:ascii="Open Sans" w:eastAsia="Open Sans" w:hAnsi="Open Sans" w:cs="Open Sans"/>
            <w:spacing w:val="-3"/>
          </w:rPr>
          <w:delText>e</w:delText>
        </w:r>
        <w:r w:rsidDel="00976FC1">
          <w:rPr>
            <w:rFonts w:ascii="Open Sans" w:eastAsia="Open Sans" w:hAnsi="Open Sans" w:cs="Open Sans"/>
            <w:spacing w:val="1"/>
          </w:rPr>
          <w:delText>f</w:delText>
        </w:r>
        <w:r w:rsidDel="00976FC1">
          <w:rPr>
            <w:rFonts w:ascii="Open Sans" w:eastAsia="Open Sans" w:hAnsi="Open Sans" w:cs="Open Sans"/>
            <w:spacing w:val="5"/>
          </w:rPr>
          <w:delText>i</w:delText>
        </w:r>
        <w:r w:rsidDel="00976FC1">
          <w:rPr>
            <w:rFonts w:ascii="Open Sans" w:eastAsia="Open Sans" w:hAnsi="Open Sans" w:cs="Open Sans"/>
          </w:rPr>
          <w:delText>n</w:delText>
        </w:r>
        <w:r w:rsidDel="00976FC1">
          <w:rPr>
            <w:rFonts w:ascii="Open Sans" w:eastAsia="Open Sans" w:hAnsi="Open Sans" w:cs="Open Sans"/>
            <w:spacing w:val="-3"/>
          </w:rPr>
          <w:delText>e</w:delText>
        </w:r>
        <w:r w:rsidDel="00976FC1">
          <w:rPr>
            <w:rFonts w:ascii="Open Sans" w:eastAsia="Open Sans" w:hAnsi="Open Sans" w:cs="Open Sans"/>
          </w:rPr>
          <w:delText>d</w:delText>
        </w:r>
        <w:r w:rsidDel="00976FC1">
          <w:rPr>
            <w:rFonts w:ascii="Open Sans" w:eastAsia="Open Sans" w:hAnsi="Open Sans" w:cs="Open Sans"/>
            <w:spacing w:val="-2"/>
          </w:rPr>
          <w:delText xml:space="preserve"> </w:delText>
        </w:r>
        <w:r w:rsidDel="00976FC1">
          <w:rPr>
            <w:rFonts w:ascii="Open Sans" w:eastAsia="Open Sans" w:hAnsi="Open Sans" w:cs="Open Sans"/>
            <w:spacing w:val="2"/>
          </w:rPr>
          <w:delText>"</w:delText>
        </w:r>
        <w:r w:rsidDel="00976FC1">
          <w:rPr>
            <w:rFonts w:ascii="Open Sans" w:eastAsia="Open Sans" w:hAnsi="Open Sans" w:cs="Open Sans"/>
          </w:rPr>
          <w:delText>s</w:delText>
        </w:r>
        <w:r w:rsidDel="00976FC1">
          <w:rPr>
            <w:rFonts w:ascii="Open Sans" w:eastAsia="Open Sans" w:hAnsi="Open Sans" w:cs="Open Sans"/>
            <w:spacing w:val="-3"/>
          </w:rPr>
          <w:delText>t</w:delText>
        </w:r>
        <w:r w:rsidDel="00976FC1">
          <w:rPr>
            <w:rFonts w:ascii="Open Sans" w:eastAsia="Open Sans" w:hAnsi="Open Sans" w:cs="Open Sans"/>
            <w:spacing w:val="-2"/>
          </w:rPr>
          <w:delText>a</w:delText>
        </w:r>
        <w:r w:rsidDel="00976FC1">
          <w:rPr>
            <w:rFonts w:ascii="Open Sans" w:eastAsia="Open Sans" w:hAnsi="Open Sans" w:cs="Open Sans"/>
          </w:rPr>
          <w:delText>r</w:delText>
        </w:r>
        <w:r w:rsidDel="00976FC1">
          <w:rPr>
            <w:rFonts w:ascii="Open Sans" w:eastAsia="Open Sans" w:hAnsi="Open Sans" w:cs="Open Sans"/>
            <w:spacing w:val="-3"/>
          </w:rPr>
          <w:delText>t</w:delText>
        </w:r>
        <w:r w:rsidDel="00976FC1">
          <w:rPr>
            <w:rFonts w:ascii="Open Sans" w:eastAsia="Open Sans" w:hAnsi="Open Sans" w:cs="Open Sans"/>
          </w:rPr>
          <w:delText>"</w:delText>
        </w:r>
        <w:r w:rsidDel="00976FC1">
          <w:rPr>
            <w:rFonts w:ascii="Open Sans" w:eastAsia="Open Sans" w:hAnsi="Open Sans" w:cs="Open Sans"/>
            <w:spacing w:val="3"/>
          </w:rPr>
          <w:delText xml:space="preserve"> </w:delText>
        </w:r>
        <w:r w:rsidDel="00976FC1">
          <w:rPr>
            <w:rFonts w:ascii="Open Sans" w:eastAsia="Open Sans" w:hAnsi="Open Sans" w:cs="Open Sans"/>
            <w:spacing w:val="-2"/>
          </w:rPr>
          <w:delText>a</w:delText>
        </w:r>
        <w:r w:rsidDel="00976FC1">
          <w:rPr>
            <w:rFonts w:ascii="Open Sans" w:eastAsia="Open Sans" w:hAnsi="Open Sans" w:cs="Open Sans"/>
          </w:rPr>
          <w:delText xml:space="preserve">nd </w:delText>
        </w:r>
        <w:r w:rsidDel="00976FC1">
          <w:rPr>
            <w:rFonts w:ascii="Open Sans" w:eastAsia="Open Sans" w:hAnsi="Open Sans" w:cs="Open Sans"/>
            <w:spacing w:val="2"/>
          </w:rPr>
          <w:delText>"</w:delText>
        </w:r>
      </w:del>
      <w:del w:id="25" w:author="Meital Waltman" w:date="2016-09-08T14:58:00Z">
        <w:r w:rsidDel="00F45959">
          <w:rPr>
            <w:rFonts w:ascii="Open Sans" w:eastAsia="Open Sans" w:hAnsi="Open Sans" w:cs="Open Sans"/>
          </w:rPr>
          <w:delText>s</w:delText>
        </w:r>
        <w:r w:rsidDel="00F45959">
          <w:rPr>
            <w:rFonts w:ascii="Open Sans" w:eastAsia="Open Sans" w:hAnsi="Open Sans" w:cs="Open Sans"/>
            <w:spacing w:val="-3"/>
          </w:rPr>
          <w:delText>t</w:delText>
        </w:r>
        <w:r w:rsidDel="00F45959">
          <w:rPr>
            <w:rFonts w:ascii="Open Sans" w:eastAsia="Open Sans" w:hAnsi="Open Sans" w:cs="Open Sans"/>
            <w:spacing w:val="2"/>
          </w:rPr>
          <w:delText>o</w:delText>
        </w:r>
        <w:r w:rsidDel="00F45959">
          <w:rPr>
            <w:rFonts w:ascii="Open Sans" w:eastAsia="Open Sans" w:hAnsi="Open Sans" w:cs="Open Sans"/>
          </w:rPr>
          <w:delText>p</w:delText>
        </w:r>
      </w:del>
      <w:del w:id="26" w:author="Meital Waltman" w:date="2016-09-08T15:08:00Z">
        <w:r w:rsidDel="00976FC1">
          <w:rPr>
            <w:rFonts w:ascii="Open Sans" w:eastAsia="Open Sans" w:hAnsi="Open Sans" w:cs="Open Sans"/>
          </w:rPr>
          <w:delText>"</w:delText>
        </w:r>
        <w:r w:rsidDel="00976FC1">
          <w:rPr>
            <w:rFonts w:ascii="Open Sans" w:eastAsia="Open Sans" w:hAnsi="Open Sans" w:cs="Open Sans"/>
            <w:spacing w:val="2"/>
          </w:rPr>
          <w:delText xml:space="preserve"> </w:delText>
        </w:r>
        <w:r w:rsidDel="00976FC1">
          <w:rPr>
            <w:rFonts w:ascii="Open Sans" w:eastAsia="Open Sans" w:hAnsi="Open Sans" w:cs="Open Sans"/>
          </w:rPr>
          <w:delText>s</w:delText>
        </w:r>
        <w:r w:rsidDel="00976FC1">
          <w:rPr>
            <w:rFonts w:ascii="Open Sans" w:eastAsia="Open Sans" w:hAnsi="Open Sans" w:cs="Open Sans"/>
            <w:spacing w:val="-3"/>
          </w:rPr>
          <w:delText>t</w:delText>
        </w:r>
        <w:r w:rsidDel="00976FC1">
          <w:rPr>
            <w:rFonts w:ascii="Open Sans" w:eastAsia="Open Sans" w:hAnsi="Open Sans" w:cs="Open Sans"/>
            <w:spacing w:val="2"/>
          </w:rPr>
          <w:delText>o</w:delText>
        </w:r>
        <w:r w:rsidDel="00976FC1">
          <w:rPr>
            <w:rFonts w:ascii="Open Sans" w:eastAsia="Open Sans" w:hAnsi="Open Sans" w:cs="Open Sans"/>
          </w:rPr>
          <w:delText>ps.</w:delText>
        </w:r>
      </w:del>
    </w:p>
    <w:p w:rsidR="00976FC1" w:rsidRDefault="00976FC1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ins w:id="27" w:author="Meital Waltman" w:date="2016-09-08T15:05:00Z">
        <w:r>
          <w:rPr>
            <w:rFonts w:ascii="Open Sans" w:eastAsia="Open Sans" w:hAnsi="Open Sans" w:cs="Open Sans"/>
          </w:rPr>
          <w:t xml:space="preserve">Setting the driver </w:t>
        </w:r>
      </w:ins>
      <w:ins w:id="28" w:author="Meital Waltman" w:date="2016-09-08T15:06:00Z">
        <w:r>
          <w:rPr>
            <w:rFonts w:ascii="Open Sans" w:eastAsia="Open Sans" w:hAnsi="Open Sans" w:cs="Open Sans"/>
          </w:rPr>
          <w:t>terminal</w:t>
        </w:r>
      </w:ins>
      <w:ins w:id="29" w:author="Meital Waltman" w:date="2016-09-08T15:05:00Z">
        <w:r>
          <w:rPr>
            <w:rFonts w:ascii="Open Sans" w:eastAsia="Open Sans" w:hAnsi="Open Sans" w:cs="Open Sans"/>
          </w:rPr>
          <w:t>/</w:t>
        </w:r>
      </w:ins>
      <w:ins w:id="30" w:author="Meital Waltman" w:date="2016-09-08T15:06:00Z">
        <w:r>
          <w:rPr>
            <w:rFonts w:ascii="Open Sans" w:eastAsia="Open Sans" w:hAnsi="Open Sans" w:cs="Open Sans"/>
          </w:rPr>
          <w:t xml:space="preserve">split stop group can be done in Expert mode. To do this, consult </w:t>
        </w:r>
        <w:proofErr w:type="spellStart"/>
        <w:r>
          <w:rPr>
            <w:rFonts w:ascii="Open Sans" w:eastAsia="Open Sans" w:hAnsi="Open Sans" w:cs="Open Sans"/>
          </w:rPr>
          <w:t>Optibus</w:t>
        </w:r>
        <w:proofErr w:type="spellEnd"/>
        <w:r>
          <w:rPr>
            <w:rFonts w:ascii="Open Sans" w:eastAsia="Open Sans" w:hAnsi="Open Sans" w:cs="Open Sans"/>
          </w:rPr>
          <w:t xml:space="preserve"> professional Services. This setting requires a </w:t>
        </w:r>
      </w:ins>
      <w:ins w:id="31" w:author="Meital Waltman" w:date="2016-09-08T15:07:00Z">
        <w:r>
          <w:rPr>
            <w:rFonts w:ascii="Open Sans" w:eastAsia="Open Sans" w:hAnsi="Open Sans" w:cs="Open Sans"/>
          </w:rPr>
          <w:t>pre-defined</w:t>
        </w:r>
      </w:ins>
      <w:ins w:id="32" w:author="Meital Waltman" w:date="2016-09-08T15:06:00Z">
        <w:r>
          <w:rPr>
            <w:rFonts w:ascii="Open Sans" w:eastAsia="Open Sans" w:hAnsi="Open Sans" w:cs="Open Sans"/>
          </w:rPr>
          <w:t xml:space="preserve"> list of </w:t>
        </w:r>
      </w:ins>
      <w:ins w:id="33" w:author="Meital Waltman" w:date="2016-09-08T15:07:00Z">
        <w:r>
          <w:rPr>
            <w:rFonts w:ascii="Open Sans" w:eastAsia="Open Sans" w:hAnsi="Open Sans" w:cs="Open Sans"/>
          </w:rPr>
          <w:t>s</w:t>
        </w:r>
      </w:ins>
      <w:ins w:id="34" w:author="Meital Waltman" w:date="2016-09-08T15:06:00Z">
        <w:r>
          <w:rPr>
            <w:rFonts w:ascii="Open Sans" w:eastAsia="Open Sans" w:hAnsi="Open Sans" w:cs="Open Sans"/>
          </w:rPr>
          <w:t>top group</w:t>
        </w:r>
      </w:ins>
      <w:ins w:id="35" w:author="Meital Waltman" w:date="2016-09-08T15:07:00Z">
        <w:r>
          <w:rPr>
            <w:rFonts w:ascii="Open Sans" w:eastAsia="Open Sans" w:hAnsi="Open Sans" w:cs="Open Sans"/>
          </w:rPr>
          <w:t xml:space="preserve">s that are set under </w:t>
        </w:r>
      </w:ins>
      <w:ins w:id="36" w:author="Meital Waltman" w:date="2016-09-08T15:08:00Z">
        <w:r>
          <w:rPr>
            <w:rFonts w:ascii="Open Sans" w:eastAsia="Open Sans" w:hAnsi="Open Sans" w:cs="Open Sans"/>
          </w:rPr>
          <w:t>“Stop Groups” preference</w:t>
        </w:r>
      </w:ins>
      <w:ins w:id="37" w:author="Meital Waltman" w:date="2016-09-08T15:07:00Z">
        <w:r>
          <w:rPr>
            <w:rFonts w:ascii="Open Sans" w:eastAsia="Open Sans" w:hAnsi="Open Sans" w:cs="Open Sans"/>
          </w:rPr>
          <w:t xml:space="preserve">. </w:t>
        </w:r>
        <w:r>
          <w:rPr>
            <w:rFonts w:ascii="Open Sans" w:eastAsia="Open Sans" w:hAnsi="Open Sans" w:cs="Open Sans"/>
            <w:spacing w:val="2"/>
          </w:rPr>
          <w:t>Each stop group can be in the type of a single group or 2 sub-groups - "</w:t>
        </w:r>
        <w:r>
          <w:rPr>
            <w:rFonts w:ascii="Open Sans" w:eastAsia="Open Sans" w:hAnsi="Open Sans" w:cs="Open Sans"/>
          </w:rPr>
          <w:t>s</w:t>
        </w:r>
        <w:r>
          <w:rPr>
            <w:rFonts w:ascii="Open Sans" w:eastAsia="Open Sans" w:hAnsi="Open Sans" w:cs="Open Sans"/>
            <w:spacing w:val="-3"/>
          </w:rPr>
          <w:t>t</w:t>
        </w:r>
        <w:r>
          <w:rPr>
            <w:rFonts w:ascii="Open Sans" w:eastAsia="Open Sans" w:hAnsi="Open Sans" w:cs="Open Sans"/>
            <w:spacing w:val="-2"/>
          </w:rPr>
          <w:t>a</w:t>
        </w:r>
        <w:r>
          <w:rPr>
            <w:rFonts w:ascii="Open Sans" w:eastAsia="Open Sans" w:hAnsi="Open Sans" w:cs="Open Sans"/>
          </w:rPr>
          <w:t>r</w:t>
        </w:r>
        <w:r>
          <w:rPr>
            <w:rFonts w:ascii="Open Sans" w:eastAsia="Open Sans" w:hAnsi="Open Sans" w:cs="Open Sans"/>
            <w:spacing w:val="-3"/>
          </w:rPr>
          <w:t>t</w:t>
        </w:r>
        <w:r>
          <w:rPr>
            <w:rFonts w:ascii="Open Sans" w:eastAsia="Open Sans" w:hAnsi="Open Sans" w:cs="Open Sans"/>
          </w:rPr>
          <w:t>"</w:t>
        </w:r>
        <w:r>
          <w:rPr>
            <w:rFonts w:ascii="Open Sans" w:eastAsia="Open Sans" w:hAnsi="Open Sans" w:cs="Open Sans"/>
            <w:spacing w:val="3"/>
          </w:rPr>
          <w:t xml:space="preserve"> stops </w:t>
        </w:r>
        <w:r>
          <w:rPr>
            <w:rFonts w:ascii="Open Sans" w:eastAsia="Open Sans" w:hAnsi="Open Sans" w:cs="Open Sans"/>
            <w:spacing w:val="-2"/>
          </w:rPr>
          <w:t>a</w:t>
        </w:r>
        <w:r>
          <w:rPr>
            <w:rFonts w:ascii="Open Sans" w:eastAsia="Open Sans" w:hAnsi="Open Sans" w:cs="Open Sans"/>
          </w:rPr>
          <w:t xml:space="preserve">nd </w:t>
        </w:r>
        <w:r>
          <w:rPr>
            <w:rFonts w:ascii="Open Sans" w:eastAsia="Open Sans" w:hAnsi="Open Sans" w:cs="Open Sans"/>
            <w:spacing w:val="2"/>
          </w:rPr>
          <w:t>"</w:t>
        </w:r>
        <w:r>
          <w:rPr>
            <w:rFonts w:ascii="Open Sans" w:eastAsia="Open Sans" w:hAnsi="Open Sans" w:cs="Open Sans"/>
          </w:rPr>
          <w:t>end"</w:t>
        </w:r>
        <w:r>
          <w:rPr>
            <w:rFonts w:ascii="Open Sans" w:eastAsia="Open Sans" w:hAnsi="Open Sans" w:cs="Open Sans"/>
            <w:spacing w:val="2"/>
          </w:rPr>
          <w:t xml:space="preserve"> </w:t>
        </w:r>
        <w:r>
          <w:rPr>
            <w:rFonts w:ascii="Open Sans" w:eastAsia="Open Sans" w:hAnsi="Open Sans" w:cs="Open Sans"/>
          </w:rPr>
          <w:t>s</w:t>
        </w:r>
        <w:r>
          <w:rPr>
            <w:rFonts w:ascii="Open Sans" w:eastAsia="Open Sans" w:hAnsi="Open Sans" w:cs="Open Sans"/>
            <w:spacing w:val="-3"/>
          </w:rPr>
          <w:t>t</w:t>
        </w:r>
        <w:r>
          <w:rPr>
            <w:rFonts w:ascii="Open Sans" w:eastAsia="Open Sans" w:hAnsi="Open Sans" w:cs="Open Sans"/>
            <w:spacing w:val="2"/>
          </w:rPr>
          <w:t>o</w:t>
        </w:r>
        <w:r>
          <w:rPr>
            <w:rFonts w:ascii="Open Sans" w:eastAsia="Open Sans" w:hAnsi="Open Sans" w:cs="Open Sans"/>
          </w:rPr>
          <w:t>ps</w:t>
        </w:r>
      </w:ins>
    </w:p>
    <w:p w:rsidR="00711907" w:rsidRDefault="00C31336">
      <w:pPr>
        <w:spacing w:before="75" w:after="0" w:line="240" w:lineRule="auto"/>
        <w:ind w:left="415" w:right="540"/>
        <w:rPr>
          <w:rFonts w:ascii="Open Sans" w:eastAsia="Open Sans" w:hAnsi="Open Sans" w:cs="Open Sans"/>
        </w:rPr>
      </w:pPr>
      <w:r>
        <w:pict>
          <v:shape id="_x0000_s1034" type="#_x0000_t75" style="position:absolute;left:0;text-align:left;margin-left:72.75pt;margin-top:9.6pt;width:4.5pt;height:4.5pt;z-index:-251661312;mso-position-horizontal-relative:page">
            <v:imagedata r:id="rId4" o:title=""/>
            <w10:wrap anchorx="page"/>
          </v:shape>
        </w:pict>
      </w:r>
      <w:r>
        <w:rPr>
          <w:rFonts w:ascii="Open Sans" w:eastAsia="Open Sans" w:hAnsi="Open Sans" w:cs="Open Sans"/>
          <w:spacing w:val="4"/>
        </w:rPr>
        <w:t>V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rcu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7"/>
        </w:rPr>
        <w:t xml:space="preserve"> </w:t>
      </w:r>
      <w:r>
        <w:rPr>
          <w:rFonts w:ascii="Open Sans" w:eastAsia="Open Sans" w:hAnsi="Open Sans" w:cs="Open Sans"/>
        </w:rPr>
        <w:t>sh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be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b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0000FF"/>
        </w:rPr>
        <w:t>t</w:t>
      </w:r>
      <w:r>
        <w:rPr>
          <w:rFonts w:ascii="Open Sans" w:eastAsia="Open Sans" w:hAnsi="Open Sans" w:cs="Open Sans"/>
          <w:b/>
          <w:bCs/>
          <w:color w:val="0000FF"/>
          <w:spacing w:val="-6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7"/>
        </w:rPr>
        <w:t>V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eh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7"/>
        </w:rPr>
        <w:t>c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0000FF"/>
        </w:rPr>
        <w:t>e</w:t>
      </w:r>
      <w:r>
        <w:rPr>
          <w:rFonts w:ascii="Open Sans" w:eastAsia="Open Sans" w:hAnsi="Open Sans" w:cs="Open Sans"/>
          <w:b/>
          <w:bCs/>
          <w:color w:val="0000FF"/>
          <w:spacing w:val="4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2"/>
        </w:rPr>
        <w:t>A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ll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7"/>
        </w:rPr>
        <w:t>c</w:t>
      </w:r>
      <w:r>
        <w:rPr>
          <w:rFonts w:ascii="Open Sans" w:eastAsia="Open Sans" w:hAnsi="Open Sans" w:cs="Open Sans"/>
          <w:b/>
          <w:bCs/>
          <w:color w:val="0000F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0000FF"/>
        </w:rPr>
        <w:t>n</w:t>
      </w:r>
      <w:r>
        <w:rPr>
          <w:rFonts w:ascii="Open Sans" w:eastAsia="Open Sans" w:hAnsi="Open Sans" w:cs="Open Sans"/>
          <w:b/>
          <w:bCs/>
          <w:color w:val="0000FF"/>
          <w:spacing w:val="6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</w:rPr>
        <w:t>pr</w:t>
      </w:r>
      <w:r>
        <w:rPr>
          <w:rFonts w:ascii="Open Sans" w:eastAsia="Open Sans" w:hAnsi="Open Sans" w:cs="Open Sans"/>
          <w:color w:val="000000"/>
          <w:spacing w:val="-3"/>
        </w:rPr>
        <w:t>e</w:t>
      </w:r>
      <w:r>
        <w:rPr>
          <w:rFonts w:ascii="Open Sans" w:eastAsia="Open Sans" w:hAnsi="Open Sans" w:cs="Open Sans"/>
          <w:color w:val="000000"/>
          <w:spacing w:val="1"/>
        </w:rPr>
        <w:t>f</w:t>
      </w:r>
      <w:proofErr w:type="spellEnd"/>
      <w:r>
        <w:rPr>
          <w:rFonts w:ascii="Open Sans" w:eastAsia="Open Sans" w:hAnsi="Open Sans" w:cs="Open Sans"/>
          <w:color w:val="000000"/>
        </w:rPr>
        <w:t xml:space="preserve">- </w:t>
      </w:r>
      <w:proofErr w:type="spellStart"/>
      <w:r>
        <w:rPr>
          <w:rFonts w:ascii="Open Sans" w:eastAsia="Open Sans" w:hAnsi="Open Sans" w:cs="Open Sans"/>
          <w:color w:val="000000"/>
          <w:spacing w:val="-3"/>
        </w:rPr>
        <w:t>e</w:t>
      </w:r>
      <w:r>
        <w:rPr>
          <w:rFonts w:ascii="Open Sans" w:eastAsia="Open Sans" w:hAnsi="Open Sans" w:cs="Open Sans"/>
          <w:color w:val="000000"/>
        </w:rPr>
        <w:t>r</w:t>
      </w:r>
      <w:r>
        <w:rPr>
          <w:rFonts w:ascii="Open Sans" w:eastAsia="Open Sans" w:hAnsi="Open Sans" w:cs="Open Sans"/>
          <w:color w:val="000000"/>
          <w:spacing w:val="-3"/>
        </w:rPr>
        <w:t>e</w:t>
      </w:r>
      <w:r>
        <w:rPr>
          <w:rFonts w:ascii="Open Sans" w:eastAsia="Open Sans" w:hAnsi="Open Sans" w:cs="Open Sans"/>
          <w:color w:val="000000"/>
        </w:rPr>
        <w:t>nc</w:t>
      </w:r>
      <w:r>
        <w:rPr>
          <w:rFonts w:ascii="Open Sans" w:eastAsia="Open Sans" w:hAnsi="Open Sans" w:cs="Open Sans"/>
          <w:color w:val="000000"/>
          <w:spacing w:val="-3"/>
        </w:rPr>
        <w:t>e</w:t>
      </w:r>
      <w:proofErr w:type="spellEnd"/>
      <w:r>
        <w:rPr>
          <w:rFonts w:ascii="Open Sans" w:eastAsia="Open Sans" w:hAnsi="Open Sans" w:cs="Open Sans"/>
          <w:color w:val="000000"/>
        </w:rPr>
        <w:t>.</w:t>
      </w:r>
    </w:p>
    <w:p w:rsidR="00711907" w:rsidRDefault="00711907">
      <w:pPr>
        <w:spacing w:before="5" w:after="0" w:line="130" w:lineRule="exact"/>
        <w:rPr>
          <w:sz w:val="13"/>
          <w:szCs w:val="13"/>
        </w:rPr>
      </w:pPr>
    </w:p>
    <w:p w:rsidR="00711907" w:rsidRDefault="00C31336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711907" w:rsidRDefault="00711907">
      <w:pPr>
        <w:spacing w:after="0"/>
        <w:sectPr w:rsidR="00711907">
          <w:type w:val="continuous"/>
          <w:pgSz w:w="11920" w:h="16840"/>
          <w:pgMar w:top="1560" w:right="1240" w:bottom="280" w:left="1280" w:header="720" w:footer="720" w:gutter="0"/>
          <w:cols w:space="720"/>
        </w:sectPr>
      </w:pPr>
    </w:p>
    <w:p w:rsidR="00711907" w:rsidRDefault="00711907">
      <w:pPr>
        <w:spacing w:before="7" w:after="0" w:line="170" w:lineRule="exact"/>
        <w:rPr>
          <w:sz w:val="17"/>
          <w:szCs w:val="17"/>
        </w:rPr>
      </w:pPr>
    </w:p>
    <w:p w:rsidR="00711907" w:rsidRDefault="00C31336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5" type="#_x0000_t75" style="width:447.05pt;height:268.65pt;mso-position-horizontal-relative:char;mso-position-vertical-relative:line">
            <v:imagedata r:id="rId5" o:title=""/>
          </v:shape>
        </w:pict>
      </w:r>
    </w:p>
    <w:p w:rsidR="00711907" w:rsidRDefault="00711907">
      <w:pPr>
        <w:spacing w:before="6" w:after="0" w:line="180" w:lineRule="exact"/>
        <w:rPr>
          <w:sz w:val="18"/>
          <w:szCs w:val="18"/>
        </w:rPr>
      </w:pPr>
    </w:p>
    <w:p w:rsidR="00711907" w:rsidRDefault="00C31336">
      <w:pPr>
        <w:spacing w:after="0" w:line="297" w:lineRule="exact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  <w:position w:val="1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  <w:position w:val="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7"/>
          <w:position w:val="1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  <w:position w:val="1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5"/>
          <w:position w:val="1"/>
        </w:rPr>
        <w:t>t</w:t>
      </w:r>
      <w:r>
        <w:rPr>
          <w:rFonts w:ascii="Open Sans" w:eastAsia="Open Sans" w:hAnsi="Open Sans" w:cs="Open Sans"/>
          <w:b/>
          <w:bCs/>
          <w:color w:val="3F3F3F"/>
          <w:position w:val="1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3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  <w:position w:val="1"/>
        </w:rPr>
        <w:t>t</w:t>
      </w:r>
      <w:r>
        <w:rPr>
          <w:rFonts w:ascii="Open Sans" w:eastAsia="Open Sans" w:hAnsi="Open Sans" w:cs="Open Sans"/>
          <w:b/>
          <w:bCs/>
          <w:color w:val="3F3F3F"/>
          <w:position w:val="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  <w:position w:val="1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  <w:position w:val="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5"/>
          <w:position w:val="1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  <w:position w:val="1"/>
        </w:rPr>
        <w:t>e</w:t>
      </w:r>
      <w:r>
        <w:rPr>
          <w:rFonts w:ascii="Open Sans" w:eastAsia="Open Sans" w:hAnsi="Open Sans" w:cs="Open Sans"/>
          <w:b/>
          <w:bCs/>
          <w:color w:val="3F3F3F"/>
          <w:position w:val="1"/>
        </w:rPr>
        <w:t>:</w:t>
      </w:r>
    </w:p>
    <w:p w:rsidR="00711907" w:rsidRDefault="00711907">
      <w:pPr>
        <w:spacing w:before="5" w:after="0" w:line="130" w:lineRule="exact"/>
        <w:rPr>
          <w:sz w:val="13"/>
          <w:szCs w:val="13"/>
        </w:rPr>
      </w:pPr>
    </w:p>
    <w:p w:rsidR="00711907" w:rsidRDefault="00C31336">
      <w:pPr>
        <w:spacing w:after="0" w:line="240" w:lineRule="auto"/>
        <w:ind w:left="415" w:right="271"/>
        <w:rPr>
          <w:rFonts w:ascii="Open Sans" w:eastAsia="Open Sans" w:hAnsi="Open Sans" w:cs="Open Sans"/>
        </w:rPr>
      </w:pPr>
      <w:r>
        <w:pict>
          <v:shape id="_x0000_s1032" type="#_x0000_t75" style="position:absolute;left:0;text-align:left;margin-left:72.75pt;margin-top:5.85pt;width:4.5pt;height:4.5pt;z-index:-251660288;mso-position-horizontal-relative:page">
            <v:imagedata r:id="rId4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-1"/>
        </w:rPr>
        <w:t>U</w:t>
      </w:r>
      <w:r>
        <w:rPr>
          <w:rFonts w:ascii="Open Sans" w:eastAsia="Open Sans" w:hAnsi="Open Sans" w:cs="Open Sans"/>
          <w:b/>
          <w:bCs/>
          <w:spacing w:val="-4"/>
        </w:rPr>
        <w:t>s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5"/>
        </w:rPr>
        <w:t xml:space="preserve"> re</w:t>
      </w:r>
      <w:r>
        <w:rPr>
          <w:rFonts w:ascii="Open Sans" w:eastAsia="Open Sans" w:hAnsi="Open Sans" w:cs="Open Sans"/>
          <w:b/>
          <w:bCs/>
          <w:spacing w:val="-7"/>
        </w:rPr>
        <w:t>li</w:t>
      </w:r>
      <w:r>
        <w:rPr>
          <w:rFonts w:ascii="Open Sans" w:eastAsia="Open Sans" w:hAnsi="Open Sans" w:cs="Open Sans"/>
          <w:b/>
          <w:bCs/>
          <w:spacing w:val="5"/>
        </w:rPr>
        <w:t>e</w:t>
      </w:r>
      <w:r>
        <w:rPr>
          <w:rFonts w:ascii="Open Sans" w:eastAsia="Open Sans" w:hAnsi="Open Sans" w:cs="Open Sans"/>
          <w:b/>
          <w:bCs/>
        </w:rPr>
        <w:t>f</w:t>
      </w:r>
      <w:r>
        <w:rPr>
          <w:rFonts w:ascii="Open Sans" w:eastAsia="Open Sans" w:hAnsi="Open Sans" w:cs="Open Sans"/>
          <w:b/>
          <w:bCs/>
          <w:spacing w:val="5"/>
        </w:rPr>
        <w:t xml:space="preserve"> </w:t>
      </w:r>
      <w:r>
        <w:rPr>
          <w:rFonts w:ascii="Open Sans" w:eastAsia="Open Sans" w:hAnsi="Open Sans" w:cs="Open Sans"/>
          <w:b/>
          <w:bCs/>
          <w:spacing w:val="-5"/>
        </w:rPr>
        <w:t>v</w:t>
      </w:r>
      <w:r>
        <w:rPr>
          <w:rFonts w:ascii="Open Sans" w:eastAsia="Open Sans" w:hAnsi="Open Sans" w:cs="Open Sans"/>
          <w:b/>
          <w:bCs/>
          <w:spacing w:val="5"/>
        </w:rPr>
        <w:t>eh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7"/>
        </w:rPr>
        <w:t>c</w:t>
      </w:r>
      <w:r>
        <w:rPr>
          <w:rFonts w:ascii="Open Sans" w:eastAsia="Open Sans" w:hAnsi="Open Sans" w:cs="Open Sans"/>
          <w:b/>
          <w:bCs/>
          <w:spacing w:val="-7"/>
        </w:rPr>
        <w:t>l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4"/>
        </w:rPr>
        <w:t xml:space="preserve"> </w:t>
      </w:r>
      <w:r>
        <w:rPr>
          <w:rFonts w:ascii="Open Sans" w:eastAsia="Open Sans" w:hAnsi="Open Sans" w:cs="Open Sans"/>
          <w:b/>
          <w:bCs/>
          <w:spacing w:val="5"/>
        </w:rPr>
        <w:t>f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</w:rPr>
        <w:t>r</w:t>
      </w:r>
      <w:r>
        <w:rPr>
          <w:rFonts w:ascii="Open Sans" w:eastAsia="Open Sans" w:hAnsi="Open Sans" w:cs="Open Sans"/>
          <w:b/>
          <w:bCs/>
          <w:spacing w:val="8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</w:rPr>
        <w:t>sp</w:t>
      </w:r>
      <w:r>
        <w:rPr>
          <w:rFonts w:ascii="Open Sans" w:eastAsia="Open Sans" w:hAnsi="Open Sans" w:cs="Open Sans"/>
          <w:b/>
          <w:bCs/>
          <w:spacing w:val="-7"/>
        </w:rPr>
        <w:t>li</w:t>
      </w:r>
      <w:r>
        <w:rPr>
          <w:rFonts w:ascii="Open Sans" w:eastAsia="Open Sans" w:hAnsi="Open Sans" w:cs="Open Sans"/>
          <w:b/>
          <w:bCs/>
          <w:spacing w:val="-6"/>
        </w:rPr>
        <w:t>t</w:t>
      </w:r>
      <w:r>
        <w:rPr>
          <w:rFonts w:ascii="Open Sans" w:eastAsia="Open Sans" w:hAnsi="Open Sans" w:cs="Open Sans"/>
        </w:rPr>
        <w:t>: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-1"/>
        </w:rPr>
        <w:t>S</w:t>
      </w:r>
      <w:r>
        <w:rPr>
          <w:rFonts w:ascii="Open Sans" w:eastAsia="Open Sans" w:hAnsi="Open Sans" w:cs="Open Sans"/>
          <w:spacing w:val="-3"/>
        </w:rPr>
        <w:t>ett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  <w:spacing w:val="-3"/>
        </w:rPr>
        <w:t>Ye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a dr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r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l</w:t>
      </w:r>
      <w:r>
        <w:rPr>
          <w:rFonts w:ascii="Open Sans" w:eastAsia="Open Sans" w:hAnsi="Open Sans" w:cs="Open Sans"/>
          <w:spacing w:val="5"/>
        </w:rPr>
        <w:t xml:space="preserve"> </w:t>
      </w:r>
      <w:ins w:id="38" w:author="Meital Waltman" w:date="2016-09-08T15:12:00Z">
        <w:r w:rsidR="0049071B">
          <w:rPr>
            <w:rFonts w:ascii="Open Sans" w:eastAsia="Open Sans" w:hAnsi="Open Sans" w:cs="Open Sans"/>
            <w:spacing w:val="5"/>
          </w:rPr>
          <w:t xml:space="preserve">from the end </w:t>
        </w:r>
      </w:ins>
      <w:ins w:id="39" w:author="Meital Waltman" w:date="2016-09-08T15:13:00Z">
        <w:r w:rsidR="0049071B">
          <w:rPr>
            <w:rFonts w:ascii="Open Sans" w:eastAsia="Open Sans" w:hAnsi="Open Sans" w:cs="Open Sans"/>
            <w:spacing w:val="5"/>
          </w:rPr>
          <w:t xml:space="preserve">point of the first duty piece to his split location or from the split location to the first stop of the second duty piece </w:t>
        </w:r>
      </w:ins>
      <w:del w:id="40" w:author="Meital Waltman" w:date="2016-09-08T15:14:00Z">
        <w:r w:rsidDel="0049071B">
          <w:rPr>
            <w:rFonts w:ascii="Open Sans" w:eastAsia="Open Sans" w:hAnsi="Open Sans" w:cs="Open Sans"/>
            <w:spacing w:val="-3"/>
          </w:rPr>
          <w:delText>t</w:delText>
        </w:r>
        <w:r w:rsidDel="0049071B">
          <w:rPr>
            <w:rFonts w:ascii="Open Sans" w:eastAsia="Open Sans" w:hAnsi="Open Sans" w:cs="Open Sans"/>
          </w:rPr>
          <w:delText>o</w:delText>
        </w:r>
        <w:r w:rsidDel="0049071B">
          <w:rPr>
            <w:rFonts w:ascii="Open Sans" w:eastAsia="Open Sans" w:hAnsi="Open Sans" w:cs="Open Sans"/>
            <w:spacing w:val="5"/>
          </w:rPr>
          <w:delText xml:space="preserve"> </w:delText>
        </w:r>
        <w:r w:rsidDel="0049071B">
          <w:rPr>
            <w:rFonts w:ascii="Open Sans" w:eastAsia="Open Sans" w:hAnsi="Open Sans" w:cs="Open Sans"/>
          </w:rPr>
          <w:delText>h</w:delText>
        </w:r>
        <w:r w:rsidDel="0049071B">
          <w:rPr>
            <w:rFonts w:ascii="Open Sans" w:eastAsia="Open Sans" w:hAnsi="Open Sans" w:cs="Open Sans"/>
            <w:spacing w:val="5"/>
          </w:rPr>
          <w:delText>i</w:delText>
        </w:r>
        <w:r w:rsidDel="0049071B">
          <w:rPr>
            <w:rFonts w:ascii="Open Sans" w:eastAsia="Open Sans" w:hAnsi="Open Sans" w:cs="Open Sans"/>
          </w:rPr>
          <w:delText>s n</w:delText>
        </w:r>
        <w:r w:rsidDel="0049071B">
          <w:rPr>
            <w:rFonts w:ascii="Open Sans" w:eastAsia="Open Sans" w:hAnsi="Open Sans" w:cs="Open Sans"/>
            <w:spacing w:val="-3"/>
          </w:rPr>
          <w:delText>e</w:delText>
        </w:r>
        <w:r w:rsidDel="0049071B">
          <w:rPr>
            <w:rFonts w:ascii="Open Sans" w:eastAsia="Open Sans" w:hAnsi="Open Sans" w:cs="Open Sans"/>
            <w:spacing w:val="5"/>
          </w:rPr>
          <w:delText>x</w:delText>
        </w:r>
        <w:r w:rsidDel="0049071B">
          <w:rPr>
            <w:rFonts w:ascii="Open Sans" w:eastAsia="Open Sans" w:hAnsi="Open Sans" w:cs="Open Sans"/>
          </w:rPr>
          <w:delText>t</w:delText>
        </w:r>
        <w:r w:rsidDel="0049071B">
          <w:rPr>
            <w:rFonts w:ascii="Open Sans" w:eastAsia="Open Sans" w:hAnsi="Open Sans" w:cs="Open Sans"/>
            <w:spacing w:val="-3"/>
          </w:rPr>
          <w:delText xml:space="preserve"> </w:delText>
        </w:r>
        <w:r w:rsidDel="0049071B">
          <w:rPr>
            <w:rFonts w:ascii="Open Sans" w:eastAsia="Open Sans" w:hAnsi="Open Sans" w:cs="Open Sans"/>
          </w:rPr>
          <w:delText>du</w:delText>
        </w:r>
        <w:r w:rsidDel="0049071B">
          <w:rPr>
            <w:rFonts w:ascii="Open Sans" w:eastAsia="Open Sans" w:hAnsi="Open Sans" w:cs="Open Sans"/>
            <w:spacing w:val="-3"/>
          </w:rPr>
          <w:delText>t</w:delText>
        </w:r>
        <w:r w:rsidDel="0049071B">
          <w:rPr>
            <w:rFonts w:ascii="Open Sans" w:eastAsia="Open Sans" w:hAnsi="Open Sans" w:cs="Open Sans"/>
          </w:rPr>
          <w:delText>y</w:delText>
        </w:r>
        <w:r w:rsidDel="0049071B">
          <w:rPr>
            <w:rFonts w:ascii="Open Sans" w:eastAsia="Open Sans" w:hAnsi="Open Sans" w:cs="Open Sans"/>
            <w:spacing w:val="-7"/>
          </w:rPr>
          <w:delText xml:space="preserve"> </w:delText>
        </w:r>
        <w:r w:rsidDel="0049071B">
          <w:rPr>
            <w:rFonts w:ascii="Open Sans" w:eastAsia="Open Sans" w:hAnsi="Open Sans" w:cs="Open Sans"/>
            <w:spacing w:val="-3"/>
          </w:rPr>
          <w:delText>t</w:delText>
        </w:r>
        <w:r w:rsidDel="0049071B">
          <w:rPr>
            <w:rFonts w:ascii="Open Sans" w:eastAsia="Open Sans" w:hAnsi="Open Sans" w:cs="Open Sans"/>
          </w:rPr>
          <w:delText>r</w:delText>
        </w:r>
        <w:r w:rsidDel="0049071B">
          <w:rPr>
            <w:rFonts w:ascii="Open Sans" w:eastAsia="Open Sans" w:hAnsi="Open Sans" w:cs="Open Sans"/>
            <w:spacing w:val="5"/>
          </w:rPr>
          <w:delText>i</w:delText>
        </w:r>
        <w:r w:rsidDel="0049071B">
          <w:rPr>
            <w:rFonts w:ascii="Open Sans" w:eastAsia="Open Sans" w:hAnsi="Open Sans" w:cs="Open Sans"/>
          </w:rPr>
          <w:delText>p</w:delText>
        </w:r>
        <w:r w:rsidDel="0049071B">
          <w:rPr>
            <w:rFonts w:ascii="Open Sans" w:eastAsia="Open Sans" w:hAnsi="Open Sans" w:cs="Open Sans"/>
            <w:spacing w:val="1"/>
          </w:rPr>
          <w:delText xml:space="preserve"> </w:delText>
        </w:r>
        <w:r w:rsidDel="0049071B">
          <w:rPr>
            <w:rFonts w:ascii="Open Sans" w:eastAsia="Open Sans" w:hAnsi="Open Sans" w:cs="Open Sans"/>
            <w:spacing w:val="2"/>
          </w:rPr>
          <w:delText>o</w:delText>
        </w:r>
        <w:r w:rsidDel="0049071B">
          <w:rPr>
            <w:rFonts w:ascii="Open Sans" w:eastAsia="Open Sans" w:hAnsi="Open Sans" w:cs="Open Sans"/>
          </w:rPr>
          <w:delText>r</w:delText>
        </w:r>
        <w:r w:rsidDel="0049071B">
          <w:rPr>
            <w:rFonts w:ascii="Open Sans" w:eastAsia="Open Sans" w:hAnsi="Open Sans" w:cs="Open Sans"/>
            <w:spacing w:val="3"/>
          </w:rPr>
          <w:delText xml:space="preserve"> </w:delText>
        </w:r>
        <w:r w:rsidDel="0049071B">
          <w:rPr>
            <w:rFonts w:ascii="Open Sans" w:eastAsia="Open Sans" w:hAnsi="Open Sans" w:cs="Open Sans"/>
          </w:rPr>
          <w:delText>r</w:delText>
        </w:r>
        <w:r w:rsidDel="0049071B">
          <w:rPr>
            <w:rFonts w:ascii="Open Sans" w:eastAsia="Open Sans" w:hAnsi="Open Sans" w:cs="Open Sans"/>
            <w:spacing w:val="-3"/>
          </w:rPr>
          <w:delText>et</w:delText>
        </w:r>
        <w:r w:rsidDel="0049071B">
          <w:rPr>
            <w:rFonts w:ascii="Open Sans" w:eastAsia="Open Sans" w:hAnsi="Open Sans" w:cs="Open Sans"/>
          </w:rPr>
          <w:delText xml:space="preserve">urns </w:delText>
        </w:r>
        <w:r w:rsidDel="0049071B">
          <w:rPr>
            <w:rFonts w:ascii="Open Sans" w:eastAsia="Open Sans" w:hAnsi="Open Sans" w:cs="Open Sans"/>
            <w:spacing w:val="-3"/>
          </w:rPr>
          <w:delText>t</w:delText>
        </w:r>
        <w:r w:rsidDel="0049071B">
          <w:rPr>
            <w:rFonts w:ascii="Open Sans" w:eastAsia="Open Sans" w:hAnsi="Open Sans" w:cs="Open Sans"/>
          </w:rPr>
          <w:delText>o</w:delText>
        </w:r>
        <w:r w:rsidDel="0049071B">
          <w:rPr>
            <w:rFonts w:ascii="Open Sans" w:eastAsia="Open Sans" w:hAnsi="Open Sans" w:cs="Open Sans"/>
            <w:spacing w:val="5"/>
          </w:rPr>
          <w:delText xml:space="preserve"> </w:delText>
        </w:r>
        <w:r w:rsidDel="0049071B">
          <w:rPr>
            <w:rFonts w:ascii="Open Sans" w:eastAsia="Open Sans" w:hAnsi="Open Sans" w:cs="Open Sans"/>
          </w:rPr>
          <w:delText>d</w:delText>
        </w:r>
        <w:r w:rsidDel="0049071B">
          <w:rPr>
            <w:rFonts w:ascii="Open Sans" w:eastAsia="Open Sans" w:hAnsi="Open Sans" w:cs="Open Sans"/>
            <w:spacing w:val="-3"/>
          </w:rPr>
          <w:delText>e</w:delText>
        </w:r>
        <w:r w:rsidDel="0049071B">
          <w:rPr>
            <w:rFonts w:ascii="Open Sans" w:eastAsia="Open Sans" w:hAnsi="Open Sans" w:cs="Open Sans"/>
          </w:rPr>
          <w:delText>p</w:delText>
        </w:r>
        <w:r w:rsidDel="0049071B">
          <w:rPr>
            <w:rFonts w:ascii="Open Sans" w:eastAsia="Open Sans" w:hAnsi="Open Sans" w:cs="Open Sans"/>
            <w:spacing w:val="2"/>
          </w:rPr>
          <w:delText>o</w:delText>
        </w:r>
        <w:r w:rsidDel="0049071B">
          <w:rPr>
            <w:rFonts w:ascii="Open Sans" w:eastAsia="Open Sans" w:hAnsi="Open Sans" w:cs="Open Sans"/>
          </w:rPr>
          <w:delText>t</w:delText>
        </w:r>
        <w:r w:rsidDel="0049071B">
          <w:rPr>
            <w:rFonts w:ascii="Open Sans" w:eastAsia="Open Sans" w:hAnsi="Open Sans" w:cs="Open Sans"/>
            <w:spacing w:val="-3"/>
          </w:rPr>
          <w:delText xml:space="preserve"> </w:delText>
        </w:r>
      </w:del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</w:rPr>
        <w:t>a p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ss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 xml:space="preserve">a </w:t>
      </w:r>
      <w:del w:id="41" w:author="Meital Waltman" w:date="2016-09-08T15:14:00Z">
        <w:r w:rsidDel="0049071B">
          <w:rPr>
            <w:rFonts w:ascii="Open Sans" w:eastAsia="Open Sans" w:hAnsi="Open Sans" w:cs="Open Sans"/>
          </w:rPr>
          <w:delText>s</w:delText>
        </w:r>
        <w:r w:rsidDel="0049071B">
          <w:rPr>
            <w:rFonts w:ascii="Open Sans" w:eastAsia="Open Sans" w:hAnsi="Open Sans" w:cs="Open Sans"/>
            <w:spacing w:val="-3"/>
          </w:rPr>
          <w:delText>e</w:delText>
        </w:r>
        <w:r w:rsidDel="0049071B">
          <w:rPr>
            <w:rFonts w:ascii="Open Sans" w:eastAsia="Open Sans" w:hAnsi="Open Sans" w:cs="Open Sans"/>
          </w:rPr>
          <w:delText>r</w:delText>
        </w:r>
        <w:r w:rsidDel="0049071B">
          <w:rPr>
            <w:rFonts w:ascii="Open Sans" w:eastAsia="Open Sans" w:hAnsi="Open Sans" w:cs="Open Sans"/>
            <w:spacing w:val="-5"/>
          </w:rPr>
          <w:delText>v</w:delText>
        </w:r>
        <w:r w:rsidDel="0049071B">
          <w:rPr>
            <w:rFonts w:ascii="Open Sans" w:eastAsia="Open Sans" w:hAnsi="Open Sans" w:cs="Open Sans"/>
            <w:spacing w:val="5"/>
          </w:rPr>
          <w:delText>i</w:delText>
        </w:r>
        <w:r w:rsidDel="0049071B">
          <w:rPr>
            <w:rFonts w:ascii="Open Sans" w:eastAsia="Open Sans" w:hAnsi="Open Sans" w:cs="Open Sans"/>
          </w:rPr>
          <w:delText>ce</w:delText>
        </w:r>
        <w:r w:rsidDel="0049071B">
          <w:rPr>
            <w:rFonts w:ascii="Open Sans" w:eastAsia="Open Sans" w:hAnsi="Open Sans" w:cs="Open Sans"/>
            <w:spacing w:val="-3"/>
          </w:rPr>
          <w:delText xml:space="preserve"> t</w:delText>
        </w:r>
        <w:r w:rsidDel="0049071B">
          <w:rPr>
            <w:rFonts w:ascii="Open Sans" w:eastAsia="Open Sans" w:hAnsi="Open Sans" w:cs="Open Sans"/>
          </w:rPr>
          <w:delText>r</w:delText>
        </w:r>
        <w:r w:rsidDel="0049071B">
          <w:rPr>
            <w:rFonts w:ascii="Open Sans" w:eastAsia="Open Sans" w:hAnsi="Open Sans" w:cs="Open Sans"/>
            <w:spacing w:val="5"/>
          </w:rPr>
          <w:delText>i</w:delText>
        </w:r>
        <w:r w:rsidDel="0049071B">
          <w:rPr>
            <w:rFonts w:ascii="Open Sans" w:eastAsia="Open Sans" w:hAnsi="Open Sans" w:cs="Open Sans"/>
          </w:rPr>
          <w:delText>p</w:delText>
        </w:r>
      </w:del>
      <w:ins w:id="42" w:author="Meital Waltman" w:date="2016-09-08T15:14:00Z">
        <w:r w:rsidR="0049071B">
          <w:rPr>
            <w:rFonts w:ascii="Open Sans" w:eastAsia="Open Sans" w:hAnsi="Open Sans" w:cs="Open Sans"/>
          </w:rPr>
          <w:t>relief vehicle</w:t>
        </w:r>
      </w:ins>
    </w:p>
    <w:p w:rsidR="00711907" w:rsidRDefault="00C31336">
      <w:pPr>
        <w:spacing w:before="75" w:after="0" w:line="240" w:lineRule="auto"/>
        <w:ind w:left="415" w:right="166"/>
        <w:rPr>
          <w:rFonts w:ascii="Open Sans" w:eastAsia="Open Sans" w:hAnsi="Open Sans" w:cs="Open Sans"/>
        </w:rPr>
      </w:pPr>
      <w:r>
        <w:pict>
          <v:shape id="_x0000_s1031" type="#_x0000_t75" style="position:absolute;left:0;text-align:left;margin-left:72.75pt;margin-top:9.6pt;width:4.5pt;height:4.5pt;z-index:-251659264;mso-position-horizontal-relative:page">
            <v:imagedata r:id="rId4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-1"/>
        </w:rPr>
        <w:t>U</w:t>
      </w:r>
      <w:r>
        <w:rPr>
          <w:rFonts w:ascii="Open Sans" w:eastAsia="Open Sans" w:hAnsi="Open Sans" w:cs="Open Sans"/>
          <w:b/>
          <w:bCs/>
          <w:spacing w:val="-4"/>
        </w:rPr>
        <w:t>s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5"/>
        </w:rPr>
        <w:t xml:space="preserve"> re</w:t>
      </w:r>
      <w:r>
        <w:rPr>
          <w:rFonts w:ascii="Open Sans" w:eastAsia="Open Sans" w:hAnsi="Open Sans" w:cs="Open Sans"/>
          <w:b/>
          <w:bCs/>
          <w:spacing w:val="-7"/>
        </w:rPr>
        <w:t>li</w:t>
      </w:r>
      <w:r>
        <w:rPr>
          <w:rFonts w:ascii="Open Sans" w:eastAsia="Open Sans" w:hAnsi="Open Sans" w:cs="Open Sans"/>
          <w:b/>
          <w:bCs/>
          <w:spacing w:val="5"/>
        </w:rPr>
        <w:t>e</w:t>
      </w:r>
      <w:r>
        <w:rPr>
          <w:rFonts w:ascii="Open Sans" w:eastAsia="Open Sans" w:hAnsi="Open Sans" w:cs="Open Sans"/>
          <w:b/>
          <w:bCs/>
        </w:rPr>
        <w:t>f</w:t>
      </w:r>
      <w:r>
        <w:rPr>
          <w:rFonts w:ascii="Open Sans" w:eastAsia="Open Sans" w:hAnsi="Open Sans" w:cs="Open Sans"/>
          <w:b/>
          <w:bCs/>
          <w:spacing w:val="5"/>
        </w:rPr>
        <w:t xml:space="preserve"> </w:t>
      </w:r>
      <w:r>
        <w:rPr>
          <w:rFonts w:ascii="Open Sans" w:eastAsia="Open Sans" w:hAnsi="Open Sans" w:cs="Open Sans"/>
          <w:b/>
          <w:bCs/>
          <w:spacing w:val="-5"/>
        </w:rPr>
        <w:t>v</w:t>
      </w:r>
      <w:r>
        <w:rPr>
          <w:rFonts w:ascii="Open Sans" w:eastAsia="Open Sans" w:hAnsi="Open Sans" w:cs="Open Sans"/>
          <w:b/>
          <w:bCs/>
          <w:spacing w:val="5"/>
        </w:rPr>
        <w:t>eh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7"/>
        </w:rPr>
        <w:t>c</w:t>
      </w:r>
      <w:r>
        <w:rPr>
          <w:rFonts w:ascii="Open Sans" w:eastAsia="Open Sans" w:hAnsi="Open Sans" w:cs="Open Sans"/>
          <w:b/>
          <w:bCs/>
          <w:spacing w:val="-7"/>
        </w:rPr>
        <w:t>l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4"/>
        </w:rPr>
        <w:t xml:space="preserve"> </w:t>
      </w:r>
      <w:r>
        <w:rPr>
          <w:rFonts w:ascii="Open Sans" w:eastAsia="Open Sans" w:hAnsi="Open Sans" w:cs="Open Sans"/>
          <w:b/>
          <w:bCs/>
          <w:spacing w:val="5"/>
        </w:rPr>
        <w:t>f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</w:rPr>
        <w:t>r</w:t>
      </w:r>
      <w:r>
        <w:rPr>
          <w:rFonts w:ascii="Open Sans" w:eastAsia="Open Sans" w:hAnsi="Open Sans" w:cs="Open Sans"/>
          <w:b/>
          <w:bCs/>
          <w:spacing w:val="8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</w:rPr>
        <w:t>d</w:t>
      </w:r>
      <w:r>
        <w:rPr>
          <w:rFonts w:ascii="Open Sans" w:eastAsia="Open Sans" w:hAnsi="Open Sans" w:cs="Open Sans"/>
          <w:b/>
          <w:bCs/>
          <w:spacing w:val="5"/>
        </w:rPr>
        <w:t>u</w:t>
      </w:r>
      <w:r>
        <w:rPr>
          <w:rFonts w:ascii="Open Sans" w:eastAsia="Open Sans" w:hAnsi="Open Sans" w:cs="Open Sans"/>
          <w:b/>
          <w:bCs/>
          <w:spacing w:val="-5"/>
        </w:rPr>
        <w:t>ty</w:t>
      </w:r>
      <w:r>
        <w:rPr>
          <w:rFonts w:ascii="Open Sans" w:eastAsia="Open Sans" w:hAnsi="Open Sans" w:cs="Open Sans"/>
        </w:rPr>
        <w:t>: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S</w:t>
      </w:r>
      <w:r>
        <w:rPr>
          <w:rFonts w:ascii="Open Sans" w:eastAsia="Open Sans" w:hAnsi="Open Sans" w:cs="Open Sans"/>
          <w:spacing w:val="-3"/>
        </w:rPr>
        <w:t>ett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  <w:spacing w:val="-3"/>
        </w:rPr>
        <w:t>Ye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a dr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r </w:t>
      </w:r>
      <w:del w:id="43" w:author="Meital Waltman" w:date="2016-09-08T15:17:00Z">
        <w:r w:rsidDel="0049071B">
          <w:rPr>
            <w:rFonts w:ascii="Open Sans" w:eastAsia="Open Sans" w:hAnsi="Open Sans" w:cs="Open Sans"/>
          </w:rPr>
          <w:delText>c</w:delText>
        </w:r>
        <w:r w:rsidDel="0049071B">
          <w:rPr>
            <w:rFonts w:ascii="Open Sans" w:eastAsia="Open Sans" w:hAnsi="Open Sans" w:cs="Open Sans"/>
            <w:spacing w:val="-2"/>
          </w:rPr>
          <w:delText>a</w:delText>
        </w:r>
        <w:r w:rsidDel="0049071B">
          <w:rPr>
            <w:rFonts w:ascii="Open Sans" w:eastAsia="Open Sans" w:hAnsi="Open Sans" w:cs="Open Sans"/>
          </w:rPr>
          <w:delText>n</w:delText>
        </w:r>
        <w:r w:rsidDel="0049071B">
          <w:rPr>
            <w:rFonts w:ascii="Open Sans" w:eastAsia="Open Sans" w:hAnsi="Open Sans" w:cs="Open Sans"/>
            <w:spacing w:val="2"/>
          </w:rPr>
          <w:delText xml:space="preserve"> </w:delText>
        </w:r>
        <w:r w:rsidDel="0049071B">
          <w:rPr>
            <w:rFonts w:ascii="Open Sans" w:eastAsia="Open Sans" w:hAnsi="Open Sans" w:cs="Open Sans"/>
          </w:rPr>
          <w:delText>use</w:delText>
        </w:r>
        <w:r w:rsidDel="0049071B">
          <w:rPr>
            <w:rFonts w:ascii="Open Sans" w:eastAsia="Open Sans" w:hAnsi="Open Sans" w:cs="Open Sans"/>
            <w:spacing w:val="-2"/>
          </w:rPr>
          <w:delText xml:space="preserve"> </w:delText>
        </w:r>
        <w:r w:rsidDel="0049071B">
          <w:rPr>
            <w:rFonts w:ascii="Open Sans" w:eastAsia="Open Sans" w:hAnsi="Open Sans" w:cs="Open Sans"/>
            <w:spacing w:val="-3"/>
          </w:rPr>
          <w:delText>t</w:delText>
        </w:r>
        <w:r w:rsidDel="0049071B">
          <w:rPr>
            <w:rFonts w:ascii="Open Sans" w:eastAsia="Open Sans" w:hAnsi="Open Sans" w:cs="Open Sans"/>
          </w:rPr>
          <w:delText>he</w:delText>
        </w:r>
        <w:r w:rsidDel="0049071B">
          <w:rPr>
            <w:rFonts w:ascii="Open Sans" w:eastAsia="Open Sans" w:hAnsi="Open Sans" w:cs="Open Sans"/>
            <w:spacing w:val="-2"/>
          </w:rPr>
          <w:delText xml:space="preserve"> </w:delText>
        </w:r>
        <w:r w:rsidDel="0049071B">
          <w:rPr>
            <w:rFonts w:ascii="Open Sans" w:eastAsia="Open Sans" w:hAnsi="Open Sans" w:cs="Open Sans"/>
          </w:rPr>
          <w:delText>r</w:delText>
        </w:r>
        <w:r w:rsidDel="0049071B">
          <w:rPr>
            <w:rFonts w:ascii="Open Sans" w:eastAsia="Open Sans" w:hAnsi="Open Sans" w:cs="Open Sans"/>
            <w:spacing w:val="-3"/>
          </w:rPr>
          <w:delText>e</w:delText>
        </w:r>
        <w:r w:rsidDel="0049071B">
          <w:rPr>
            <w:rFonts w:ascii="Open Sans" w:eastAsia="Open Sans" w:hAnsi="Open Sans" w:cs="Open Sans"/>
            <w:spacing w:val="5"/>
          </w:rPr>
          <w:delText>li</w:delText>
        </w:r>
        <w:r w:rsidDel="0049071B">
          <w:rPr>
            <w:rFonts w:ascii="Open Sans" w:eastAsia="Open Sans" w:hAnsi="Open Sans" w:cs="Open Sans"/>
            <w:spacing w:val="-3"/>
          </w:rPr>
          <w:delText>e</w:delText>
        </w:r>
        <w:r w:rsidDel="0049071B">
          <w:rPr>
            <w:rFonts w:ascii="Open Sans" w:eastAsia="Open Sans" w:hAnsi="Open Sans" w:cs="Open Sans"/>
          </w:rPr>
          <w:delText xml:space="preserve">f </w:delText>
        </w:r>
        <w:r w:rsidDel="0049071B">
          <w:rPr>
            <w:rFonts w:ascii="Open Sans" w:eastAsia="Open Sans" w:hAnsi="Open Sans" w:cs="Open Sans"/>
            <w:spacing w:val="-5"/>
          </w:rPr>
          <w:delText>v</w:delText>
        </w:r>
        <w:r w:rsidDel="0049071B">
          <w:rPr>
            <w:rFonts w:ascii="Open Sans" w:eastAsia="Open Sans" w:hAnsi="Open Sans" w:cs="Open Sans"/>
            <w:spacing w:val="-3"/>
          </w:rPr>
          <w:delText>e</w:delText>
        </w:r>
        <w:r w:rsidDel="0049071B">
          <w:rPr>
            <w:rFonts w:ascii="Open Sans" w:eastAsia="Open Sans" w:hAnsi="Open Sans" w:cs="Open Sans"/>
          </w:rPr>
          <w:delText>h</w:delText>
        </w:r>
        <w:r w:rsidDel="0049071B">
          <w:rPr>
            <w:rFonts w:ascii="Open Sans" w:eastAsia="Open Sans" w:hAnsi="Open Sans" w:cs="Open Sans"/>
            <w:spacing w:val="5"/>
          </w:rPr>
          <w:delText>i</w:delText>
        </w:r>
        <w:r w:rsidDel="0049071B">
          <w:rPr>
            <w:rFonts w:ascii="Open Sans" w:eastAsia="Open Sans" w:hAnsi="Open Sans" w:cs="Open Sans"/>
          </w:rPr>
          <w:delText>c</w:delText>
        </w:r>
        <w:r w:rsidDel="0049071B">
          <w:rPr>
            <w:rFonts w:ascii="Open Sans" w:eastAsia="Open Sans" w:hAnsi="Open Sans" w:cs="Open Sans"/>
            <w:spacing w:val="5"/>
          </w:rPr>
          <w:delText>l</w:delText>
        </w:r>
        <w:r w:rsidDel="0049071B">
          <w:rPr>
            <w:rFonts w:ascii="Open Sans" w:eastAsia="Open Sans" w:hAnsi="Open Sans" w:cs="Open Sans"/>
          </w:rPr>
          <w:delText>e</w:delText>
        </w:r>
        <w:r w:rsidDel="0049071B">
          <w:rPr>
            <w:rFonts w:ascii="Open Sans" w:eastAsia="Open Sans" w:hAnsi="Open Sans" w:cs="Open Sans"/>
            <w:spacing w:val="-5"/>
          </w:rPr>
          <w:delText xml:space="preserve"> </w:delText>
        </w:r>
        <w:r w:rsidDel="0049071B">
          <w:rPr>
            <w:rFonts w:ascii="Open Sans" w:eastAsia="Open Sans" w:hAnsi="Open Sans" w:cs="Open Sans"/>
            <w:spacing w:val="-3"/>
          </w:rPr>
          <w:delText>t</w:delText>
        </w:r>
        <w:r w:rsidDel="0049071B">
          <w:rPr>
            <w:rFonts w:ascii="Open Sans" w:eastAsia="Open Sans" w:hAnsi="Open Sans" w:cs="Open Sans"/>
          </w:rPr>
          <w:delText>o</w:delText>
        </w:r>
        <w:r w:rsidDel="0049071B">
          <w:rPr>
            <w:rFonts w:ascii="Open Sans" w:eastAsia="Open Sans" w:hAnsi="Open Sans" w:cs="Open Sans"/>
            <w:spacing w:val="5"/>
          </w:rPr>
          <w:delText xml:space="preserve"> </w:delText>
        </w:r>
        <w:r w:rsidDel="0049071B">
          <w:rPr>
            <w:rFonts w:ascii="Open Sans" w:eastAsia="Open Sans" w:hAnsi="Open Sans" w:cs="Open Sans"/>
          </w:rPr>
          <w:delText>c</w:delText>
        </w:r>
        <w:r w:rsidDel="0049071B">
          <w:rPr>
            <w:rFonts w:ascii="Open Sans" w:eastAsia="Open Sans" w:hAnsi="Open Sans" w:cs="Open Sans"/>
            <w:spacing w:val="-2"/>
          </w:rPr>
          <w:delText>a</w:delText>
        </w:r>
        <w:r w:rsidDel="0049071B">
          <w:rPr>
            <w:rFonts w:ascii="Open Sans" w:eastAsia="Open Sans" w:hAnsi="Open Sans" w:cs="Open Sans"/>
          </w:rPr>
          <w:delText>rry</w:delText>
        </w:r>
        <w:r w:rsidDel="0049071B">
          <w:rPr>
            <w:rFonts w:ascii="Open Sans" w:eastAsia="Open Sans" w:hAnsi="Open Sans" w:cs="Open Sans"/>
            <w:spacing w:val="-4"/>
          </w:rPr>
          <w:delText xml:space="preserve"> </w:delText>
        </w:r>
        <w:r w:rsidDel="0049071B">
          <w:rPr>
            <w:rFonts w:ascii="Open Sans" w:eastAsia="Open Sans" w:hAnsi="Open Sans" w:cs="Open Sans"/>
            <w:spacing w:val="2"/>
          </w:rPr>
          <w:delText>o</w:delText>
        </w:r>
        <w:r w:rsidDel="0049071B">
          <w:rPr>
            <w:rFonts w:ascii="Open Sans" w:eastAsia="Open Sans" w:hAnsi="Open Sans" w:cs="Open Sans"/>
          </w:rPr>
          <w:delText>ut</w:delText>
        </w:r>
        <w:r w:rsidDel="0049071B">
          <w:rPr>
            <w:rFonts w:ascii="Open Sans" w:eastAsia="Open Sans" w:hAnsi="Open Sans" w:cs="Open Sans"/>
            <w:spacing w:val="-1"/>
          </w:rPr>
          <w:delText xml:space="preserve"> </w:delText>
        </w:r>
        <w:r w:rsidDel="0049071B">
          <w:rPr>
            <w:rFonts w:ascii="Open Sans" w:eastAsia="Open Sans" w:hAnsi="Open Sans" w:cs="Open Sans"/>
          </w:rPr>
          <w:delText>a s</w:delText>
        </w:r>
        <w:r w:rsidDel="0049071B">
          <w:rPr>
            <w:rFonts w:ascii="Open Sans" w:eastAsia="Open Sans" w:hAnsi="Open Sans" w:cs="Open Sans"/>
            <w:spacing w:val="-3"/>
          </w:rPr>
          <w:delText>e</w:delText>
        </w:r>
        <w:r w:rsidDel="0049071B">
          <w:rPr>
            <w:rFonts w:ascii="Open Sans" w:eastAsia="Open Sans" w:hAnsi="Open Sans" w:cs="Open Sans"/>
          </w:rPr>
          <w:delText>r</w:delText>
        </w:r>
        <w:r w:rsidDel="0049071B">
          <w:rPr>
            <w:rFonts w:ascii="Open Sans" w:eastAsia="Open Sans" w:hAnsi="Open Sans" w:cs="Open Sans"/>
            <w:spacing w:val="-5"/>
          </w:rPr>
          <w:delText>v</w:delText>
        </w:r>
        <w:r w:rsidDel="0049071B">
          <w:rPr>
            <w:rFonts w:ascii="Open Sans" w:eastAsia="Open Sans" w:hAnsi="Open Sans" w:cs="Open Sans"/>
            <w:spacing w:val="5"/>
          </w:rPr>
          <w:delText>i</w:delText>
        </w:r>
        <w:r w:rsidDel="0049071B">
          <w:rPr>
            <w:rFonts w:ascii="Open Sans" w:eastAsia="Open Sans" w:hAnsi="Open Sans" w:cs="Open Sans"/>
          </w:rPr>
          <w:delText>ce</w:delText>
        </w:r>
        <w:r w:rsidDel="0049071B">
          <w:rPr>
            <w:rFonts w:ascii="Open Sans" w:eastAsia="Open Sans" w:hAnsi="Open Sans" w:cs="Open Sans"/>
            <w:spacing w:val="-3"/>
          </w:rPr>
          <w:delText xml:space="preserve"> t</w:delText>
        </w:r>
        <w:r w:rsidDel="0049071B">
          <w:rPr>
            <w:rFonts w:ascii="Open Sans" w:eastAsia="Open Sans" w:hAnsi="Open Sans" w:cs="Open Sans"/>
          </w:rPr>
          <w:delText>r</w:delText>
        </w:r>
        <w:r w:rsidDel="0049071B">
          <w:rPr>
            <w:rFonts w:ascii="Open Sans" w:eastAsia="Open Sans" w:hAnsi="Open Sans" w:cs="Open Sans"/>
            <w:spacing w:val="5"/>
          </w:rPr>
          <w:delText>i</w:delText>
        </w:r>
        <w:r w:rsidDel="0049071B">
          <w:rPr>
            <w:rFonts w:ascii="Open Sans" w:eastAsia="Open Sans" w:hAnsi="Open Sans" w:cs="Open Sans"/>
          </w:rPr>
          <w:delText>p</w:delText>
        </w:r>
      </w:del>
      <w:ins w:id="44" w:author="Meital Waltman" w:date="2016-09-08T15:17:00Z">
        <w:r w:rsidR="0049071B">
          <w:rPr>
            <w:rFonts w:ascii="Open Sans" w:eastAsia="Open Sans" w:hAnsi="Open Sans" w:cs="Open Sans"/>
          </w:rPr>
          <w:t xml:space="preserve">may travel </w:t>
        </w:r>
      </w:ins>
      <w:ins w:id="45" w:author="Meital Waltman" w:date="2016-09-08T15:22:00Z">
        <w:r w:rsidR="0049071B">
          <w:rPr>
            <w:rFonts w:ascii="Open Sans" w:eastAsia="Open Sans" w:hAnsi="Open Sans" w:cs="Open Sans"/>
          </w:rPr>
          <w:t>-</w:t>
        </w:r>
      </w:ins>
      <w:ins w:id="46" w:author="Meital Waltman" w:date="2016-09-08T15:17:00Z">
        <w:r w:rsidR="0049071B">
          <w:rPr>
            <w:rFonts w:ascii="Open Sans" w:eastAsia="Open Sans" w:hAnsi="Open Sans" w:cs="Open Sans"/>
          </w:rPr>
          <w:t>fro</w:t>
        </w:r>
      </w:ins>
      <w:ins w:id="47" w:author="Meital Waltman" w:date="2016-09-08T15:18:00Z">
        <w:r w:rsidR="0049071B">
          <w:rPr>
            <w:rFonts w:ascii="Open Sans" w:eastAsia="Open Sans" w:hAnsi="Open Sans" w:cs="Open Sans"/>
          </w:rPr>
          <w:t>m</w:t>
        </w:r>
      </w:ins>
      <w:ins w:id="48" w:author="Meital Waltman" w:date="2016-09-08T15:17:00Z">
        <w:r w:rsidR="0049071B">
          <w:rPr>
            <w:rFonts w:ascii="Open Sans" w:eastAsia="Open Sans" w:hAnsi="Open Sans" w:cs="Open Sans"/>
          </w:rPr>
          <w:t xml:space="preserve"> the duty start point to </w:t>
        </w:r>
      </w:ins>
      <w:ins w:id="49" w:author="Meital Waltman" w:date="2016-09-08T15:18:00Z">
        <w:r w:rsidR="0049071B">
          <w:rPr>
            <w:rFonts w:ascii="Open Sans" w:eastAsia="Open Sans" w:hAnsi="Open Sans" w:cs="Open Sans"/>
          </w:rPr>
          <w:t xml:space="preserve">the vehicle location or </w:t>
        </w:r>
      </w:ins>
      <w:ins w:id="50" w:author="Meital Waltman" w:date="2016-09-08T15:21:00Z">
        <w:r w:rsidR="0049071B">
          <w:rPr>
            <w:rFonts w:ascii="Open Sans" w:eastAsia="Open Sans" w:hAnsi="Open Sans" w:cs="Open Sans"/>
          </w:rPr>
          <w:t xml:space="preserve">to the duty end </w:t>
        </w:r>
      </w:ins>
      <w:ins w:id="51" w:author="Meital Waltman" w:date="2016-09-08T15:22:00Z">
        <w:r w:rsidR="0049071B">
          <w:rPr>
            <w:rFonts w:ascii="Open Sans" w:eastAsia="Open Sans" w:hAnsi="Open Sans" w:cs="Open Sans"/>
          </w:rPr>
          <w:t>point</w:t>
        </w:r>
      </w:ins>
      <w:ins w:id="52" w:author="Meital Waltman" w:date="2016-09-08T15:21:00Z">
        <w:r w:rsidR="0049071B">
          <w:rPr>
            <w:rFonts w:ascii="Open Sans" w:eastAsia="Open Sans" w:hAnsi="Open Sans" w:cs="Open Sans"/>
          </w:rPr>
          <w:t xml:space="preserve"> from where he left the vehicle </w:t>
        </w:r>
      </w:ins>
      <w:ins w:id="53" w:author="Meital Waltman" w:date="2016-09-08T15:22:00Z">
        <w:r w:rsidR="0049071B">
          <w:rPr>
            <w:rFonts w:ascii="Open Sans" w:eastAsia="Open Sans" w:hAnsi="Open Sans" w:cs="Open Sans"/>
          </w:rPr>
          <w:t xml:space="preserve">- </w:t>
        </w:r>
      </w:ins>
      <w:ins w:id="54" w:author="Meital Waltman" w:date="2016-09-08T15:21:00Z">
        <w:r w:rsidR="0049071B">
          <w:rPr>
            <w:rFonts w:ascii="Open Sans" w:eastAsia="Open Sans" w:hAnsi="Open Sans" w:cs="Open Sans"/>
          </w:rPr>
          <w:t>as a passenger on a relief vehicle.</w:t>
        </w:r>
      </w:ins>
    </w:p>
    <w:p w:rsidR="00711907" w:rsidRDefault="00C31336">
      <w:pPr>
        <w:spacing w:before="75" w:after="0" w:line="240" w:lineRule="auto"/>
        <w:ind w:left="415" w:right="1588"/>
        <w:jc w:val="both"/>
        <w:rPr>
          <w:rFonts w:ascii="Open Sans" w:eastAsia="Open Sans" w:hAnsi="Open Sans" w:cs="Open Sans"/>
        </w:rPr>
      </w:pPr>
      <w:r>
        <w:pict>
          <v:shape id="_x0000_s1030" type="#_x0000_t75" style="position:absolute;left:0;text-align:left;margin-left:72.75pt;margin-top:9.6pt;width:4.5pt;height:4.5pt;z-index:-251658240;mso-position-horizontal-relative:page">
            <v:imagedata r:id="rId4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-2"/>
        </w:rPr>
        <w:t>A</w:t>
      </w:r>
      <w:r>
        <w:rPr>
          <w:rFonts w:ascii="Open Sans" w:eastAsia="Open Sans" w:hAnsi="Open Sans" w:cs="Open Sans"/>
          <w:b/>
          <w:bCs/>
          <w:spacing w:val="-5"/>
        </w:rPr>
        <w:t>v</w:t>
      </w:r>
      <w:r>
        <w:rPr>
          <w:rFonts w:ascii="Open Sans" w:eastAsia="Open Sans" w:hAnsi="Open Sans" w:cs="Open Sans"/>
          <w:b/>
          <w:bCs/>
          <w:spacing w:val="5"/>
        </w:rPr>
        <w:t>er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-4"/>
        </w:rPr>
        <w:t>g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1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</w:rPr>
        <w:t>s</w:t>
      </w:r>
      <w:r>
        <w:rPr>
          <w:rFonts w:ascii="Open Sans" w:eastAsia="Open Sans" w:hAnsi="Open Sans" w:cs="Open Sans"/>
          <w:b/>
          <w:bCs/>
          <w:spacing w:val="5"/>
        </w:rPr>
        <w:t>hu</w:t>
      </w:r>
      <w:r>
        <w:rPr>
          <w:rFonts w:ascii="Open Sans" w:eastAsia="Open Sans" w:hAnsi="Open Sans" w:cs="Open Sans"/>
          <w:b/>
          <w:bCs/>
          <w:spacing w:val="-5"/>
        </w:rPr>
        <w:t>tt</w:t>
      </w:r>
      <w:r>
        <w:rPr>
          <w:rFonts w:ascii="Open Sans" w:eastAsia="Open Sans" w:hAnsi="Open Sans" w:cs="Open Sans"/>
          <w:b/>
          <w:bCs/>
          <w:spacing w:val="-7"/>
        </w:rPr>
        <w:t>l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7"/>
        </w:rPr>
        <w:t xml:space="preserve"> w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</w:rPr>
        <w:t>t</w:t>
      </w:r>
      <w:r>
        <w:rPr>
          <w:rFonts w:ascii="Open Sans" w:eastAsia="Open Sans" w:hAnsi="Open Sans" w:cs="Open Sans"/>
          <w:b/>
          <w:bCs/>
          <w:spacing w:val="-5"/>
        </w:rPr>
        <w:t xml:space="preserve"> t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-6"/>
        </w:rPr>
        <w:t>m</w:t>
      </w:r>
      <w:r>
        <w:rPr>
          <w:rFonts w:ascii="Open Sans" w:eastAsia="Open Sans" w:hAnsi="Open Sans" w:cs="Open Sans"/>
          <w:b/>
          <w:bCs/>
          <w:spacing w:val="5"/>
        </w:rPr>
        <w:t>e</w:t>
      </w:r>
      <w:r>
        <w:rPr>
          <w:rFonts w:ascii="Open Sans" w:eastAsia="Open Sans" w:hAnsi="Open Sans" w:cs="Open Sans"/>
        </w:rPr>
        <w:t>: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 xml:space="preserve">a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ix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1"/>
        </w:rPr>
        <w:t xml:space="preserve"> </w:t>
      </w:r>
      <w:del w:id="55" w:author="Meital Waltman" w:date="2016-09-08T15:22:00Z">
        <w:r w:rsidDel="0049071B">
          <w:rPr>
            <w:rFonts w:ascii="Open Sans" w:eastAsia="Open Sans" w:hAnsi="Open Sans" w:cs="Open Sans"/>
            <w:spacing w:val="5"/>
          </w:rPr>
          <w:delText>mi</w:delText>
        </w:r>
        <w:r w:rsidDel="0049071B">
          <w:rPr>
            <w:rFonts w:ascii="Open Sans" w:eastAsia="Open Sans" w:hAnsi="Open Sans" w:cs="Open Sans"/>
          </w:rPr>
          <w:delText>n</w:delText>
        </w:r>
        <w:r w:rsidDel="0049071B">
          <w:rPr>
            <w:rFonts w:ascii="Open Sans" w:eastAsia="Open Sans" w:hAnsi="Open Sans" w:cs="Open Sans"/>
            <w:spacing w:val="5"/>
          </w:rPr>
          <w:delText>im</w:delText>
        </w:r>
        <w:r w:rsidDel="0049071B">
          <w:rPr>
            <w:rFonts w:ascii="Open Sans" w:eastAsia="Open Sans" w:hAnsi="Open Sans" w:cs="Open Sans"/>
            <w:spacing w:val="-2"/>
          </w:rPr>
          <w:delText>a</w:delText>
        </w:r>
        <w:r w:rsidDel="0049071B">
          <w:rPr>
            <w:rFonts w:ascii="Open Sans" w:eastAsia="Open Sans" w:hAnsi="Open Sans" w:cs="Open Sans"/>
          </w:rPr>
          <w:delText>l</w:delText>
        </w:r>
        <w:r w:rsidDel="0049071B">
          <w:rPr>
            <w:rFonts w:ascii="Open Sans" w:eastAsia="Open Sans" w:hAnsi="Open Sans" w:cs="Open Sans"/>
            <w:spacing w:val="4"/>
          </w:rPr>
          <w:delText xml:space="preserve"> </w:delText>
        </w:r>
      </w:del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 xml:space="preserve">st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rk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urs</w:t>
      </w:r>
      <w:ins w:id="56" w:author="Meital Waltman" w:date="2016-09-08T15:22:00Z">
        <w:r w:rsidR="0049071B">
          <w:rPr>
            <w:rFonts w:ascii="Open Sans" w:eastAsia="Open Sans" w:hAnsi="Open Sans" w:cs="Open Sans"/>
          </w:rPr>
          <w:t xml:space="preserve"> that is paid for each </w:t>
        </w:r>
      </w:ins>
      <w:ins w:id="57" w:author="Meital Waltman" w:date="2016-09-08T15:23:00Z">
        <w:r w:rsidR="0049071B">
          <w:rPr>
            <w:rFonts w:ascii="Open Sans" w:eastAsia="Open Sans" w:hAnsi="Open Sans" w:cs="Open Sans"/>
          </w:rPr>
          <w:t>use of a shuttle vehicle.</w:t>
        </w:r>
      </w:ins>
    </w:p>
    <w:p w:rsidR="00711907" w:rsidRDefault="00C31336">
      <w:pPr>
        <w:spacing w:before="75" w:after="0" w:line="240" w:lineRule="auto"/>
        <w:ind w:left="415" w:right="193"/>
        <w:rPr>
          <w:rFonts w:ascii="Open Sans" w:eastAsia="Open Sans" w:hAnsi="Open Sans" w:cs="Open Sans"/>
        </w:rPr>
      </w:pPr>
      <w:r>
        <w:pict>
          <v:shape id="_x0000_s1029" type="#_x0000_t75" style="position:absolute;left:0;text-align:left;margin-left:72.75pt;margin-top:9.6pt;width:4.5pt;height:4.5pt;z-index:-251657216;mso-position-horizontal-relative:page">
            <v:imagedata r:id="rId4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-3"/>
        </w:rPr>
        <w:t>P</w:t>
      </w:r>
      <w:r>
        <w:rPr>
          <w:rFonts w:ascii="Open Sans" w:eastAsia="Open Sans" w:hAnsi="Open Sans" w:cs="Open Sans"/>
          <w:b/>
          <w:bCs/>
          <w:spacing w:val="5"/>
        </w:rPr>
        <w:t>en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-7"/>
        </w:rPr>
        <w:t>l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</w:rPr>
        <w:t>y</w:t>
      </w:r>
      <w:r>
        <w:rPr>
          <w:rFonts w:ascii="Open Sans" w:eastAsia="Open Sans" w:hAnsi="Open Sans" w:cs="Open Sans"/>
          <w:b/>
          <w:bCs/>
          <w:spacing w:val="-6"/>
        </w:rPr>
        <w:t xml:space="preserve"> </w:t>
      </w:r>
      <w:r>
        <w:rPr>
          <w:rFonts w:ascii="Open Sans" w:eastAsia="Open Sans" w:hAnsi="Open Sans" w:cs="Open Sans"/>
          <w:b/>
          <w:bCs/>
          <w:spacing w:val="5"/>
        </w:rPr>
        <w:t>f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7"/>
        </w:rPr>
        <w:t>c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5"/>
        </w:rPr>
        <w:t>r</w:t>
      </w:r>
      <w:r>
        <w:rPr>
          <w:rFonts w:ascii="Open Sans" w:eastAsia="Open Sans" w:hAnsi="Open Sans" w:cs="Open Sans"/>
        </w:rPr>
        <w:t>: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 xml:space="preserve">a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5"/>
        </w:rPr>
        <w:t>li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x</w:t>
      </w:r>
      <w:r>
        <w:rPr>
          <w:rFonts w:ascii="Open Sans" w:eastAsia="Open Sans" w:hAnsi="Open Sans" w:cs="Open Sans"/>
        </w:rPr>
        <w:t>i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4"/>
        </w:rPr>
        <w:t>'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nc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.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I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a 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7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us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2"/>
        </w:rPr>
        <w:t xml:space="preserve"> a</w:t>
      </w:r>
      <w:ins w:id="58" w:author="Meital Waltman" w:date="2016-09-08T15:23:00Z">
        <w:r>
          <w:rPr>
            <w:rFonts w:ascii="Open Sans" w:eastAsia="Open Sans" w:hAnsi="Open Sans" w:cs="Open Sans"/>
            <w:spacing w:val="-2"/>
          </w:rPr>
          <w:t xml:space="preserve"> </w:t>
        </w:r>
      </w:ins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xi</w:t>
      </w:r>
      <w:r>
        <w:rPr>
          <w:rFonts w:ascii="Open Sans" w:eastAsia="Open Sans" w:hAnsi="Open Sans" w:cs="Open Sans"/>
        </w:rPr>
        <w:t>.</w:t>
      </w:r>
    </w:p>
    <w:p w:rsidR="00711907" w:rsidRDefault="00C31336">
      <w:pPr>
        <w:spacing w:before="75" w:after="0" w:line="240" w:lineRule="auto"/>
        <w:ind w:left="415" w:right="43"/>
        <w:jc w:val="both"/>
        <w:rPr>
          <w:rFonts w:ascii="Open Sans" w:eastAsia="Open Sans" w:hAnsi="Open Sans" w:cs="Open Sans"/>
        </w:rPr>
      </w:pPr>
      <w:r>
        <w:pict>
          <v:shape id="_x0000_s1028" type="#_x0000_t75" style="position:absolute;left:0;text-align:left;margin-left:72.75pt;margin-top:9.6pt;width:4.5pt;height:4.5pt;z-index:-251656192;mso-position-horizontal-relative:page">
            <v:imagedata r:id="rId4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-1"/>
        </w:rPr>
        <w:t>U</w:t>
      </w:r>
      <w:r>
        <w:rPr>
          <w:rFonts w:ascii="Open Sans" w:eastAsia="Open Sans" w:hAnsi="Open Sans" w:cs="Open Sans"/>
          <w:b/>
          <w:bCs/>
          <w:spacing w:val="-4"/>
        </w:rPr>
        <w:t>s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5"/>
        </w:rPr>
        <w:t xml:space="preserve"> </w:t>
      </w:r>
      <w:r>
        <w:rPr>
          <w:rFonts w:ascii="Open Sans" w:eastAsia="Open Sans" w:hAnsi="Open Sans" w:cs="Open Sans"/>
          <w:b/>
          <w:bCs/>
          <w:spacing w:val="-5"/>
        </w:rPr>
        <w:t>v</w:t>
      </w:r>
      <w:r>
        <w:rPr>
          <w:rFonts w:ascii="Open Sans" w:eastAsia="Open Sans" w:hAnsi="Open Sans" w:cs="Open Sans"/>
          <w:b/>
          <w:bCs/>
          <w:spacing w:val="5"/>
        </w:rPr>
        <w:t>eh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7"/>
        </w:rPr>
        <w:t>c</w:t>
      </w:r>
      <w:r>
        <w:rPr>
          <w:rFonts w:ascii="Open Sans" w:eastAsia="Open Sans" w:hAnsi="Open Sans" w:cs="Open Sans"/>
          <w:b/>
          <w:bCs/>
          <w:spacing w:val="-7"/>
        </w:rPr>
        <w:t>l</w:t>
      </w:r>
      <w:r>
        <w:rPr>
          <w:rFonts w:ascii="Open Sans" w:eastAsia="Open Sans" w:hAnsi="Open Sans" w:cs="Open Sans"/>
          <w:b/>
          <w:bCs/>
          <w:spacing w:val="5"/>
        </w:rPr>
        <w:t>e</w:t>
      </w:r>
      <w:r>
        <w:rPr>
          <w:rFonts w:ascii="Open Sans" w:eastAsia="Open Sans" w:hAnsi="Open Sans" w:cs="Open Sans"/>
          <w:b/>
          <w:bCs/>
        </w:rPr>
        <w:t>s</w:t>
      </w:r>
      <w:r>
        <w:rPr>
          <w:rFonts w:ascii="Open Sans" w:eastAsia="Open Sans" w:hAnsi="Open Sans" w:cs="Open Sans"/>
          <w:b/>
          <w:bCs/>
          <w:spacing w:val="-6"/>
        </w:rPr>
        <w:t xml:space="preserve"> 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</w:rPr>
        <w:t>s</w:t>
      </w:r>
      <w:r>
        <w:rPr>
          <w:rFonts w:ascii="Open Sans" w:eastAsia="Open Sans" w:hAnsi="Open Sans" w:cs="Open Sans"/>
          <w:b/>
          <w:bCs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spacing w:val="5"/>
        </w:rPr>
        <w:t>re</w:t>
      </w:r>
      <w:r>
        <w:rPr>
          <w:rFonts w:ascii="Open Sans" w:eastAsia="Open Sans" w:hAnsi="Open Sans" w:cs="Open Sans"/>
          <w:b/>
          <w:bCs/>
          <w:spacing w:val="-7"/>
        </w:rPr>
        <w:t>li</w:t>
      </w:r>
      <w:r>
        <w:rPr>
          <w:rFonts w:ascii="Open Sans" w:eastAsia="Open Sans" w:hAnsi="Open Sans" w:cs="Open Sans"/>
          <w:b/>
          <w:bCs/>
          <w:spacing w:val="5"/>
        </w:rPr>
        <w:t>e</w:t>
      </w:r>
      <w:r>
        <w:rPr>
          <w:rFonts w:ascii="Open Sans" w:eastAsia="Open Sans" w:hAnsi="Open Sans" w:cs="Open Sans"/>
          <w:b/>
          <w:bCs/>
        </w:rPr>
        <w:t>f</w:t>
      </w:r>
      <w:r>
        <w:rPr>
          <w:rFonts w:ascii="Open Sans" w:eastAsia="Open Sans" w:hAnsi="Open Sans" w:cs="Open Sans"/>
          <w:b/>
          <w:bCs/>
          <w:spacing w:val="5"/>
        </w:rPr>
        <w:t xml:space="preserve"> </w:t>
      </w:r>
      <w:r>
        <w:rPr>
          <w:rFonts w:ascii="Open Sans" w:eastAsia="Open Sans" w:hAnsi="Open Sans" w:cs="Open Sans"/>
          <w:b/>
          <w:bCs/>
          <w:spacing w:val="-5"/>
        </w:rPr>
        <w:t>v</w:t>
      </w:r>
      <w:r>
        <w:rPr>
          <w:rFonts w:ascii="Open Sans" w:eastAsia="Open Sans" w:hAnsi="Open Sans" w:cs="Open Sans"/>
          <w:b/>
          <w:bCs/>
          <w:spacing w:val="5"/>
        </w:rPr>
        <w:t>eh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7"/>
        </w:rPr>
        <w:t>c</w:t>
      </w:r>
      <w:r>
        <w:rPr>
          <w:rFonts w:ascii="Open Sans" w:eastAsia="Open Sans" w:hAnsi="Open Sans" w:cs="Open Sans"/>
          <w:b/>
          <w:bCs/>
          <w:spacing w:val="-7"/>
        </w:rPr>
        <w:t>l</w:t>
      </w:r>
      <w:r>
        <w:rPr>
          <w:rFonts w:ascii="Open Sans" w:eastAsia="Open Sans" w:hAnsi="Open Sans" w:cs="Open Sans"/>
          <w:b/>
          <w:bCs/>
          <w:spacing w:val="5"/>
        </w:rPr>
        <w:t>e</w:t>
      </w:r>
      <w:r>
        <w:rPr>
          <w:rFonts w:ascii="Open Sans" w:eastAsia="Open Sans" w:hAnsi="Open Sans" w:cs="Open Sans"/>
          <w:b/>
          <w:bCs/>
          <w:spacing w:val="-5"/>
        </w:rPr>
        <w:t>s</w:t>
      </w:r>
      <w:r>
        <w:rPr>
          <w:rFonts w:ascii="Open Sans" w:eastAsia="Open Sans" w:hAnsi="Open Sans" w:cs="Open Sans"/>
        </w:rPr>
        <w:t xml:space="preserve">: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ll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</w:rPr>
        <w:t>s c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rs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dh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ds.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t d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by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5"/>
        </w:rPr>
        <w:t>im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</w:rPr>
        <w:t>a 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</w:rPr>
        <w:t xml:space="preserve">.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gh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</w:rPr>
        <w:t>,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gr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del w:id="59" w:author="Meital Waltman" w:date="2016-09-08T15:23:00Z">
        <w:r w:rsidDel="00C31336">
          <w:rPr>
            <w:rFonts w:ascii="Open Sans" w:eastAsia="Open Sans" w:hAnsi="Open Sans" w:cs="Open Sans"/>
          </w:rPr>
          <w:delText>p</w:delText>
        </w:r>
        <w:r w:rsidDel="00C31336">
          <w:rPr>
            <w:rFonts w:ascii="Open Sans" w:eastAsia="Open Sans" w:hAnsi="Open Sans" w:cs="Open Sans"/>
            <w:spacing w:val="-3"/>
          </w:rPr>
          <w:delText>e</w:delText>
        </w:r>
        <w:r w:rsidDel="00C31336">
          <w:rPr>
            <w:rFonts w:ascii="Open Sans" w:eastAsia="Open Sans" w:hAnsi="Open Sans" w:cs="Open Sans"/>
          </w:rPr>
          <w:delText>r</w:delText>
        </w:r>
        <w:r w:rsidDel="00C31336">
          <w:rPr>
            <w:rFonts w:ascii="Open Sans" w:eastAsia="Open Sans" w:hAnsi="Open Sans" w:cs="Open Sans"/>
            <w:spacing w:val="-3"/>
          </w:rPr>
          <w:delText>e</w:delText>
        </w:r>
        <w:r w:rsidDel="00C31336">
          <w:rPr>
            <w:rFonts w:ascii="Open Sans" w:eastAsia="Open Sans" w:hAnsi="Open Sans" w:cs="Open Sans"/>
            <w:spacing w:val="1"/>
          </w:rPr>
          <w:delText>f</w:delText>
        </w:r>
        <w:r w:rsidDel="00C31336">
          <w:rPr>
            <w:rFonts w:ascii="Open Sans" w:eastAsia="Open Sans" w:hAnsi="Open Sans" w:cs="Open Sans"/>
          </w:rPr>
          <w:delText>r</w:delText>
        </w:r>
        <w:r w:rsidDel="00C31336">
          <w:rPr>
            <w:rFonts w:ascii="Open Sans" w:eastAsia="Open Sans" w:hAnsi="Open Sans" w:cs="Open Sans"/>
            <w:spacing w:val="-3"/>
          </w:rPr>
          <w:delText>e</w:delText>
        </w:r>
        <w:r w:rsidDel="00C31336">
          <w:rPr>
            <w:rFonts w:ascii="Open Sans" w:eastAsia="Open Sans" w:hAnsi="Open Sans" w:cs="Open Sans"/>
          </w:rPr>
          <w:delText>nce</w:delText>
        </w:r>
      </w:del>
      <w:ins w:id="60" w:author="Meital Waltman" w:date="2016-09-08T15:23:00Z">
        <w:r>
          <w:rPr>
            <w:rFonts w:ascii="Open Sans" w:eastAsia="Open Sans" w:hAnsi="Open Sans" w:cs="Open Sans"/>
          </w:rPr>
          <w:t>p</w:t>
        </w:r>
        <w:r>
          <w:rPr>
            <w:rFonts w:ascii="Open Sans" w:eastAsia="Open Sans" w:hAnsi="Open Sans" w:cs="Open Sans"/>
            <w:spacing w:val="-3"/>
          </w:rPr>
          <w:t>r</w:t>
        </w:r>
        <w:r>
          <w:rPr>
            <w:rFonts w:ascii="Open Sans" w:eastAsia="Open Sans" w:hAnsi="Open Sans" w:cs="Open Sans"/>
          </w:rPr>
          <w:t>e</w:t>
        </w:r>
        <w:r>
          <w:rPr>
            <w:rFonts w:ascii="Open Sans" w:eastAsia="Open Sans" w:hAnsi="Open Sans" w:cs="Open Sans"/>
            <w:spacing w:val="-3"/>
          </w:rPr>
          <w:t>f</w:t>
        </w:r>
        <w:r>
          <w:rPr>
            <w:rFonts w:ascii="Open Sans" w:eastAsia="Open Sans" w:hAnsi="Open Sans" w:cs="Open Sans"/>
            <w:spacing w:val="1"/>
          </w:rPr>
          <w:t>e</w:t>
        </w:r>
        <w:r>
          <w:rPr>
            <w:rFonts w:ascii="Open Sans" w:eastAsia="Open Sans" w:hAnsi="Open Sans" w:cs="Open Sans"/>
          </w:rPr>
          <w:t>r</w:t>
        </w:r>
        <w:r>
          <w:rPr>
            <w:rFonts w:ascii="Open Sans" w:eastAsia="Open Sans" w:hAnsi="Open Sans" w:cs="Open Sans"/>
            <w:spacing w:val="-3"/>
          </w:rPr>
          <w:t>e</w:t>
        </w:r>
        <w:r>
          <w:rPr>
            <w:rFonts w:ascii="Open Sans" w:eastAsia="Open Sans" w:hAnsi="Open Sans" w:cs="Open Sans"/>
          </w:rPr>
          <w:t>nce</w:t>
        </w:r>
      </w:ins>
      <w:bookmarkStart w:id="61" w:name="_GoBack"/>
      <w:bookmarkEnd w:id="61"/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 use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a 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dh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 xml:space="preserve"> a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ns</w:t>
      </w:r>
      <w:r>
        <w:rPr>
          <w:rFonts w:ascii="Open Sans" w:eastAsia="Open Sans" w:hAnsi="Open Sans" w:cs="Open Sans"/>
          <w:spacing w:val="2"/>
        </w:rPr>
        <w:t xml:space="preserve"> 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a 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</w:p>
    <w:p w:rsidR="00711907" w:rsidRDefault="00C31336">
      <w:pPr>
        <w:spacing w:before="75" w:after="0" w:line="240" w:lineRule="auto"/>
        <w:ind w:left="415" w:right="3684"/>
        <w:jc w:val="both"/>
        <w:rPr>
          <w:rFonts w:ascii="Open Sans" w:eastAsia="Open Sans" w:hAnsi="Open Sans" w:cs="Open Sans"/>
        </w:rPr>
      </w:pPr>
      <w:r>
        <w:pict>
          <v:shape id="_x0000_s1027" type="#_x0000_t75" style="position:absolute;left:0;text-align:left;margin-left:72.75pt;margin-top:9.6pt;width:4.5pt;height:4.5pt;z-index:-251655168;mso-position-horizontal-relative:page">
            <v:imagedata r:id="rId4" o:title=""/>
            <w10:wrap anchorx="page"/>
          </v:shape>
        </w:pic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be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nce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pr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nce</w:t>
      </w:r>
    </w:p>
    <w:p w:rsidR="00711907" w:rsidRDefault="00711907">
      <w:pPr>
        <w:spacing w:after="0"/>
        <w:jc w:val="both"/>
        <w:sectPr w:rsidR="00711907">
          <w:pgSz w:w="11920" w:h="16840"/>
          <w:pgMar w:top="1560" w:right="1340" w:bottom="280" w:left="1280" w:header="720" w:footer="720" w:gutter="0"/>
          <w:cols w:space="720"/>
        </w:sectPr>
      </w:pPr>
    </w:p>
    <w:p w:rsidR="00711907" w:rsidRDefault="00711907">
      <w:pPr>
        <w:spacing w:before="9" w:after="0" w:line="150" w:lineRule="exact"/>
        <w:rPr>
          <w:sz w:val="15"/>
          <w:szCs w:val="15"/>
        </w:rPr>
      </w:pPr>
    </w:p>
    <w:p w:rsidR="00711907" w:rsidRDefault="00C31336">
      <w:pPr>
        <w:spacing w:after="0" w:line="362" w:lineRule="exact"/>
        <w:ind w:left="115" w:right="-20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b/>
          <w:bCs/>
          <w:i/>
          <w:color w:val="8A2BE1"/>
          <w:spacing w:val="-5"/>
          <w:position w:val="1"/>
          <w:sz w:val="28"/>
          <w:szCs w:val="28"/>
        </w:rPr>
        <w:t>R</w:t>
      </w:r>
      <w:r>
        <w:rPr>
          <w:rFonts w:ascii="Open Sans" w:eastAsia="Open Sans" w:hAnsi="Open Sans" w:cs="Open Sans"/>
          <w:b/>
          <w:bCs/>
          <w:i/>
          <w:color w:val="8A2BE1"/>
          <w:spacing w:val="-6"/>
          <w:position w:val="1"/>
          <w:sz w:val="28"/>
          <w:szCs w:val="28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position w:val="1"/>
          <w:sz w:val="28"/>
          <w:szCs w:val="28"/>
        </w:rPr>
        <w:t>li</w:t>
      </w:r>
      <w:r>
        <w:rPr>
          <w:rFonts w:ascii="Open Sans" w:eastAsia="Open Sans" w:hAnsi="Open Sans" w:cs="Open Sans"/>
          <w:b/>
          <w:bCs/>
          <w:i/>
          <w:color w:val="8A2BE1"/>
          <w:spacing w:val="-6"/>
          <w:position w:val="1"/>
          <w:sz w:val="28"/>
          <w:szCs w:val="28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position w:val="1"/>
          <w:sz w:val="28"/>
          <w:szCs w:val="28"/>
        </w:rPr>
        <w:t>f</w:t>
      </w:r>
      <w:r>
        <w:rPr>
          <w:rFonts w:ascii="Open Sans" w:eastAsia="Open Sans" w:hAnsi="Open Sans" w:cs="Open Sans"/>
          <w:b/>
          <w:bCs/>
          <w:i/>
          <w:color w:val="8A2BE1"/>
          <w:spacing w:val="15"/>
          <w:position w:val="1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position w:val="1"/>
          <w:sz w:val="28"/>
          <w:szCs w:val="28"/>
        </w:rPr>
        <w:t>V</w:t>
      </w:r>
      <w:r>
        <w:rPr>
          <w:rFonts w:ascii="Open Sans" w:eastAsia="Open Sans" w:hAnsi="Open Sans" w:cs="Open Sans"/>
          <w:b/>
          <w:bCs/>
          <w:i/>
          <w:color w:val="8A2BE1"/>
          <w:spacing w:val="-6"/>
          <w:position w:val="1"/>
          <w:sz w:val="28"/>
          <w:szCs w:val="28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spacing w:val="-4"/>
          <w:position w:val="1"/>
          <w:sz w:val="28"/>
          <w:szCs w:val="28"/>
        </w:rPr>
        <w:t>h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position w:val="1"/>
          <w:sz w:val="28"/>
          <w:szCs w:val="28"/>
        </w:rPr>
        <w:t>i</w:t>
      </w:r>
      <w:r>
        <w:rPr>
          <w:rFonts w:ascii="Open Sans" w:eastAsia="Open Sans" w:hAnsi="Open Sans" w:cs="Open Sans"/>
          <w:b/>
          <w:bCs/>
          <w:i/>
          <w:color w:val="8A2BE1"/>
          <w:position w:val="1"/>
          <w:sz w:val="28"/>
          <w:szCs w:val="28"/>
        </w:rPr>
        <w:t>c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position w:val="1"/>
          <w:sz w:val="28"/>
          <w:szCs w:val="28"/>
        </w:rPr>
        <w:t>l</w:t>
      </w:r>
      <w:r>
        <w:rPr>
          <w:rFonts w:ascii="Open Sans" w:eastAsia="Open Sans" w:hAnsi="Open Sans" w:cs="Open Sans"/>
          <w:b/>
          <w:bCs/>
          <w:i/>
          <w:color w:val="8A2BE1"/>
          <w:spacing w:val="-6"/>
          <w:position w:val="1"/>
          <w:sz w:val="28"/>
          <w:szCs w:val="28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position w:val="1"/>
          <w:sz w:val="28"/>
          <w:szCs w:val="28"/>
        </w:rPr>
        <w:t>s</w:t>
      </w:r>
    </w:p>
    <w:p w:rsidR="00711907" w:rsidRDefault="00711907">
      <w:pPr>
        <w:spacing w:before="9" w:after="0" w:line="160" w:lineRule="exact"/>
        <w:rPr>
          <w:sz w:val="16"/>
          <w:szCs w:val="16"/>
        </w:rPr>
      </w:pPr>
    </w:p>
    <w:p w:rsidR="00711907" w:rsidRDefault="00C31336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ur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711907" w:rsidRDefault="00711907">
      <w:pPr>
        <w:spacing w:after="0" w:line="120" w:lineRule="exact"/>
        <w:rPr>
          <w:sz w:val="12"/>
          <w:szCs w:val="12"/>
        </w:rPr>
      </w:pPr>
    </w:p>
    <w:p w:rsidR="00711907" w:rsidRDefault="00C31336">
      <w:pPr>
        <w:spacing w:after="0" w:line="240" w:lineRule="auto"/>
        <w:ind w:left="115" w:right="226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1"/>
        </w:rPr>
        <w:t>ff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rs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m</w:t>
      </w:r>
      <w:r>
        <w:rPr>
          <w:rFonts w:ascii="Open Sans" w:eastAsia="Open Sans" w:hAnsi="Open Sans" w:cs="Open Sans"/>
          <w:color w:val="3F3F3F"/>
          <w:spacing w:val="7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us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d,</w:t>
      </w:r>
      <w:r>
        <w:rPr>
          <w:rFonts w:ascii="Open Sans" w:eastAsia="Open Sans" w:hAnsi="Open Sans" w:cs="Open Sans"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v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eh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7"/>
        </w:rPr>
        <w:t>c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</w:rPr>
        <w:t xml:space="preserve">s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f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v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eh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7"/>
        </w:rPr>
        <w:t>c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s</w:t>
      </w:r>
      <w:r>
        <w:rPr>
          <w:rFonts w:ascii="Open Sans" w:eastAsia="Open Sans" w:hAnsi="Open Sans" w:cs="Open Sans"/>
          <w:color w:val="3F3F3F"/>
        </w:rPr>
        <w:t>.</w:t>
      </w:r>
    </w:p>
    <w:p w:rsidR="00711907" w:rsidRDefault="00711907">
      <w:pPr>
        <w:spacing w:after="0" w:line="120" w:lineRule="exact"/>
        <w:rPr>
          <w:sz w:val="12"/>
          <w:szCs w:val="12"/>
        </w:rPr>
      </w:pPr>
    </w:p>
    <w:p w:rsidR="00711907" w:rsidRDefault="00C31336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rere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q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</w:rPr>
        <w:t>: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us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</w:p>
    <w:p w:rsidR="00711907" w:rsidRDefault="00711907">
      <w:pPr>
        <w:spacing w:after="0" w:line="120" w:lineRule="exact"/>
        <w:rPr>
          <w:sz w:val="12"/>
          <w:szCs w:val="12"/>
        </w:rPr>
      </w:pPr>
    </w:p>
    <w:p w:rsidR="00711907" w:rsidRDefault="00C31336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711907" w:rsidRDefault="00711907">
      <w:pPr>
        <w:spacing w:before="2" w:after="0" w:line="130" w:lineRule="exact"/>
        <w:rPr>
          <w:sz w:val="13"/>
          <w:szCs w:val="13"/>
        </w:rPr>
      </w:pPr>
    </w:p>
    <w:p w:rsidR="00711907" w:rsidRDefault="001C16D6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6" type="#_x0000_t75" style="width:459.95pt;height:232.1pt;mso-position-horizontal-relative:char;mso-position-vertical-relative:line">
            <v:imagedata r:id="rId6" o:title=""/>
          </v:shape>
        </w:pict>
      </w:r>
    </w:p>
    <w:p w:rsidR="00711907" w:rsidRDefault="00711907">
      <w:pPr>
        <w:spacing w:before="9" w:after="0" w:line="150" w:lineRule="exact"/>
        <w:rPr>
          <w:sz w:val="15"/>
          <w:szCs w:val="15"/>
        </w:rPr>
      </w:pPr>
    </w:p>
    <w:p w:rsidR="00711907" w:rsidRDefault="00C31336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711907" w:rsidRDefault="00711907">
      <w:pPr>
        <w:spacing w:after="0" w:line="120" w:lineRule="exact"/>
        <w:rPr>
          <w:sz w:val="12"/>
          <w:szCs w:val="12"/>
        </w:rPr>
      </w:pPr>
    </w:p>
    <w:p w:rsidR="00711907" w:rsidRDefault="00C31336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 xml:space="preserve">n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w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li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 xml:space="preserve">a </w:t>
      </w:r>
      <w:proofErr w:type="spellStart"/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dh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proofErr w:type="spellEnd"/>
      <w:r>
        <w:rPr>
          <w:rFonts w:ascii="Open Sans" w:eastAsia="Open Sans" w:hAnsi="Open Sans" w:cs="Open Sans"/>
          <w:color w:val="3F3F3F"/>
        </w:rPr>
        <w:t>.</w:t>
      </w:r>
    </w:p>
    <w:sectPr w:rsidR="00711907">
      <w:pgSz w:w="11920" w:h="16840"/>
      <w:pgMar w:top="1560" w:right="12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ital Waltman">
    <w15:presenceInfo w15:providerId="None" w15:userId="Meital Waltm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11907"/>
    <w:rsid w:val="001C16D6"/>
    <w:rsid w:val="0049071B"/>
    <w:rsid w:val="00711907"/>
    <w:rsid w:val="00976FC1"/>
    <w:rsid w:val="00AE7776"/>
    <w:rsid w:val="00C31336"/>
    <w:rsid w:val="00F4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44954CC2"/>
  <w15:docId w15:val="{005EE299-E9D8-4DDE-8DA7-1023E2DC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Meital Waltman</cp:lastModifiedBy>
  <cp:revision>3</cp:revision>
  <dcterms:created xsi:type="dcterms:W3CDTF">2016-09-04T11:58:00Z</dcterms:created>
  <dcterms:modified xsi:type="dcterms:W3CDTF">2016-09-08T12:24:00Z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2016-09-04T00:00:00Z</vt:filetime>
  </property>
  <property fmtid="{D5CDD505-2E9C-101B-9397-08002B2CF9AE}" pid="3" name="LastSaved">
    <vt:filetime>2016-09-04T00:00:00Z</vt:filetime>
  </property>
</Properties>
</file>