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76" w:rsidRDefault="00686E76">
      <w:pPr>
        <w:spacing w:before="7" w:after="0" w:line="150" w:lineRule="exact"/>
        <w:rPr>
          <w:sz w:val="15"/>
          <w:szCs w:val="15"/>
        </w:rPr>
      </w:pPr>
    </w:p>
    <w:p w:rsidR="00686E76" w:rsidRDefault="00686E76">
      <w:pPr>
        <w:spacing w:after="0" w:line="200" w:lineRule="exact"/>
        <w:rPr>
          <w:sz w:val="20"/>
          <w:szCs w:val="20"/>
        </w:rPr>
      </w:pPr>
    </w:p>
    <w:p w:rsidR="00686E76" w:rsidRDefault="00686E76">
      <w:pPr>
        <w:spacing w:after="0" w:line="200" w:lineRule="exact"/>
        <w:rPr>
          <w:sz w:val="20"/>
          <w:szCs w:val="20"/>
        </w:rPr>
      </w:pPr>
    </w:p>
    <w:p w:rsidR="00686E76" w:rsidRDefault="000217DF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Re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li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f</w:t>
      </w:r>
      <w:r>
        <w:rPr>
          <w:rFonts w:ascii="Open Sans" w:eastAsia="Open Sans" w:hAnsi="Open Sans" w:cs="Open Sans"/>
          <w:b/>
          <w:bCs/>
          <w:color w:val="4E80BD"/>
          <w:spacing w:val="10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6"/>
          <w:position w:val="2"/>
          <w:sz w:val="44"/>
          <w:szCs w:val="44"/>
        </w:rPr>
        <w:t>P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o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n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t</w:t>
      </w:r>
    </w:p>
    <w:p w:rsidR="00686E76" w:rsidRDefault="00686E76">
      <w:pPr>
        <w:spacing w:before="17" w:after="0" w:line="200" w:lineRule="exact"/>
        <w:rPr>
          <w:sz w:val="20"/>
          <w:szCs w:val="20"/>
        </w:rPr>
      </w:pPr>
    </w:p>
    <w:p w:rsidR="00686E76" w:rsidRDefault="000217DF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6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rk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-f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to</w:t>
      </w:r>
      <w:r>
        <w:rPr>
          <w:rFonts w:ascii="Arial" w:eastAsia="Arial" w:hAnsi="Arial" w:cs="Arial"/>
          <w:b/>
          <w:bCs/>
          <w:i/>
          <w:color w:val="004CDD"/>
          <w:spacing w:val="8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Us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oin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</w:p>
    <w:p w:rsidR="00686E76" w:rsidRDefault="00686E76">
      <w:pPr>
        <w:spacing w:before="8" w:after="0" w:line="100" w:lineRule="exact"/>
        <w:rPr>
          <w:sz w:val="10"/>
          <w:szCs w:val="10"/>
        </w:rPr>
      </w:pPr>
    </w:p>
    <w:p w:rsidR="00686E76" w:rsidRDefault="000217DF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position:absolute;left:0;text-align:left;margin-left:72.75pt;margin-top:5.85pt;width:4.5pt;height:4.5pt;z-index:-251668992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5"/>
        </w:rPr>
        <w:t>U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t up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us 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</w:p>
    <w:p w:rsidR="00686E76" w:rsidRDefault="000217DF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52" type="#_x0000_t75" style="position:absolute;left:0;text-align:left;margin-left:72.75pt;margin-top:9.6pt;width:4.5pt;height:4.5pt;z-index:-251667968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-1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</w:p>
    <w:p w:rsidR="00686E76" w:rsidRDefault="00686E76">
      <w:pPr>
        <w:spacing w:before="19" w:after="0" w:line="240" w:lineRule="exact"/>
        <w:rPr>
          <w:sz w:val="24"/>
          <w:szCs w:val="24"/>
        </w:rPr>
      </w:pPr>
    </w:p>
    <w:p w:rsidR="00686E76" w:rsidRDefault="000217DF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:rsidR="00686E76" w:rsidRDefault="00686E76">
      <w:pPr>
        <w:spacing w:before="8" w:after="0" w:line="100" w:lineRule="exact"/>
        <w:rPr>
          <w:sz w:val="10"/>
          <w:szCs w:val="10"/>
        </w:rPr>
      </w:pPr>
    </w:p>
    <w:p w:rsidR="00686E76" w:rsidRDefault="000217DF">
      <w:pPr>
        <w:spacing w:after="0" w:line="240" w:lineRule="auto"/>
        <w:ind w:left="115" w:right="29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use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dr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 c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n,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ny 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a sp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us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so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d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a 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.</w:t>
      </w:r>
    </w:p>
    <w:p w:rsidR="00686E76" w:rsidRDefault="00686E76">
      <w:pPr>
        <w:spacing w:before="18" w:after="0" w:line="240" w:lineRule="exact"/>
        <w:rPr>
          <w:sz w:val="24"/>
          <w:szCs w:val="24"/>
        </w:rPr>
      </w:pPr>
    </w:p>
    <w:p w:rsidR="00686E76" w:rsidRDefault="000217DF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pl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Ava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Op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ibu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proofErr w:type="spellEnd"/>
    </w:p>
    <w:p w:rsidR="00686E76" w:rsidRDefault="00686E76">
      <w:pPr>
        <w:spacing w:before="8" w:after="0" w:line="100" w:lineRule="exact"/>
        <w:rPr>
          <w:sz w:val="10"/>
          <w:szCs w:val="10"/>
        </w:rPr>
      </w:pPr>
    </w:p>
    <w:p w:rsidR="00686E76" w:rsidRDefault="000217DF">
      <w:pPr>
        <w:spacing w:after="0" w:line="240" w:lineRule="auto"/>
        <w:ind w:left="115" w:right="116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supp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d.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del w:id="0" w:author="Meital Waltman" w:date="2016-09-08T15:50:00Z">
        <w:r w:rsidDel="00EE623D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EE623D">
          <w:rPr>
            <w:rFonts w:ascii="Open Sans" w:eastAsia="Open Sans" w:hAnsi="Open Sans" w:cs="Open Sans"/>
            <w:color w:val="3F3F3F"/>
          </w:rPr>
          <w:delText>he</w:delText>
        </w:r>
        <w:r w:rsidDel="00EE623D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</w:del>
      <w:ins w:id="1" w:author="Meital Waltman" w:date="2016-09-08T15:50:00Z">
        <w:r w:rsidR="00EE623D">
          <w:rPr>
            <w:rFonts w:ascii="Open Sans" w:eastAsia="Open Sans" w:hAnsi="Open Sans" w:cs="Open Sans"/>
            <w:color w:val="3F3F3F"/>
            <w:spacing w:val="-3"/>
          </w:rPr>
          <w:t>T</w:t>
        </w:r>
        <w:r w:rsidR="00EE623D">
          <w:rPr>
            <w:rFonts w:ascii="Open Sans" w:eastAsia="Open Sans" w:hAnsi="Open Sans" w:cs="Open Sans"/>
            <w:color w:val="3F3F3F"/>
          </w:rPr>
          <w:t>he</w:t>
        </w:r>
        <w:r w:rsidR="00EE623D">
          <w:rPr>
            <w:rFonts w:ascii="Open Sans" w:eastAsia="Open Sans" w:hAnsi="Open Sans" w:cs="Open Sans"/>
            <w:color w:val="3F3F3F"/>
            <w:spacing w:val="-2"/>
          </w:rPr>
          <w:t xml:space="preserve"> </w:t>
        </w:r>
      </w:ins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-3"/>
        </w:rPr>
        <w:t>ee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r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a 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.</w:t>
      </w:r>
    </w:p>
    <w:p w:rsidR="00686E76" w:rsidRDefault="000217DF">
      <w:pPr>
        <w:spacing w:before="27" w:after="0" w:line="240" w:lineRule="auto"/>
        <w:ind w:left="115" w:right="-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sz w:val="24"/>
          <w:szCs w:val="24"/>
        </w:rPr>
        <w:t>Ta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b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l</w:t>
      </w:r>
      <w:r>
        <w:rPr>
          <w:rFonts w:ascii="Open Sans" w:eastAsia="Open Sans" w:hAnsi="Open Sans" w:cs="Open Sans"/>
          <w:i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3"/>
          <w:sz w:val="24"/>
          <w:szCs w:val="24"/>
        </w:rPr>
        <w:t>1</w:t>
      </w:r>
      <w:r>
        <w:rPr>
          <w:rFonts w:ascii="Open Sans" w:eastAsia="Open Sans" w:hAnsi="Open Sans" w:cs="Open Sans"/>
          <w:i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3"/>
          <w:sz w:val="24"/>
          <w:szCs w:val="24"/>
        </w:rPr>
        <w:t>1</w:t>
      </w:r>
      <w:r>
        <w:rPr>
          <w:rFonts w:ascii="Open Sans" w:eastAsia="Open Sans" w:hAnsi="Open Sans" w:cs="Open Sans"/>
          <w:i/>
          <w:sz w:val="24"/>
          <w:szCs w:val="24"/>
        </w:rPr>
        <w:t>:</w:t>
      </w:r>
      <w:r>
        <w:rPr>
          <w:rFonts w:ascii="Open Sans" w:eastAsia="Open Sans" w:hAnsi="Open Sans" w:cs="Open Sans"/>
          <w:i/>
          <w:spacing w:val="-6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p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l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e</w:t>
      </w:r>
      <w:r>
        <w:rPr>
          <w:rFonts w:ascii="Open Sans" w:eastAsia="Open Sans" w:hAnsi="Open Sans" w:cs="Open Sans"/>
          <w:i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2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u</w:t>
      </w:r>
      <w:r>
        <w:rPr>
          <w:rFonts w:ascii="Open Sans" w:eastAsia="Open Sans" w:hAnsi="Open Sans" w:cs="Open Sans"/>
          <w:i/>
          <w:spacing w:val="1"/>
          <w:sz w:val="24"/>
          <w:szCs w:val="24"/>
        </w:rPr>
        <w:t>mm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r</w:t>
      </w:r>
      <w:r>
        <w:rPr>
          <w:rFonts w:ascii="Open Sans" w:eastAsia="Open Sans" w:hAnsi="Open Sans" w:cs="Open Sans"/>
          <w:i/>
          <w:sz w:val="24"/>
          <w:szCs w:val="24"/>
        </w:rPr>
        <w:t>y</w:t>
      </w:r>
    </w:p>
    <w:p w:rsidR="00686E76" w:rsidRDefault="00686E76">
      <w:pPr>
        <w:spacing w:before="8" w:after="0" w:line="10" w:lineRule="exact"/>
        <w:rPr>
          <w:sz w:val="1"/>
          <w:szCs w:val="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1140"/>
        <w:gridCol w:w="4290"/>
        <w:gridCol w:w="2145"/>
      </w:tblGrid>
      <w:tr w:rsidR="00686E76">
        <w:trPr>
          <w:trHeight w:hRule="exact" w:val="42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686E76" w:rsidRDefault="000217DF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3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686E76" w:rsidRDefault="000217DF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3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686E76" w:rsidRDefault="000217DF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686E76" w:rsidRDefault="000217DF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2"/>
                <w:sz w:val="16"/>
                <w:szCs w:val="16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</w:tr>
      <w:tr w:rsidR="00686E76">
        <w:trPr>
          <w:trHeight w:hRule="exact" w:val="810"/>
        </w:trPr>
        <w:tc>
          <w:tcPr>
            <w:tcW w:w="151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86E76" w:rsidRDefault="00686E76">
            <w:pPr>
              <w:spacing w:after="0" w:line="120" w:lineRule="exact"/>
              <w:rPr>
                <w:sz w:val="12"/>
                <w:szCs w:val="12"/>
              </w:rPr>
            </w:pPr>
          </w:p>
          <w:p w:rsidR="00686E76" w:rsidRDefault="000217DF">
            <w:pPr>
              <w:spacing w:after="0" w:line="293" w:lineRule="auto"/>
              <w:ind w:left="60" w:right="10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y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686E76" w:rsidRDefault="00686E76">
            <w:pPr>
              <w:spacing w:after="0" w:line="120" w:lineRule="exact"/>
              <w:rPr>
                <w:sz w:val="12"/>
                <w:szCs w:val="12"/>
              </w:rPr>
            </w:pPr>
          </w:p>
          <w:p w:rsidR="00686E76" w:rsidRDefault="000217DF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</w:p>
        </w:tc>
        <w:tc>
          <w:tcPr>
            <w:tcW w:w="42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86E76" w:rsidRDefault="00686E76">
            <w:pPr>
              <w:spacing w:after="0" w:line="120" w:lineRule="exact"/>
              <w:rPr>
                <w:sz w:val="12"/>
                <w:szCs w:val="12"/>
              </w:rPr>
            </w:pPr>
          </w:p>
          <w:p w:rsidR="00EE623D" w:rsidRDefault="000217DF">
            <w:pPr>
              <w:spacing w:after="0" w:line="293" w:lineRule="auto"/>
              <w:ind w:left="59" w:right="134"/>
              <w:rPr>
                <w:ins w:id="2" w:author="Meital Waltman" w:date="2016-09-08T15:52:00Z"/>
                <w:rFonts w:ascii="Open Sans" w:eastAsia="Open Sans" w:hAnsi="Open Sans" w:cs="Open Sans"/>
                <w:spacing w:val="-5"/>
                <w:sz w:val="18"/>
                <w:szCs w:val="18"/>
              </w:rPr>
            </w:pPr>
            <w:del w:id="3" w:author="Meital Waltman" w:date="2016-09-08T15:52:00Z">
              <w:r w:rsidDel="00EE623D">
                <w:rPr>
                  <w:rFonts w:ascii="Open Sans" w:eastAsia="Open Sans" w:hAnsi="Open Sans" w:cs="Open Sans"/>
                  <w:spacing w:val="6"/>
                  <w:sz w:val="18"/>
                  <w:szCs w:val="18"/>
                </w:rPr>
                <w:delText>S</w:delText>
              </w:r>
              <w:r w:rsidDel="00EE623D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t</w:delText>
              </w:r>
              <w:r w:rsidDel="00EE623D">
                <w:rPr>
                  <w:rFonts w:ascii="Open Sans" w:eastAsia="Open Sans" w:hAnsi="Open Sans" w:cs="Open Sans"/>
                  <w:spacing w:val="-6"/>
                  <w:sz w:val="18"/>
                  <w:szCs w:val="18"/>
                </w:rPr>
                <w:delText xml:space="preserve"> </w:delText>
              </w:r>
            </w:del>
            <w:del w:id="4" w:author="Meital Waltman" w:date="2016-09-08T15:30:00Z"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a</w:delText>
              </w:r>
              <w:r w:rsidDel="00820290">
                <w:rPr>
                  <w:rFonts w:ascii="Open Sans" w:eastAsia="Open Sans" w:hAnsi="Open Sans" w:cs="Open Sans"/>
                  <w:spacing w:val="3"/>
                  <w:sz w:val="18"/>
                  <w:szCs w:val="18"/>
                </w:rPr>
                <w:delText xml:space="preserve"> </w:delText>
              </w:r>
              <w:r w:rsidDel="00820290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82029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u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820290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,</w:delText>
              </w:r>
              <w:r w:rsidDel="00820290">
                <w:rPr>
                  <w:rFonts w:ascii="Open Sans" w:eastAsia="Open Sans" w:hAnsi="Open Sans" w:cs="Open Sans"/>
                  <w:spacing w:val="-2"/>
                  <w:sz w:val="18"/>
                  <w:szCs w:val="18"/>
                </w:rPr>
                <w:delText xml:space="preserve"> 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82029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h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Del="00820290">
                <w:rPr>
                  <w:rFonts w:ascii="Open Sans" w:eastAsia="Open Sans" w:hAnsi="Open Sans" w:cs="Open Sans"/>
                  <w:spacing w:val="1"/>
                  <w:sz w:val="18"/>
                  <w:szCs w:val="18"/>
                </w:rPr>
                <w:delText xml:space="preserve"> </w:delText>
              </w:r>
              <w:r w:rsidDel="00820290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s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to</w:delText>
              </w:r>
              <w:r w:rsidDel="0082029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p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s</w:delText>
              </w:r>
              <w:r w:rsidDel="00820290">
                <w:rPr>
                  <w:rFonts w:ascii="Open Sans" w:eastAsia="Open Sans" w:hAnsi="Open Sans" w:cs="Open Sans"/>
                  <w:spacing w:val="1"/>
                  <w:sz w:val="18"/>
                  <w:szCs w:val="18"/>
                </w:rPr>
                <w:delText xml:space="preserve"> 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f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 xml:space="preserve"> </w:delText>
              </w:r>
              <w:r w:rsidDel="0082029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wh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820290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c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h</w:delText>
              </w:r>
              <w:r w:rsidDel="00820290">
                <w:rPr>
                  <w:rFonts w:ascii="Open Sans" w:eastAsia="Open Sans" w:hAnsi="Open Sans" w:cs="Open Sans"/>
                  <w:spacing w:val="-11"/>
                  <w:sz w:val="18"/>
                  <w:szCs w:val="18"/>
                </w:rPr>
                <w:delText xml:space="preserve"> </w:delText>
              </w:r>
              <w:r w:rsidDel="00820290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820290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Del="00820290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 xml:space="preserve"> </w:delText>
              </w:r>
              <w:r w:rsidDel="00820290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c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82029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Del="00820290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s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82029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d</w:delText>
              </w:r>
              <w:r w:rsidDel="00820290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820290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820290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d</w:delText>
              </w:r>
              <w:r w:rsidDel="00820290">
                <w:rPr>
                  <w:rFonts w:ascii="Open Sans" w:eastAsia="Open Sans" w:hAnsi="Open Sans" w:cs="Open Sans"/>
                  <w:spacing w:val="-11"/>
                  <w:sz w:val="18"/>
                  <w:szCs w:val="18"/>
                </w:rPr>
                <w:delText xml:space="preserve"> 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 xml:space="preserve">o </w:delText>
              </w:r>
              <w:r w:rsidDel="0082029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b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Del="00820290">
                <w:rPr>
                  <w:rFonts w:ascii="Open Sans" w:eastAsia="Open Sans" w:hAnsi="Open Sans" w:cs="Open Sans"/>
                  <w:spacing w:val="1"/>
                  <w:sz w:val="18"/>
                  <w:szCs w:val="18"/>
                </w:rPr>
                <w:delText xml:space="preserve"> </w:delText>
              </w:r>
              <w:r w:rsidDel="00820290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820290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li</w:delText>
              </w:r>
              <w:r w:rsidDel="00820290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f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 xml:space="preserve"> </w:delText>
              </w:r>
              <w:r w:rsidDel="0082029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p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82029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s</w:delText>
              </w:r>
              <w:r w:rsidDel="00820290">
                <w:rPr>
                  <w:rFonts w:ascii="Open Sans" w:eastAsia="Open Sans" w:hAnsi="Open Sans" w:cs="Open Sans"/>
                  <w:spacing w:val="-1"/>
                  <w:sz w:val="18"/>
                  <w:szCs w:val="18"/>
                </w:rPr>
                <w:delText xml:space="preserve"> </w:delText>
              </w:r>
              <w:r w:rsidDel="00820290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l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82029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g</w:delText>
              </w:r>
              <w:r w:rsidDel="00820290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 xml:space="preserve"> </w:delText>
              </w:r>
              <w:r w:rsidDel="0082029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w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h</w:delText>
              </w:r>
              <w:r w:rsidDel="00820290">
                <w:rPr>
                  <w:rFonts w:ascii="Open Sans" w:eastAsia="Open Sans" w:hAnsi="Open Sans" w:cs="Open Sans"/>
                  <w:spacing w:val="-10"/>
                  <w:sz w:val="18"/>
                  <w:szCs w:val="18"/>
                </w:rPr>
                <w:delText xml:space="preserve"> 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a</w:delText>
              </w:r>
              <w:r w:rsidDel="00820290">
                <w:rPr>
                  <w:rFonts w:ascii="Open Sans" w:eastAsia="Open Sans" w:hAnsi="Open Sans" w:cs="Open Sans"/>
                  <w:spacing w:val="3"/>
                  <w:sz w:val="18"/>
                  <w:szCs w:val="18"/>
                </w:rPr>
                <w:delText xml:space="preserve"> </w:delText>
              </w:r>
              <w:r w:rsidDel="00820290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820290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li</w:delText>
              </w:r>
              <w:r w:rsidDel="00820290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f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 xml:space="preserve"> </w:delText>
              </w:r>
              <w:r w:rsidDel="0082029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p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82029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>t</w:delText>
              </w:r>
              <w:r w:rsidDel="00820290">
                <w:rPr>
                  <w:rFonts w:ascii="Open Sans" w:eastAsia="Open Sans" w:hAnsi="Open Sans" w:cs="Open Sans"/>
                  <w:spacing w:val="-8"/>
                  <w:sz w:val="18"/>
                  <w:szCs w:val="18"/>
                </w:rPr>
                <w:delText xml:space="preserve"> </w:delText>
              </w:r>
              <w:r w:rsidDel="00820290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s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to</w:delText>
              </w:r>
              <w:r w:rsidDel="00820290">
                <w:rPr>
                  <w:rFonts w:ascii="Open Sans" w:eastAsia="Open Sans" w:hAnsi="Open Sans" w:cs="Open Sans"/>
                  <w:sz w:val="18"/>
                  <w:szCs w:val="18"/>
                </w:rPr>
                <w:delText xml:space="preserve">p </w:delText>
              </w:r>
              <w:r w:rsidDel="00820290">
                <w:rPr>
                  <w:rFonts w:ascii="Open Sans" w:eastAsia="Open Sans" w:hAnsi="Open Sans" w:cs="Open Sans"/>
                  <w:spacing w:val="7"/>
                  <w:sz w:val="18"/>
                  <w:szCs w:val="18"/>
                </w:rPr>
                <w:delText>g</w:delText>
              </w:r>
              <w:r w:rsidDel="00820290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82029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82029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up</w:delText>
              </w:r>
            </w:del>
          </w:p>
          <w:p w:rsidR="00686E76" w:rsidRDefault="00EE623D">
            <w:pPr>
              <w:spacing w:after="0" w:line="293" w:lineRule="auto"/>
              <w:ind w:left="59" w:right="134"/>
              <w:rPr>
                <w:rFonts w:ascii="Open Sans" w:eastAsia="Open Sans" w:hAnsi="Open Sans" w:cs="Open Sans"/>
                <w:sz w:val="18"/>
                <w:szCs w:val="18"/>
              </w:rPr>
            </w:pPr>
            <w:ins w:id="5" w:author="Meital Waltman" w:date="2016-09-08T15:52:00Z">
              <w:r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t xml:space="preserve">Set </w:t>
              </w:r>
            </w:ins>
            <w:ins w:id="6" w:author="Meital Waltman" w:date="2016-09-08T15:51:00Z">
              <w:r>
                <w:rPr>
                  <w:rFonts w:ascii="Open Sans" w:eastAsia="Open Sans" w:hAnsi="Open Sans" w:cs="Open Sans"/>
                  <w:sz w:val="18"/>
                  <w:szCs w:val="18"/>
                </w:rPr>
                <w:t>a relief point stop group for a specific route</w:t>
              </w:r>
            </w:ins>
            <w:r w:rsidR="000217DF"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 w:rsidR="000217DF"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 w:rsidR="000217DF"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 w:rsidR="000217DF"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 w:rsidR="000217DF"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 w:rsidR="000217DF"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 w:rsidR="000217DF"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 w:rsidR="000217DF"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 w:rsidR="000217DF"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 w:rsidR="000217DF"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 w:rsidR="000217DF"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 w:rsidR="000217DF"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 w:rsidR="000217DF"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 w:rsidR="000217DF"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 w:rsidR="000217DF"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 w:rsidR="000217DF"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 w:rsidR="000217DF"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es</w:t>
            </w:r>
            <w:r w:rsidR="000217DF"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 w:rsidR="000217DF"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 w:rsidR="000217DF">
              <w:rPr>
                <w:rFonts w:ascii="Open Sans" w:eastAsia="Open Sans" w:hAnsi="Open Sans" w:cs="Open Sans"/>
                <w:sz w:val="18"/>
                <w:szCs w:val="18"/>
              </w:rPr>
              <w:t>ld</w:t>
            </w:r>
            <w:r w:rsidR="000217DF"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 w:rsidR="000217DF">
              <w:rPr>
                <w:rFonts w:ascii="Open Sans" w:eastAsia="Open Sans" w:hAnsi="Open Sans" w:cs="Open Sans"/>
                <w:sz w:val="18"/>
                <w:szCs w:val="18"/>
              </w:rPr>
              <w:t>is</w:t>
            </w:r>
            <w:r w:rsidR="000217DF"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 w:rsidR="000217DF"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 w:rsidR="000217DF"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 w:rsidR="000217DF"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 w:rsidR="000217DF"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 w:rsidR="000217DF"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 w:rsidR="000217DF"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 w:rsidR="000217DF"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 w:rsidR="000217DF"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 w:rsidR="000217DF"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 w:rsidR="000217DF"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 w:rsidR="000217DF"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 w:rsidR="000217DF"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 w:rsidR="000217DF"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686E76" w:rsidRDefault="00686E76">
            <w:pPr>
              <w:spacing w:after="0" w:line="120" w:lineRule="exact"/>
              <w:rPr>
                <w:sz w:val="12"/>
                <w:szCs w:val="12"/>
              </w:rPr>
            </w:pPr>
          </w:p>
          <w:p w:rsidR="00686E76" w:rsidRDefault="000217DF">
            <w:pPr>
              <w:spacing w:after="0" w:line="293" w:lineRule="auto"/>
              <w:ind w:left="59" w:right="275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</w:p>
        </w:tc>
      </w:tr>
      <w:tr w:rsidR="00686E76">
        <w:trPr>
          <w:trHeight w:hRule="exact" w:val="810"/>
        </w:trPr>
        <w:tc>
          <w:tcPr>
            <w:tcW w:w="1515" w:type="dxa"/>
            <w:vMerge/>
            <w:tcBorders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686E76" w:rsidRDefault="00686E76"/>
        </w:tc>
        <w:tc>
          <w:tcPr>
            <w:tcW w:w="114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686E76" w:rsidRDefault="00686E7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686E76" w:rsidRDefault="000217DF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</w:p>
        </w:tc>
        <w:tc>
          <w:tcPr>
            <w:tcW w:w="4290" w:type="dxa"/>
            <w:vMerge/>
            <w:tcBorders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686E76" w:rsidRDefault="00686E76"/>
        </w:tc>
        <w:tc>
          <w:tcPr>
            <w:tcW w:w="214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686E76" w:rsidRDefault="00686E76">
            <w:pPr>
              <w:spacing w:after="0" w:line="120" w:lineRule="exact"/>
              <w:rPr>
                <w:sz w:val="12"/>
                <w:szCs w:val="12"/>
              </w:rPr>
            </w:pPr>
          </w:p>
          <w:p w:rsidR="00686E76" w:rsidRDefault="000217DF">
            <w:pPr>
              <w:spacing w:after="0" w:line="293" w:lineRule="auto"/>
              <w:ind w:left="59" w:right="46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</w:p>
        </w:tc>
      </w:tr>
      <w:tr w:rsidR="00686E76">
        <w:trPr>
          <w:trHeight w:hRule="exact" w:val="810"/>
        </w:trPr>
        <w:tc>
          <w:tcPr>
            <w:tcW w:w="1515" w:type="dxa"/>
            <w:vMerge w:val="restart"/>
            <w:tcBorders>
              <w:top w:val="single" w:sz="6" w:space="0" w:color="3F3F3F"/>
              <w:left w:val="single" w:sz="6" w:space="0" w:color="000000"/>
              <w:right w:val="single" w:sz="6" w:space="0" w:color="000000"/>
            </w:tcBorders>
          </w:tcPr>
          <w:p w:rsidR="00686E76" w:rsidRDefault="00686E7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686E76" w:rsidRDefault="000217DF">
            <w:pPr>
              <w:spacing w:after="0" w:line="293" w:lineRule="auto"/>
              <w:ind w:left="60" w:right="10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y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</w:p>
        </w:tc>
        <w:tc>
          <w:tcPr>
            <w:tcW w:w="114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686E76" w:rsidRDefault="00686E7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686E76" w:rsidRDefault="000217DF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</w:p>
        </w:tc>
        <w:tc>
          <w:tcPr>
            <w:tcW w:w="4290" w:type="dxa"/>
            <w:vMerge w:val="restart"/>
            <w:tcBorders>
              <w:top w:val="single" w:sz="6" w:space="0" w:color="3F3F3F"/>
              <w:left w:val="single" w:sz="6" w:space="0" w:color="000000"/>
              <w:right w:val="single" w:sz="6" w:space="0" w:color="000000"/>
            </w:tcBorders>
          </w:tcPr>
          <w:p w:rsidR="00686E76" w:rsidRDefault="00686E7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EE623D" w:rsidRDefault="000217DF">
            <w:pPr>
              <w:spacing w:after="0" w:line="293" w:lineRule="auto"/>
              <w:ind w:left="59" w:right="29"/>
              <w:rPr>
                <w:ins w:id="7" w:author="Meital Waltman" w:date="2016-09-08T15:52:00Z"/>
                <w:rFonts w:ascii="Open Sans" w:eastAsia="Open Sans" w:hAnsi="Open Sans" w:cs="Open Sans"/>
                <w:spacing w:val="-8"/>
                <w:sz w:val="18"/>
                <w:szCs w:val="18"/>
              </w:rPr>
            </w:pPr>
            <w:del w:id="8" w:author="Meital Waltman" w:date="2016-09-08T15:52:00Z">
              <w:r w:rsidDel="00EE623D">
                <w:rPr>
                  <w:rFonts w:ascii="Open Sans" w:eastAsia="Open Sans" w:hAnsi="Open Sans" w:cs="Open Sans"/>
                  <w:spacing w:val="6"/>
                  <w:sz w:val="18"/>
                  <w:szCs w:val="18"/>
                </w:rPr>
                <w:delText>S</w:delText>
              </w:r>
              <w:r w:rsidDel="00EE623D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t</w:delText>
              </w:r>
              <w:r w:rsidDel="00EE623D">
                <w:rPr>
                  <w:rFonts w:ascii="Open Sans" w:eastAsia="Open Sans" w:hAnsi="Open Sans" w:cs="Open Sans"/>
                  <w:spacing w:val="-6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a</w:delText>
              </w:r>
              <w:r w:rsidDel="00EE623D">
                <w:rPr>
                  <w:rFonts w:ascii="Open Sans" w:eastAsia="Open Sans" w:hAnsi="Open Sans" w:cs="Open Sans"/>
                  <w:spacing w:val="3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EE623D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u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Del="00EE623D">
                <w:rPr>
                  <w:rFonts w:ascii="Open Sans" w:eastAsia="Open Sans" w:hAnsi="Open Sans" w:cs="Open Sans"/>
                  <w:spacing w:val="1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pacing w:val="7"/>
                  <w:sz w:val="18"/>
                  <w:szCs w:val="18"/>
                </w:rPr>
                <w:delText>g</w:delText>
              </w:r>
              <w:r w:rsidDel="00EE623D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EE623D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up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,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 xml:space="preserve"> t</w:delText>
              </w:r>
              <w:r w:rsidDel="00EE623D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h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Del="00EE623D">
                <w:rPr>
                  <w:rFonts w:ascii="Open Sans" w:eastAsia="Open Sans" w:hAnsi="Open Sans" w:cs="Open Sans"/>
                  <w:spacing w:val="1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s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to</w:delText>
              </w:r>
              <w:r w:rsidDel="00EE623D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p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s</w:delText>
              </w:r>
              <w:r w:rsidDel="00EE623D">
                <w:rPr>
                  <w:rFonts w:ascii="Open Sans" w:eastAsia="Open Sans" w:hAnsi="Open Sans" w:cs="Open Sans"/>
                  <w:spacing w:val="1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f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wh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EE623D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c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h</w:delText>
              </w:r>
              <w:r w:rsidDel="00EE623D">
                <w:rPr>
                  <w:rFonts w:ascii="Open Sans" w:eastAsia="Open Sans" w:hAnsi="Open Sans" w:cs="Open Sans"/>
                  <w:spacing w:val="-11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EE623D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Del="00EE623D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c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EE623D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 xml:space="preserve">- </w:delText>
              </w:r>
              <w:r w:rsidDel="00EE623D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s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EE623D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d</w:delText>
              </w:r>
              <w:r w:rsidDel="00EE623D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EE623D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EE623D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d</w:delText>
              </w:r>
              <w:r w:rsidDel="00EE623D">
                <w:rPr>
                  <w:rFonts w:ascii="Open Sans" w:eastAsia="Open Sans" w:hAnsi="Open Sans" w:cs="Open Sans"/>
                  <w:spacing w:val="-10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o</w:delText>
              </w:r>
              <w:r w:rsidDel="00EE623D">
                <w:rPr>
                  <w:rFonts w:ascii="Open Sans" w:eastAsia="Open Sans" w:hAnsi="Open Sans" w:cs="Open Sans"/>
                  <w:spacing w:val="-6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b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Del="00EE623D">
                <w:rPr>
                  <w:rFonts w:ascii="Open Sans" w:eastAsia="Open Sans" w:hAnsi="Open Sans" w:cs="Open Sans"/>
                  <w:spacing w:val="1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EE623D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li</w:delText>
              </w:r>
              <w:r w:rsidDel="00EE623D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f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p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EE623D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s</w:delText>
              </w:r>
              <w:r w:rsidDel="00EE623D">
                <w:rPr>
                  <w:rFonts w:ascii="Open Sans" w:eastAsia="Open Sans" w:hAnsi="Open Sans" w:cs="Open Sans"/>
                  <w:spacing w:val="-1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l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EE623D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g</w:delText>
              </w:r>
              <w:r w:rsidDel="00EE623D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w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h</w:delText>
              </w:r>
              <w:r w:rsidDel="00EE623D">
                <w:rPr>
                  <w:rFonts w:ascii="Open Sans" w:eastAsia="Open Sans" w:hAnsi="Open Sans" w:cs="Open Sans"/>
                  <w:spacing w:val="-10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a</w:delText>
              </w:r>
              <w:r w:rsidDel="00EE623D">
                <w:rPr>
                  <w:rFonts w:ascii="Open Sans" w:eastAsia="Open Sans" w:hAnsi="Open Sans" w:cs="Open Sans"/>
                  <w:spacing w:val="3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EE623D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li</w:delText>
              </w:r>
              <w:r w:rsidDel="00EE623D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f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p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EE623D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 xml:space="preserve">t </w:delText>
              </w:r>
              <w:r w:rsidDel="00EE623D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s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to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p</w:delText>
              </w:r>
              <w:r w:rsidDel="00EE623D">
                <w:rPr>
                  <w:rFonts w:ascii="Open Sans" w:eastAsia="Open Sans" w:hAnsi="Open Sans" w:cs="Open Sans"/>
                  <w:spacing w:val="-8"/>
                  <w:sz w:val="18"/>
                  <w:szCs w:val="18"/>
                </w:rPr>
                <w:delText xml:space="preserve"> </w:delText>
              </w:r>
              <w:r w:rsidDel="00EE623D">
                <w:rPr>
                  <w:rFonts w:ascii="Open Sans" w:eastAsia="Open Sans" w:hAnsi="Open Sans" w:cs="Open Sans"/>
                  <w:spacing w:val="7"/>
                  <w:sz w:val="18"/>
                  <w:szCs w:val="18"/>
                </w:rPr>
                <w:delText>g</w:delText>
              </w:r>
              <w:r w:rsidDel="00EE623D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EE623D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EE623D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up</w:delText>
              </w:r>
              <w:r w:rsidDel="00EE623D">
                <w:rPr>
                  <w:rFonts w:ascii="Open Sans" w:eastAsia="Open Sans" w:hAnsi="Open Sans" w:cs="Open Sans"/>
                  <w:sz w:val="18"/>
                  <w:szCs w:val="18"/>
                </w:rPr>
                <w:delText>.</w:delText>
              </w:r>
            </w:del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</w:p>
          <w:p w:rsidR="00EE623D" w:rsidRDefault="00EE623D">
            <w:pPr>
              <w:spacing w:after="0" w:line="293" w:lineRule="auto"/>
              <w:ind w:left="59" w:right="29"/>
              <w:rPr>
                <w:ins w:id="9" w:author="Meital Waltman" w:date="2016-09-08T15:52:00Z"/>
                <w:rFonts w:ascii="Open Sans" w:eastAsia="Open Sans" w:hAnsi="Open Sans" w:cs="Open Sans"/>
                <w:spacing w:val="-8"/>
                <w:sz w:val="18"/>
                <w:szCs w:val="18"/>
              </w:rPr>
            </w:pPr>
            <w:ins w:id="10" w:author="Meital Waltman" w:date="2016-09-08T15:52:00Z">
              <w:r>
                <w:rPr>
                  <w:rFonts w:ascii="Open Sans" w:eastAsia="Open Sans" w:hAnsi="Open Sans" w:cs="Open Sans"/>
                  <w:spacing w:val="-8"/>
                  <w:sz w:val="18"/>
                  <w:szCs w:val="18"/>
                </w:rPr>
                <w:t xml:space="preserve">Set a </w:t>
              </w:r>
            </w:ins>
            <w:ins w:id="11" w:author="Meital Waltman" w:date="2016-09-08T15:56:00Z">
              <w:r>
                <w:rPr>
                  <w:rFonts w:ascii="Open Sans" w:eastAsia="Open Sans" w:hAnsi="Open Sans" w:cs="Open Sans"/>
                  <w:spacing w:val="-8"/>
                  <w:sz w:val="18"/>
                  <w:szCs w:val="18"/>
                </w:rPr>
                <w:t>relief point stop group for a specific group of routes.</w:t>
              </w:r>
            </w:ins>
          </w:p>
          <w:p w:rsidR="00686E76" w:rsidRDefault="000217DF">
            <w:pPr>
              <w:spacing w:after="0" w:line="293" w:lineRule="auto"/>
              <w:ind w:left="59" w:right="2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4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686E76" w:rsidRDefault="00686E7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686E76" w:rsidRDefault="000217DF">
            <w:pPr>
              <w:spacing w:after="0" w:line="293" w:lineRule="auto"/>
              <w:ind w:left="59" w:right="6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</w:p>
        </w:tc>
      </w:tr>
      <w:tr w:rsidR="00686E76">
        <w:trPr>
          <w:trHeight w:hRule="exact" w:val="1110"/>
        </w:trPr>
        <w:tc>
          <w:tcPr>
            <w:tcW w:w="1515" w:type="dxa"/>
            <w:vMerge/>
            <w:tcBorders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686E76" w:rsidRDefault="00686E76"/>
        </w:tc>
        <w:tc>
          <w:tcPr>
            <w:tcW w:w="114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686E76" w:rsidRDefault="00686E7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686E76" w:rsidRDefault="000217DF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</w:p>
        </w:tc>
        <w:tc>
          <w:tcPr>
            <w:tcW w:w="4290" w:type="dxa"/>
            <w:vMerge/>
            <w:tcBorders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686E76" w:rsidRDefault="00686E76"/>
        </w:tc>
        <w:tc>
          <w:tcPr>
            <w:tcW w:w="214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686E76" w:rsidRDefault="00686E76">
            <w:pPr>
              <w:spacing w:after="0" w:line="120" w:lineRule="exact"/>
              <w:rPr>
                <w:sz w:val="12"/>
                <w:szCs w:val="12"/>
              </w:rPr>
            </w:pPr>
          </w:p>
          <w:p w:rsidR="00686E76" w:rsidRDefault="000217DF">
            <w:pPr>
              <w:spacing w:after="0" w:line="293" w:lineRule="auto"/>
              <w:ind w:left="59" w:right="467"/>
              <w:jc w:val="both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 -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</w:p>
        </w:tc>
      </w:tr>
      <w:tr w:rsidR="00686E76">
        <w:trPr>
          <w:trHeight w:hRule="exact" w:val="810"/>
        </w:trPr>
        <w:tc>
          <w:tcPr>
            <w:tcW w:w="1515" w:type="dxa"/>
            <w:vMerge w:val="restart"/>
            <w:tcBorders>
              <w:top w:val="single" w:sz="6" w:space="0" w:color="3F3F3F"/>
              <w:left w:val="single" w:sz="6" w:space="0" w:color="000000"/>
              <w:right w:val="single" w:sz="6" w:space="0" w:color="000000"/>
            </w:tcBorders>
          </w:tcPr>
          <w:p w:rsidR="00686E76" w:rsidRDefault="00686E7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686E76" w:rsidRDefault="000217DF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</w:p>
        </w:tc>
        <w:tc>
          <w:tcPr>
            <w:tcW w:w="114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E76" w:rsidRDefault="00686E7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686E76" w:rsidRDefault="000217DF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</w:p>
        </w:tc>
        <w:tc>
          <w:tcPr>
            <w:tcW w:w="4290" w:type="dxa"/>
            <w:vMerge w:val="restart"/>
            <w:tcBorders>
              <w:top w:val="single" w:sz="6" w:space="0" w:color="3F3F3F"/>
              <w:left w:val="nil"/>
              <w:right w:val="single" w:sz="6" w:space="0" w:color="000000"/>
            </w:tcBorders>
          </w:tcPr>
          <w:p w:rsidR="00686E76" w:rsidRDefault="00686E7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686E76" w:rsidRDefault="000217DF">
            <w:pPr>
              <w:spacing w:after="0" w:line="293" w:lineRule="auto"/>
              <w:ind w:left="68" w:right="42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ld is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4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E76" w:rsidRDefault="00686E7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686E76" w:rsidRDefault="000217DF">
            <w:pPr>
              <w:spacing w:after="0" w:line="293" w:lineRule="auto"/>
              <w:ind w:left="59" w:right="275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proofErr w:type="spellEnd"/>
          </w:p>
        </w:tc>
      </w:tr>
      <w:tr w:rsidR="00686E76">
        <w:trPr>
          <w:trHeight w:hRule="exact" w:val="810"/>
        </w:trPr>
        <w:tc>
          <w:tcPr>
            <w:tcW w:w="151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E76" w:rsidRDefault="00686E76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E76" w:rsidRDefault="00686E76">
            <w:pPr>
              <w:spacing w:after="0" w:line="120" w:lineRule="exact"/>
              <w:rPr>
                <w:sz w:val="12"/>
                <w:szCs w:val="12"/>
              </w:rPr>
            </w:pPr>
          </w:p>
          <w:p w:rsidR="00686E76" w:rsidRDefault="000217DF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</w:p>
        </w:tc>
        <w:tc>
          <w:tcPr>
            <w:tcW w:w="4290" w:type="dxa"/>
            <w:vMerge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686E76" w:rsidRDefault="00686E76"/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E76" w:rsidRDefault="00686E76">
            <w:pPr>
              <w:spacing w:after="0" w:line="120" w:lineRule="exact"/>
              <w:rPr>
                <w:sz w:val="12"/>
                <w:szCs w:val="12"/>
              </w:rPr>
            </w:pPr>
          </w:p>
          <w:p w:rsidR="00686E76" w:rsidRDefault="000217DF">
            <w:pPr>
              <w:spacing w:after="0" w:line="293" w:lineRule="auto"/>
              <w:ind w:left="59" w:right="485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proofErr w:type="spellEnd"/>
          </w:p>
        </w:tc>
      </w:tr>
    </w:tbl>
    <w:p w:rsidR="00686E76" w:rsidRDefault="00686E76">
      <w:pPr>
        <w:spacing w:before="2" w:after="0" w:line="170" w:lineRule="exact"/>
        <w:rPr>
          <w:sz w:val="17"/>
          <w:szCs w:val="17"/>
        </w:rPr>
      </w:pP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i/>
          <w:color w:val="8A2BE1"/>
          <w:spacing w:val="-5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li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f</w:t>
      </w:r>
      <w:r>
        <w:rPr>
          <w:rFonts w:ascii="Open Sans" w:eastAsia="Open Sans" w:hAnsi="Open Sans" w:cs="Open Sans"/>
          <w:b/>
          <w:bCs/>
          <w:i/>
          <w:color w:val="8A2BE1"/>
          <w:spacing w:val="15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2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f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ce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-</w:t>
      </w:r>
      <w:r>
        <w:rPr>
          <w:rFonts w:ascii="Open Sans" w:eastAsia="Open Sans" w:hAnsi="Open Sans" w:cs="Open Sans"/>
          <w:b/>
          <w:bCs/>
          <w:i/>
          <w:color w:val="8A2BE1"/>
          <w:spacing w:val="16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sz w:val="28"/>
          <w:szCs w:val="28"/>
        </w:rPr>
        <w:t>b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y</w:t>
      </w:r>
      <w:r>
        <w:rPr>
          <w:rFonts w:ascii="Open Sans" w:eastAsia="Open Sans" w:hAnsi="Open Sans" w:cs="Open Sans"/>
          <w:b/>
          <w:bCs/>
          <w:i/>
          <w:color w:val="8A2BE1"/>
          <w:spacing w:val="22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e</w:t>
      </w:r>
    </w:p>
    <w:p w:rsidR="00686E76" w:rsidRDefault="00686E76">
      <w:pPr>
        <w:spacing w:before="9" w:after="0" w:line="160" w:lineRule="exact"/>
        <w:rPr>
          <w:sz w:val="16"/>
          <w:szCs w:val="16"/>
        </w:rPr>
      </w:pP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686E76" w:rsidRDefault="00686E76">
      <w:pPr>
        <w:spacing w:after="0" w:line="120" w:lineRule="exact"/>
        <w:rPr>
          <w:sz w:val="12"/>
          <w:szCs w:val="12"/>
        </w:rPr>
      </w:pPr>
    </w:p>
    <w:p w:rsidR="00686E76" w:rsidDel="00EE623D" w:rsidRDefault="00EE623D">
      <w:pPr>
        <w:spacing w:after="0" w:line="240" w:lineRule="auto"/>
        <w:ind w:left="115" w:right="83"/>
        <w:rPr>
          <w:del w:id="12" w:author="Meital Waltman" w:date="2016-09-08T15:57:00Z"/>
          <w:rFonts w:ascii="Open Sans" w:eastAsia="Open Sans" w:hAnsi="Open Sans" w:cs="Open Sans"/>
        </w:rPr>
      </w:pPr>
      <w:ins w:id="13" w:author="Meital Waltman" w:date="2016-09-08T15:57:00Z">
        <w:r>
          <w:rPr>
            <w:rFonts w:ascii="Open Sans" w:eastAsia="Open Sans" w:hAnsi="Open Sans" w:cs="Open Sans"/>
            <w:spacing w:val="-5"/>
            <w:sz w:val="18"/>
            <w:szCs w:val="18"/>
          </w:rPr>
          <w:t xml:space="preserve">Set </w:t>
        </w:r>
        <w:r>
          <w:rPr>
            <w:rFonts w:ascii="Open Sans" w:eastAsia="Open Sans" w:hAnsi="Open Sans" w:cs="Open Sans"/>
            <w:sz w:val="18"/>
            <w:szCs w:val="18"/>
          </w:rPr>
          <w:t>a relief point stop group for a specific route.</w:t>
        </w:r>
        <w:r>
          <w:rPr>
            <w:rFonts w:ascii="Open Sans" w:eastAsia="Open Sans" w:hAnsi="Open Sans" w:cs="Open Sans"/>
            <w:spacing w:val="-8"/>
            <w:sz w:val="18"/>
            <w:szCs w:val="18"/>
          </w:rPr>
          <w:t xml:space="preserve"> </w:t>
        </w:r>
        <w:r>
          <w:rPr>
            <w:rFonts w:ascii="Open Sans" w:eastAsia="Open Sans" w:hAnsi="Open Sans" w:cs="Open Sans"/>
            <w:sz w:val="18"/>
            <w:szCs w:val="18"/>
          </w:rPr>
          <w:t>A</w:t>
        </w:r>
        <w:r>
          <w:rPr>
            <w:rFonts w:ascii="Open Sans" w:eastAsia="Open Sans" w:hAnsi="Open Sans" w:cs="Open Sans"/>
            <w:spacing w:val="3"/>
            <w:sz w:val="18"/>
            <w:szCs w:val="18"/>
          </w:rPr>
          <w:t xml:space="preserve"> </w:t>
        </w:r>
        <w:r>
          <w:rPr>
            <w:rFonts w:ascii="Open Sans" w:eastAsia="Open Sans" w:hAnsi="Open Sans" w:cs="Open Sans"/>
            <w:spacing w:val="-5"/>
            <w:sz w:val="18"/>
            <w:szCs w:val="18"/>
          </w:rPr>
          <w:t>d</w:t>
        </w:r>
        <w:r>
          <w:rPr>
            <w:rFonts w:ascii="Open Sans" w:eastAsia="Open Sans" w:hAnsi="Open Sans" w:cs="Open Sans"/>
            <w:sz w:val="18"/>
            <w:szCs w:val="18"/>
          </w:rPr>
          <w:t>i</w:t>
        </w:r>
        <w:r>
          <w:rPr>
            <w:rFonts w:ascii="Open Sans" w:eastAsia="Open Sans" w:hAnsi="Open Sans" w:cs="Open Sans"/>
            <w:spacing w:val="4"/>
            <w:sz w:val="18"/>
            <w:szCs w:val="18"/>
          </w:rPr>
          <w:t>s</w:t>
        </w:r>
        <w:r>
          <w:rPr>
            <w:rFonts w:ascii="Open Sans" w:eastAsia="Open Sans" w:hAnsi="Open Sans" w:cs="Open Sans"/>
            <w:spacing w:val="-4"/>
            <w:sz w:val="18"/>
            <w:szCs w:val="18"/>
          </w:rPr>
          <w:t>t</w:t>
        </w:r>
        <w:r>
          <w:rPr>
            <w:rFonts w:ascii="Open Sans" w:eastAsia="Open Sans" w:hAnsi="Open Sans" w:cs="Open Sans"/>
            <w:spacing w:val="5"/>
            <w:sz w:val="18"/>
            <w:szCs w:val="18"/>
          </w:rPr>
          <w:t>a</w:t>
        </w:r>
        <w:r>
          <w:rPr>
            <w:rFonts w:ascii="Open Sans" w:eastAsia="Open Sans" w:hAnsi="Open Sans" w:cs="Open Sans"/>
            <w:spacing w:val="-5"/>
            <w:sz w:val="18"/>
            <w:szCs w:val="18"/>
          </w:rPr>
          <w:t>n</w:t>
        </w:r>
        <w:r>
          <w:rPr>
            <w:rFonts w:ascii="Open Sans" w:eastAsia="Open Sans" w:hAnsi="Open Sans" w:cs="Open Sans"/>
            <w:spacing w:val="4"/>
            <w:sz w:val="18"/>
            <w:szCs w:val="18"/>
          </w:rPr>
          <w:t>c</w:t>
        </w:r>
        <w:r>
          <w:rPr>
            <w:rFonts w:ascii="Open Sans" w:eastAsia="Open Sans" w:hAnsi="Open Sans" w:cs="Open Sans"/>
            <w:sz w:val="18"/>
            <w:szCs w:val="18"/>
          </w:rPr>
          <w:t>e</w:t>
        </w:r>
        <w:r>
          <w:rPr>
            <w:rFonts w:ascii="Open Sans" w:eastAsia="Open Sans" w:hAnsi="Open Sans" w:cs="Open Sans"/>
            <w:spacing w:val="-1"/>
            <w:sz w:val="18"/>
            <w:szCs w:val="18"/>
          </w:rPr>
          <w:t xml:space="preserve"> </w:t>
        </w:r>
        <w:r>
          <w:rPr>
            <w:rFonts w:ascii="Open Sans" w:eastAsia="Open Sans" w:hAnsi="Open Sans" w:cs="Open Sans"/>
            <w:spacing w:val="-4"/>
            <w:sz w:val="18"/>
            <w:szCs w:val="18"/>
          </w:rPr>
          <w:t>t</w:t>
        </w:r>
        <w:r>
          <w:rPr>
            <w:rFonts w:ascii="Open Sans" w:eastAsia="Open Sans" w:hAnsi="Open Sans" w:cs="Open Sans"/>
            <w:spacing w:val="-5"/>
            <w:sz w:val="18"/>
            <w:szCs w:val="18"/>
          </w:rPr>
          <w:t>h</w:t>
        </w:r>
        <w:r>
          <w:rPr>
            <w:rFonts w:ascii="Open Sans" w:eastAsia="Open Sans" w:hAnsi="Open Sans" w:cs="Open Sans"/>
            <w:spacing w:val="2"/>
            <w:sz w:val="18"/>
            <w:szCs w:val="18"/>
          </w:rPr>
          <w:t>r</w:t>
        </w:r>
        <w:r>
          <w:rPr>
            <w:rFonts w:ascii="Open Sans" w:eastAsia="Open Sans" w:hAnsi="Open Sans" w:cs="Open Sans"/>
            <w:spacing w:val="4"/>
            <w:sz w:val="18"/>
            <w:szCs w:val="18"/>
          </w:rPr>
          <w:t>es</w:t>
        </w:r>
        <w:r>
          <w:rPr>
            <w:rFonts w:ascii="Open Sans" w:eastAsia="Open Sans" w:hAnsi="Open Sans" w:cs="Open Sans"/>
            <w:spacing w:val="-5"/>
            <w:sz w:val="18"/>
            <w:szCs w:val="18"/>
          </w:rPr>
          <w:t>h</w:t>
        </w:r>
        <w:r>
          <w:rPr>
            <w:rFonts w:ascii="Open Sans" w:eastAsia="Open Sans" w:hAnsi="Open Sans" w:cs="Open Sans"/>
            <w:spacing w:val="-4"/>
            <w:sz w:val="18"/>
            <w:szCs w:val="18"/>
          </w:rPr>
          <w:t>o</w:t>
        </w:r>
        <w:r>
          <w:rPr>
            <w:rFonts w:ascii="Open Sans" w:eastAsia="Open Sans" w:hAnsi="Open Sans" w:cs="Open Sans"/>
            <w:sz w:val="18"/>
            <w:szCs w:val="18"/>
          </w:rPr>
          <w:t>ld</w:t>
        </w:r>
        <w:r>
          <w:rPr>
            <w:rFonts w:ascii="Open Sans" w:eastAsia="Open Sans" w:hAnsi="Open Sans" w:cs="Open Sans"/>
            <w:spacing w:val="-11"/>
            <w:sz w:val="18"/>
            <w:szCs w:val="18"/>
          </w:rPr>
          <w:t xml:space="preserve"> </w:t>
        </w:r>
        <w:r>
          <w:rPr>
            <w:rFonts w:ascii="Open Sans" w:eastAsia="Open Sans" w:hAnsi="Open Sans" w:cs="Open Sans"/>
            <w:sz w:val="18"/>
            <w:szCs w:val="18"/>
          </w:rPr>
          <w:t>is</w:t>
        </w:r>
        <w:r>
          <w:rPr>
            <w:rFonts w:ascii="Open Sans" w:eastAsia="Open Sans" w:hAnsi="Open Sans" w:cs="Open Sans"/>
            <w:spacing w:val="2"/>
            <w:sz w:val="18"/>
            <w:szCs w:val="18"/>
          </w:rPr>
          <w:t xml:space="preserve"> </w:t>
        </w:r>
        <w:r>
          <w:rPr>
            <w:rFonts w:ascii="Open Sans" w:eastAsia="Open Sans" w:hAnsi="Open Sans" w:cs="Open Sans"/>
            <w:spacing w:val="5"/>
            <w:sz w:val="18"/>
            <w:szCs w:val="18"/>
          </w:rPr>
          <w:t>a</w:t>
        </w:r>
        <w:r>
          <w:rPr>
            <w:rFonts w:ascii="Open Sans" w:eastAsia="Open Sans" w:hAnsi="Open Sans" w:cs="Open Sans"/>
            <w:sz w:val="18"/>
            <w:szCs w:val="18"/>
          </w:rPr>
          <w:t>l</w:t>
        </w:r>
        <w:r>
          <w:rPr>
            <w:rFonts w:ascii="Open Sans" w:eastAsia="Open Sans" w:hAnsi="Open Sans" w:cs="Open Sans"/>
            <w:spacing w:val="4"/>
            <w:sz w:val="18"/>
            <w:szCs w:val="18"/>
          </w:rPr>
          <w:t>s</w:t>
        </w:r>
        <w:r>
          <w:rPr>
            <w:rFonts w:ascii="Open Sans" w:eastAsia="Open Sans" w:hAnsi="Open Sans" w:cs="Open Sans"/>
            <w:sz w:val="18"/>
            <w:szCs w:val="18"/>
          </w:rPr>
          <w:t>o</w:t>
        </w:r>
        <w:r>
          <w:rPr>
            <w:rFonts w:ascii="Open Sans" w:eastAsia="Open Sans" w:hAnsi="Open Sans" w:cs="Open Sans"/>
            <w:spacing w:val="-6"/>
            <w:sz w:val="18"/>
            <w:szCs w:val="18"/>
          </w:rPr>
          <w:t xml:space="preserve"> </w:t>
        </w:r>
        <w:proofErr w:type="spellStart"/>
        <w:r>
          <w:rPr>
            <w:rFonts w:ascii="Open Sans" w:eastAsia="Open Sans" w:hAnsi="Open Sans" w:cs="Open Sans"/>
            <w:spacing w:val="-5"/>
            <w:sz w:val="18"/>
            <w:szCs w:val="18"/>
          </w:rPr>
          <w:t>d</w:t>
        </w:r>
        <w:r>
          <w:rPr>
            <w:rFonts w:ascii="Open Sans" w:eastAsia="Open Sans" w:hAnsi="Open Sans" w:cs="Open Sans"/>
            <w:spacing w:val="4"/>
            <w:sz w:val="18"/>
            <w:szCs w:val="18"/>
          </w:rPr>
          <w:t>e</w:t>
        </w:r>
        <w:r>
          <w:rPr>
            <w:rFonts w:ascii="Open Sans" w:eastAsia="Open Sans" w:hAnsi="Open Sans" w:cs="Open Sans"/>
            <w:spacing w:val="-1"/>
            <w:sz w:val="18"/>
            <w:szCs w:val="18"/>
          </w:rPr>
          <w:t>f</w:t>
        </w:r>
        <w:r>
          <w:rPr>
            <w:rFonts w:ascii="Open Sans" w:eastAsia="Open Sans" w:hAnsi="Open Sans" w:cs="Open Sans"/>
            <w:sz w:val="18"/>
            <w:szCs w:val="18"/>
          </w:rPr>
          <w:t>i</w:t>
        </w:r>
        <w:r>
          <w:rPr>
            <w:rFonts w:ascii="Open Sans" w:eastAsia="Open Sans" w:hAnsi="Open Sans" w:cs="Open Sans"/>
            <w:spacing w:val="-5"/>
            <w:sz w:val="18"/>
            <w:szCs w:val="18"/>
          </w:rPr>
          <w:t>n</w:t>
        </w:r>
        <w:r>
          <w:rPr>
            <w:rFonts w:ascii="Open Sans" w:eastAsia="Open Sans" w:hAnsi="Open Sans" w:cs="Open Sans"/>
            <w:spacing w:val="4"/>
            <w:sz w:val="18"/>
            <w:szCs w:val="18"/>
          </w:rPr>
          <w:t>e</w:t>
        </w:r>
        <w:r>
          <w:rPr>
            <w:rFonts w:ascii="Open Sans" w:eastAsia="Open Sans" w:hAnsi="Open Sans" w:cs="Open Sans"/>
            <w:spacing w:val="-5"/>
            <w:sz w:val="18"/>
            <w:szCs w:val="18"/>
          </w:rPr>
          <w:t>d</w:t>
        </w:r>
        <w:r>
          <w:rPr>
            <w:rFonts w:ascii="Open Sans" w:eastAsia="Open Sans" w:hAnsi="Open Sans" w:cs="Open Sans"/>
            <w:sz w:val="18"/>
            <w:szCs w:val="18"/>
          </w:rPr>
          <w:t>.</w:t>
        </w:r>
      </w:ins>
      <w:del w:id="14" w:author="Meital Waltman" w:date="2016-09-08T15:57:00Z">
        <w:r w:rsidR="000217DF" w:rsidDel="00EE623D">
          <w:rPr>
            <w:rFonts w:ascii="Open Sans" w:eastAsia="Open Sans" w:hAnsi="Open Sans" w:cs="Open Sans"/>
            <w:color w:val="3F3F3F"/>
            <w:spacing w:val="-1"/>
          </w:rPr>
          <w:delText>S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t</w:delText>
        </w:r>
        <w:r w:rsidR="000217DF" w:rsidDel="00EE623D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a r</w:delText>
        </w:r>
        <w:r w:rsidR="000217DF" w:rsidDel="00EE623D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u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te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,</w:delText>
        </w:r>
        <w:r w:rsidR="000217DF" w:rsidDel="00EE623D">
          <w:rPr>
            <w:rFonts w:ascii="Open Sans" w:eastAsia="Open Sans" w:hAnsi="Open Sans" w:cs="Open Sans"/>
            <w:color w:val="3F3F3F"/>
            <w:spacing w:val="8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he</w:delText>
        </w:r>
        <w:r w:rsidR="000217DF" w:rsidDel="00EE623D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s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0217DF" w:rsidDel="00EE623D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ps</w:delText>
        </w:r>
        <w:r w:rsidR="000217DF" w:rsidDel="00EE623D">
          <w:rPr>
            <w:rFonts w:ascii="Open Sans" w:eastAsia="Open Sans" w:hAnsi="Open Sans" w:cs="Open Sans"/>
            <w:color w:val="3F3F3F"/>
            <w:spacing w:val="2"/>
          </w:rPr>
          <w:delText xml:space="preserve"> o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f</w:delText>
        </w:r>
        <w:r w:rsidR="000217DF" w:rsidDel="00EE623D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h</w:delText>
        </w:r>
        <w:r w:rsidR="000217DF" w:rsidDel="00EE623D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ch</w:delText>
        </w:r>
        <w:r w:rsidR="000217DF" w:rsidDel="00EE623D">
          <w:rPr>
            <w:rFonts w:ascii="Open Sans" w:eastAsia="Open Sans" w:hAnsi="Open Sans" w:cs="Open Sans"/>
            <w:color w:val="3F3F3F"/>
            <w:spacing w:val="-2"/>
          </w:rPr>
          <w:delText xml:space="preserve"> a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re</w:delText>
        </w:r>
        <w:r w:rsidR="000217DF" w:rsidDel="00EE623D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c</w:delText>
        </w:r>
        <w:r w:rsidR="000217DF" w:rsidDel="00EE623D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ns</w:delText>
        </w:r>
        <w:r w:rsidR="000217DF" w:rsidDel="00EE623D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d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r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d</w:delText>
        </w:r>
        <w:r w:rsidR="000217DF" w:rsidDel="00EE623D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o</w:delText>
        </w:r>
        <w:r w:rsidR="000217DF" w:rsidDel="00EE623D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be</w:delText>
        </w:r>
        <w:r w:rsidR="000217DF" w:rsidDel="00EE623D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r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0217DF" w:rsidDel="00EE623D">
          <w:rPr>
            <w:rFonts w:ascii="Open Sans" w:eastAsia="Open Sans" w:hAnsi="Open Sans" w:cs="Open Sans"/>
            <w:color w:val="3F3F3F"/>
            <w:spacing w:val="5"/>
          </w:rPr>
          <w:delText>li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f</w:delText>
        </w:r>
        <w:r w:rsidR="000217DF" w:rsidDel="00EE623D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p</w:delText>
        </w:r>
        <w:r w:rsidR="000217DF" w:rsidDel="00EE623D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0217DF" w:rsidDel="00EE623D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n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 xml:space="preserve">s </w:delText>
        </w:r>
        <w:r w:rsidR="000217DF" w:rsidDel="00EE623D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0217DF" w:rsidDel="00EE623D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0217DF" w:rsidDel="00EE623D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ng</w:delText>
        </w:r>
        <w:r w:rsidR="000217DF" w:rsidDel="00EE623D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R="000217DF" w:rsidDel="00EE623D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h</w:delText>
        </w:r>
        <w:r w:rsidR="000217DF" w:rsidDel="00EE623D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a r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0217DF" w:rsidDel="00EE623D">
          <w:rPr>
            <w:rFonts w:ascii="Open Sans" w:eastAsia="Open Sans" w:hAnsi="Open Sans" w:cs="Open Sans"/>
            <w:color w:val="3F3F3F"/>
            <w:spacing w:val="5"/>
          </w:rPr>
          <w:delText>li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f</w:delText>
        </w:r>
        <w:r w:rsidR="000217DF" w:rsidDel="00EE623D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p</w:delText>
        </w:r>
        <w:r w:rsidR="000217DF" w:rsidDel="00EE623D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0217DF" w:rsidDel="00EE623D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nt s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0217DF" w:rsidDel="00EE623D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p</w:delText>
        </w:r>
        <w:r w:rsidR="000217DF" w:rsidDel="00EE623D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gr</w:delText>
        </w:r>
        <w:r w:rsidR="000217DF" w:rsidDel="00EE623D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up. A</w:delText>
        </w:r>
        <w:r w:rsidR="000217DF" w:rsidDel="00EE623D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d</w:delText>
        </w:r>
        <w:r w:rsidR="000217DF" w:rsidDel="00EE623D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s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0217DF" w:rsidDel="00EE623D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n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ce</w:delText>
        </w:r>
        <w:r w:rsidR="000217DF" w:rsidDel="00EE623D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hr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sh</w:delText>
        </w:r>
        <w:r w:rsidR="000217DF" w:rsidDel="00EE623D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0217DF" w:rsidDel="00EE623D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d</w:delText>
        </w:r>
        <w:r w:rsidR="000217DF" w:rsidDel="00EE623D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s</w:delText>
        </w:r>
        <w:r w:rsidR="000217DF" w:rsidDel="00EE623D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0217DF" w:rsidDel="00EE623D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so</w:delText>
        </w:r>
        <w:r w:rsidR="000217DF" w:rsidDel="00EE623D">
          <w:rPr>
            <w:rFonts w:ascii="Open Sans" w:eastAsia="Open Sans" w:hAnsi="Open Sans" w:cs="Open Sans"/>
            <w:color w:val="3F3F3F"/>
            <w:spacing w:val="4"/>
          </w:rPr>
          <w:delText xml:space="preserve"> 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d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0217DF" w:rsidDel="00EE623D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R="000217DF" w:rsidDel="00EE623D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n</w:delText>
        </w:r>
        <w:r w:rsidR="000217DF" w:rsidDel="00EE623D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0217DF" w:rsidDel="00EE623D">
          <w:rPr>
            <w:rFonts w:ascii="Open Sans" w:eastAsia="Open Sans" w:hAnsi="Open Sans" w:cs="Open Sans"/>
            <w:color w:val="3F3F3F"/>
          </w:rPr>
          <w:delText>d.</w:delText>
        </w:r>
      </w:del>
    </w:p>
    <w:p w:rsidR="00686E76" w:rsidRDefault="000217DF">
      <w:pPr>
        <w:spacing w:before="7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proofErr w:type="spellEnd"/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686E76" w:rsidRDefault="00686E76">
      <w:pPr>
        <w:spacing w:after="0"/>
        <w:sectPr w:rsidR="00686E76">
          <w:type w:val="continuous"/>
          <w:pgSz w:w="11920" w:h="16840"/>
          <w:pgMar w:top="1560" w:right="1300" w:bottom="280" w:left="1280" w:header="720" w:footer="720" w:gutter="0"/>
          <w:cols w:space="720"/>
        </w:sectPr>
      </w:pPr>
    </w:p>
    <w:p w:rsidR="00686E76" w:rsidRDefault="00686E76">
      <w:pPr>
        <w:spacing w:before="8" w:after="0" w:line="160" w:lineRule="exact"/>
        <w:rPr>
          <w:sz w:val="16"/>
          <w:szCs w:val="16"/>
        </w:rPr>
      </w:pPr>
    </w:p>
    <w:p w:rsidR="00686E76" w:rsidRDefault="000217DF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3"/>
          <w:position w:val="1"/>
        </w:rPr>
        <w:t>Y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u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sh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u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</w:t>
      </w:r>
      <w:r>
        <w:rPr>
          <w:rFonts w:ascii="Open Sans" w:eastAsia="Open Sans" w:hAnsi="Open Sans" w:cs="Open Sans"/>
          <w:color w:val="3F3F3F"/>
          <w:position w:val="1"/>
        </w:rPr>
        <w:t>d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h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spacing w:val="-5"/>
          <w:position w:val="1"/>
        </w:rPr>
        <w:t>v</w:t>
      </w:r>
      <w:r>
        <w:rPr>
          <w:rFonts w:ascii="Open Sans" w:eastAsia="Open Sans" w:hAnsi="Open Sans" w:cs="Open Sans"/>
          <w:color w:val="3F3F3F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dy</w:t>
      </w:r>
      <w:r>
        <w:rPr>
          <w:rFonts w:ascii="Open Sans" w:eastAsia="Open Sans" w:hAnsi="Open Sans" w:cs="Open Sans"/>
          <w:color w:val="3F3F3F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d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>f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d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  <w:position w:val="1"/>
        </w:rPr>
        <w:t>y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ur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p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gr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 xml:space="preserve">ups. 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M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sc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ll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us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  <w:position w:val="1"/>
        </w:rPr>
        <w:t>P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>f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nc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s,</w:t>
      </w:r>
      <w:r>
        <w:rPr>
          <w:rFonts w:ascii="Open Sans" w:eastAsia="Open Sans" w:hAnsi="Open Sans" w:cs="Open Sans"/>
          <w:color w:val="3F3F3F"/>
          <w:spacing w:val="7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0000FF"/>
          <w:position w:val="1"/>
        </w:rPr>
        <w:t>p</w:t>
      </w: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3F3F3F"/>
        </w:rPr>
        <w:t>.</w:t>
      </w:r>
    </w:p>
    <w:p w:rsidR="00686E76" w:rsidRDefault="00686E76">
      <w:pPr>
        <w:spacing w:after="0" w:line="120" w:lineRule="exact"/>
        <w:rPr>
          <w:sz w:val="12"/>
          <w:szCs w:val="12"/>
        </w:rPr>
      </w:pP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686E76" w:rsidRDefault="00686E76">
      <w:pPr>
        <w:spacing w:before="2" w:after="0" w:line="130" w:lineRule="exact"/>
        <w:rPr>
          <w:sz w:val="13"/>
          <w:szCs w:val="13"/>
        </w:rPr>
      </w:pPr>
    </w:p>
    <w:p w:rsidR="00686E76" w:rsidRDefault="000217DF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458pt;height:228pt;mso-position-horizontal-relative:char;mso-position-vertical-relative:line">
            <v:imagedata r:id="rId5" o:title=""/>
          </v:shape>
        </w:pict>
      </w:r>
    </w:p>
    <w:p w:rsidR="00686E76" w:rsidRDefault="00686E76">
      <w:pPr>
        <w:spacing w:before="9" w:after="0" w:line="170" w:lineRule="exact"/>
        <w:rPr>
          <w:sz w:val="17"/>
          <w:szCs w:val="17"/>
        </w:rPr>
      </w:pP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686E76" w:rsidRDefault="00686E76">
      <w:pPr>
        <w:spacing w:before="5" w:after="0" w:line="130" w:lineRule="exact"/>
        <w:rPr>
          <w:sz w:val="13"/>
          <w:szCs w:val="13"/>
        </w:rPr>
      </w:pPr>
    </w:p>
    <w:p w:rsidR="00686E76" w:rsidRDefault="000217DF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50" type="#_x0000_t75" style="position:absolute;left:0;text-align:left;margin-left:72.75pt;margin-top:5.85pt;width:4.5pt;height:4.5pt;z-index:-251666944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1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 xml:space="preserve">gn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</w:t>
      </w:r>
    </w:p>
    <w:p w:rsidR="00686E76" w:rsidRDefault="000217DF">
      <w:pPr>
        <w:spacing w:before="75" w:after="0" w:line="240" w:lineRule="auto"/>
        <w:ind w:left="415" w:right="81"/>
        <w:rPr>
          <w:rFonts w:ascii="Open Sans" w:eastAsia="Open Sans" w:hAnsi="Open Sans" w:cs="Open Sans"/>
        </w:rPr>
      </w:pPr>
      <w:r>
        <w:pict>
          <v:shape id="_x0000_s1049" type="#_x0000_t75" style="position:absolute;left:0;text-align:left;margin-left:72.75pt;margin-top:9.6pt;width:4.5pt;height:4.5pt;z-index:-251665920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-7"/>
        </w:rPr>
        <w:t>li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</w:rPr>
        <w:t>f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</w:rPr>
        <w:t>t</w:t>
      </w:r>
      <w:r>
        <w:rPr>
          <w:rFonts w:ascii="Open Sans" w:eastAsia="Open Sans" w:hAnsi="Open Sans" w:cs="Open Sans"/>
          <w:b/>
          <w:bCs/>
          <w:spacing w:val="-4"/>
        </w:rPr>
        <w:t xml:space="preserve"> 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p</w:t>
      </w:r>
      <w:r>
        <w:rPr>
          <w:rFonts w:ascii="Open Sans" w:eastAsia="Open Sans" w:hAnsi="Open Sans" w:cs="Open Sans"/>
          <w:b/>
          <w:bCs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2"/>
        </w:rPr>
        <w:t>oo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</w:rPr>
        <w:t>a dr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pd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st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gr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ups:</w:t>
      </w:r>
    </w:p>
    <w:p w:rsidR="00686E76" w:rsidRDefault="000217DF">
      <w:pPr>
        <w:spacing w:before="87" w:after="0" w:line="240" w:lineRule="auto"/>
        <w:ind w:left="4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241pt;height:69.5pt;mso-position-horizontal-relative:char;mso-position-vertical-relative:line">
            <v:imagedata r:id="rId6" o:title=""/>
          </v:shape>
        </w:pict>
      </w:r>
    </w:p>
    <w:p w:rsidR="00686E76" w:rsidRDefault="00686E76">
      <w:pPr>
        <w:spacing w:before="1" w:after="0" w:line="140" w:lineRule="exact"/>
        <w:rPr>
          <w:sz w:val="14"/>
          <w:szCs w:val="14"/>
        </w:rPr>
      </w:pPr>
    </w:p>
    <w:p w:rsidR="00686E76" w:rsidRDefault="000217DF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47" type="#_x0000_t75" style="position:absolute;left:0;text-align:left;margin-left:72.75pt;margin-top:5.85pt;width:4.5pt;height:4.5pt;z-index:-251664896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2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 xml:space="preserve"> 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-7"/>
        </w:rPr>
        <w:t>li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</w:rPr>
        <w:t>f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Ye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5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so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s.</w:t>
      </w:r>
    </w:p>
    <w:p w:rsidR="00686E76" w:rsidRDefault="000217DF">
      <w:pPr>
        <w:spacing w:before="75" w:after="0" w:line="240" w:lineRule="auto"/>
        <w:ind w:left="415" w:right="323"/>
        <w:rPr>
          <w:rFonts w:ascii="Open Sans" w:eastAsia="Open Sans" w:hAnsi="Open Sans" w:cs="Open Sans"/>
        </w:rPr>
      </w:pPr>
      <w:r>
        <w:pict>
          <v:shape id="_x0000_s1046" type="#_x0000_t75" style="position:absolute;left:0;text-align:left;margin-left:72.75pt;margin-top:9.6pt;width:4.5pt;height:4.5pt;z-index:-251663872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2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hre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5"/>
        </w:rPr>
        <w:t>h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4"/>
        </w:rPr>
        <w:t>A</w:t>
      </w:r>
      <w:r>
        <w:rPr>
          <w:rFonts w:ascii="Open Sans" w:eastAsia="Open Sans" w:hAnsi="Open Sans" w:cs="Open Sans"/>
        </w:rPr>
        <w:t>ny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 xml:space="preserve"> 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 xml:space="preserve">us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so 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a 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us 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</w:p>
    <w:p w:rsidR="00686E76" w:rsidRDefault="000217DF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45" type="#_x0000_t75" style="position:absolute;left:0;text-align:left;margin-left:72.75pt;margin-top:9.6pt;width:4.5pt;height:4.5pt;z-index:-251662848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5"/>
        </w:rPr>
        <w:t>ty</w:t>
      </w:r>
      <w:r>
        <w:rPr>
          <w:rFonts w:ascii="Open Sans" w:eastAsia="Open Sans" w:hAnsi="Open Sans" w:cs="Open Sans"/>
        </w:rPr>
        <w:t xml:space="preserve">: </w:t>
      </w:r>
      <w:r>
        <w:rPr>
          <w:rFonts w:ascii="Open Sans" w:eastAsia="Open Sans" w:hAnsi="Open Sans" w:cs="Open Sans"/>
          <w:spacing w:val="3"/>
        </w:rPr>
        <w:t>P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:rsidR="00686E76" w:rsidRDefault="000217DF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44" type="#_x0000_t75" style="position:absolute;left:0;text-align:left;margin-left:72.75pt;margin-top:9.6pt;width:4.5pt;height:4.5pt;z-index:-251661824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5"/>
        </w:rPr>
        <w:t>U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cr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</w:p>
    <w:p w:rsidR="00686E76" w:rsidRDefault="00686E76">
      <w:pPr>
        <w:spacing w:before="10" w:after="0" w:line="160" w:lineRule="exact"/>
        <w:rPr>
          <w:sz w:val="16"/>
          <w:szCs w:val="16"/>
        </w:rPr>
      </w:pP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i/>
          <w:color w:val="8A2BE1"/>
          <w:spacing w:val="-5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li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f</w:t>
      </w:r>
      <w:r>
        <w:rPr>
          <w:rFonts w:ascii="Open Sans" w:eastAsia="Open Sans" w:hAnsi="Open Sans" w:cs="Open Sans"/>
          <w:b/>
          <w:bCs/>
          <w:i/>
          <w:color w:val="8A2BE1"/>
          <w:spacing w:val="15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2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C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17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-</w:t>
      </w:r>
      <w:r>
        <w:rPr>
          <w:rFonts w:ascii="Open Sans" w:eastAsia="Open Sans" w:hAnsi="Open Sans" w:cs="Open Sans"/>
          <w:b/>
          <w:bCs/>
          <w:i/>
          <w:color w:val="8A2BE1"/>
          <w:spacing w:val="16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sz w:val="28"/>
          <w:szCs w:val="28"/>
        </w:rPr>
        <w:t>b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y</w:t>
      </w:r>
      <w:r>
        <w:rPr>
          <w:rFonts w:ascii="Open Sans" w:eastAsia="Open Sans" w:hAnsi="Open Sans" w:cs="Open Sans"/>
          <w:b/>
          <w:bCs/>
          <w:i/>
          <w:color w:val="8A2BE1"/>
          <w:spacing w:val="22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e</w:t>
      </w:r>
    </w:p>
    <w:p w:rsidR="00686E76" w:rsidRDefault="00686E76">
      <w:pPr>
        <w:spacing w:before="9" w:after="0" w:line="160" w:lineRule="exact"/>
        <w:rPr>
          <w:sz w:val="16"/>
          <w:szCs w:val="16"/>
        </w:rPr>
      </w:pP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686E76" w:rsidRDefault="00686E76">
      <w:pPr>
        <w:spacing w:after="0" w:line="120" w:lineRule="exact"/>
        <w:rPr>
          <w:sz w:val="12"/>
          <w:szCs w:val="12"/>
        </w:rPr>
      </w:pPr>
    </w:p>
    <w:p w:rsidR="00686E76" w:rsidRDefault="000217DF">
      <w:pPr>
        <w:spacing w:after="0" w:line="240" w:lineRule="auto"/>
        <w:ind w:left="115" w:right="34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Re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li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0000FF"/>
        </w:rPr>
        <w:t>f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referen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</w:rPr>
        <w:t>-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b</w:t>
      </w:r>
      <w:r>
        <w:rPr>
          <w:rFonts w:ascii="Open Sans" w:eastAsia="Open Sans" w:hAnsi="Open Sans" w:cs="Open Sans"/>
          <w:b/>
          <w:bCs/>
          <w:color w:val="0000FF"/>
        </w:rPr>
        <w:t>y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</w:rPr>
        <w:t>but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ut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a 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 xml:space="preserve">y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 -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.</w:t>
      </w:r>
    </w:p>
    <w:p w:rsidR="00686E76" w:rsidRDefault="00686E76">
      <w:pPr>
        <w:spacing w:after="0"/>
        <w:sectPr w:rsidR="00686E76">
          <w:pgSz w:w="11920" w:h="16840"/>
          <w:pgMar w:top="1560" w:right="1260" w:bottom="280" w:left="1280" w:header="720" w:footer="720" w:gutter="0"/>
          <w:cols w:space="720"/>
        </w:sectPr>
      </w:pPr>
    </w:p>
    <w:p w:rsidR="00686E76" w:rsidRDefault="00686E76">
      <w:pPr>
        <w:spacing w:before="9" w:after="0" w:line="150" w:lineRule="exact"/>
        <w:rPr>
          <w:sz w:val="15"/>
          <w:szCs w:val="15"/>
        </w:rPr>
      </w:pPr>
    </w:p>
    <w:p w:rsidR="00686E76" w:rsidRDefault="000217DF">
      <w:pPr>
        <w:spacing w:after="0" w:line="362" w:lineRule="exact"/>
        <w:ind w:left="115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i/>
          <w:color w:val="8A2BE1"/>
          <w:spacing w:val="-5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li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f</w:t>
      </w:r>
      <w:r>
        <w:rPr>
          <w:rFonts w:ascii="Open Sans" w:eastAsia="Open Sans" w:hAnsi="Open Sans" w:cs="Open Sans"/>
          <w:b/>
          <w:bCs/>
          <w:i/>
          <w:color w:val="8A2BE1"/>
          <w:spacing w:val="15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position w:val="1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position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1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20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position w:val="1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position w:val="1"/>
          <w:sz w:val="28"/>
          <w:szCs w:val="28"/>
        </w:rPr>
        <w:t>f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1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ce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-</w:t>
      </w:r>
      <w:r>
        <w:rPr>
          <w:rFonts w:ascii="Open Sans" w:eastAsia="Open Sans" w:hAnsi="Open Sans" w:cs="Open Sans"/>
          <w:b/>
          <w:bCs/>
          <w:i/>
          <w:color w:val="8A2BE1"/>
          <w:spacing w:val="16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1"/>
          <w:sz w:val="28"/>
          <w:szCs w:val="28"/>
        </w:rPr>
        <w:t>b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y</w:t>
      </w:r>
      <w:r>
        <w:rPr>
          <w:rFonts w:ascii="Open Sans" w:eastAsia="Open Sans" w:hAnsi="Open Sans" w:cs="Open Sans"/>
          <w:b/>
          <w:bCs/>
          <w:i/>
          <w:color w:val="8A2BE1"/>
          <w:spacing w:val="22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position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1"/>
          <w:sz w:val="28"/>
          <w:szCs w:val="28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1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8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position w:val="1"/>
          <w:sz w:val="28"/>
          <w:szCs w:val="28"/>
        </w:rPr>
        <w:t>g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position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1"/>
          <w:sz w:val="28"/>
          <w:szCs w:val="28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p</w:t>
      </w:r>
    </w:p>
    <w:p w:rsidR="00686E76" w:rsidRDefault="00686E76">
      <w:pPr>
        <w:spacing w:before="9" w:after="0" w:line="160" w:lineRule="exact"/>
        <w:rPr>
          <w:sz w:val="16"/>
          <w:szCs w:val="16"/>
        </w:rPr>
      </w:pP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686E76" w:rsidRDefault="00686E76">
      <w:pPr>
        <w:spacing w:after="0" w:line="120" w:lineRule="exact"/>
        <w:rPr>
          <w:sz w:val="12"/>
          <w:szCs w:val="12"/>
        </w:rPr>
      </w:pPr>
    </w:p>
    <w:p w:rsidR="00686E76" w:rsidDel="000217DF" w:rsidRDefault="000217DF">
      <w:pPr>
        <w:spacing w:after="0" w:line="240" w:lineRule="auto"/>
        <w:ind w:left="115" w:right="633"/>
        <w:rPr>
          <w:del w:id="15" w:author="Meital Waltman" w:date="2016-09-08T16:05:00Z"/>
          <w:rFonts w:ascii="Open Sans" w:eastAsia="Open Sans" w:hAnsi="Open Sans" w:cs="Open Sans"/>
          <w:color w:val="3F3F3F"/>
        </w:rPr>
      </w:pPr>
      <w:del w:id="16" w:author="Meital Waltman" w:date="2016-09-08T16:05:00Z">
        <w:r w:rsidDel="000217DF">
          <w:rPr>
            <w:rFonts w:ascii="Open Sans" w:eastAsia="Open Sans" w:hAnsi="Open Sans" w:cs="Open Sans"/>
            <w:color w:val="3F3F3F"/>
            <w:spacing w:val="-1"/>
          </w:rPr>
          <w:delText>S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217DF">
          <w:rPr>
            <w:rFonts w:ascii="Open Sans" w:eastAsia="Open Sans" w:hAnsi="Open Sans" w:cs="Open Sans"/>
            <w:color w:val="3F3F3F"/>
          </w:rPr>
          <w:delText>t</w:delText>
        </w:r>
        <w:r w:rsidDel="000217DF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</w:rPr>
          <w:delText>a r</w:delText>
        </w:r>
        <w:r w:rsidDel="000217DF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217DF">
          <w:rPr>
            <w:rFonts w:ascii="Open Sans" w:eastAsia="Open Sans" w:hAnsi="Open Sans" w:cs="Open Sans"/>
            <w:color w:val="3F3F3F"/>
          </w:rPr>
          <w:delText>u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217DF">
          <w:rPr>
            <w:rFonts w:ascii="Open Sans" w:eastAsia="Open Sans" w:hAnsi="Open Sans" w:cs="Open Sans"/>
            <w:color w:val="3F3F3F"/>
          </w:rPr>
          <w:delText>e</w:delText>
        </w:r>
        <w:r w:rsidDel="000217DF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</w:rPr>
          <w:delText>gr</w:delText>
        </w:r>
        <w:r w:rsidDel="000217DF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217DF">
          <w:rPr>
            <w:rFonts w:ascii="Open Sans" w:eastAsia="Open Sans" w:hAnsi="Open Sans" w:cs="Open Sans"/>
            <w:color w:val="3F3F3F"/>
          </w:rPr>
          <w:delText>up,</w:delText>
        </w:r>
        <w:r w:rsidDel="000217DF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217DF">
          <w:rPr>
            <w:rFonts w:ascii="Open Sans" w:eastAsia="Open Sans" w:hAnsi="Open Sans" w:cs="Open Sans"/>
            <w:color w:val="3F3F3F"/>
          </w:rPr>
          <w:delText>he</w:delText>
        </w:r>
        <w:r w:rsidDel="000217DF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</w:rPr>
          <w:delText>s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217DF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217DF">
          <w:rPr>
            <w:rFonts w:ascii="Open Sans" w:eastAsia="Open Sans" w:hAnsi="Open Sans" w:cs="Open Sans"/>
            <w:color w:val="3F3F3F"/>
          </w:rPr>
          <w:delText>ps</w:delText>
        </w:r>
        <w:r w:rsidDel="000217DF">
          <w:rPr>
            <w:rFonts w:ascii="Open Sans" w:eastAsia="Open Sans" w:hAnsi="Open Sans" w:cs="Open Sans"/>
            <w:color w:val="3F3F3F"/>
            <w:spacing w:val="2"/>
          </w:rPr>
          <w:delText xml:space="preserve"> o</w:delText>
        </w:r>
        <w:r w:rsidDel="000217DF">
          <w:rPr>
            <w:rFonts w:ascii="Open Sans" w:eastAsia="Open Sans" w:hAnsi="Open Sans" w:cs="Open Sans"/>
            <w:color w:val="3F3F3F"/>
          </w:rPr>
          <w:delText>f</w:delText>
        </w:r>
        <w:r w:rsidDel="000217DF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0217DF">
          <w:rPr>
            <w:rFonts w:ascii="Open Sans" w:eastAsia="Open Sans" w:hAnsi="Open Sans" w:cs="Open Sans"/>
            <w:color w:val="3F3F3F"/>
          </w:rPr>
          <w:delText>h</w:delText>
        </w:r>
        <w:r w:rsidDel="000217DF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217DF">
          <w:rPr>
            <w:rFonts w:ascii="Open Sans" w:eastAsia="Open Sans" w:hAnsi="Open Sans" w:cs="Open Sans"/>
            <w:color w:val="3F3F3F"/>
          </w:rPr>
          <w:delText>ch</w:delText>
        </w:r>
        <w:r w:rsidDel="000217DF">
          <w:rPr>
            <w:rFonts w:ascii="Open Sans" w:eastAsia="Open Sans" w:hAnsi="Open Sans" w:cs="Open Sans"/>
            <w:color w:val="3F3F3F"/>
            <w:spacing w:val="-2"/>
          </w:rPr>
          <w:delText xml:space="preserve"> a</w:delText>
        </w:r>
        <w:r w:rsidDel="000217DF">
          <w:rPr>
            <w:rFonts w:ascii="Open Sans" w:eastAsia="Open Sans" w:hAnsi="Open Sans" w:cs="Open Sans"/>
            <w:color w:val="3F3F3F"/>
          </w:rPr>
          <w:delText>re</w:delText>
        </w:r>
        <w:r w:rsidDel="000217DF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</w:rPr>
          <w:delText>c</w:delText>
        </w:r>
        <w:r w:rsidDel="000217DF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217DF">
          <w:rPr>
            <w:rFonts w:ascii="Open Sans" w:eastAsia="Open Sans" w:hAnsi="Open Sans" w:cs="Open Sans"/>
            <w:color w:val="3F3F3F"/>
          </w:rPr>
          <w:delText>ns</w:delText>
        </w:r>
        <w:r w:rsidDel="000217DF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217DF">
          <w:rPr>
            <w:rFonts w:ascii="Open Sans" w:eastAsia="Open Sans" w:hAnsi="Open Sans" w:cs="Open Sans"/>
            <w:color w:val="3F3F3F"/>
          </w:rPr>
          <w:delText>d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217DF">
          <w:rPr>
            <w:rFonts w:ascii="Open Sans" w:eastAsia="Open Sans" w:hAnsi="Open Sans" w:cs="Open Sans"/>
            <w:color w:val="3F3F3F"/>
          </w:rPr>
          <w:delText>r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217DF">
          <w:rPr>
            <w:rFonts w:ascii="Open Sans" w:eastAsia="Open Sans" w:hAnsi="Open Sans" w:cs="Open Sans"/>
            <w:color w:val="3F3F3F"/>
          </w:rPr>
          <w:delText>d</w:delText>
        </w:r>
        <w:r w:rsidDel="000217DF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217DF">
          <w:rPr>
            <w:rFonts w:ascii="Open Sans" w:eastAsia="Open Sans" w:hAnsi="Open Sans" w:cs="Open Sans"/>
            <w:color w:val="3F3F3F"/>
          </w:rPr>
          <w:delText>o</w:delText>
        </w:r>
        <w:r w:rsidDel="000217DF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</w:rPr>
          <w:delText>be</w:delText>
        </w:r>
        <w:r w:rsidDel="000217DF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</w:rPr>
          <w:delText>r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217DF">
          <w:rPr>
            <w:rFonts w:ascii="Open Sans" w:eastAsia="Open Sans" w:hAnsi="Open Sans" w:cs="Open Sans"/>
            <w:color w:val="3F3F3F"/>
            <w:spacing w:val="5"/>
          </w:rPr>
          <w:delText>li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217DF">
          <w:rPr>
            <w:rFonts w:ascii="Open Sans" w:eastAsia="Open Sans" w:hAnsi="Open Sans" w:cs="Open Sans"/>
            <w:color w:val="3F3F3F"/>
          </w:rPr>
          <w:delText>f</w:delText>
        </w:r>
        <w:r w:rsidDel="000217DF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</w:rPr>
          <w:delText>p</w:delText>
        </w:r>
        <w:r w:rsidDel="000217DF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217DF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217DF">
          <w:rPr>
            <w:rFonts w:ascii="Open Sans" w:eastAsia="Open Sans" w:hAnsi="Open Sans" w:cs="Open Sans"/>
            <w:color w:val="3F3F3F"/>
          </w:rPr>
          <w:delText>n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217DF">
          <w:rPr>
            <w:rFonts w:ascii="Open Sans" w:eastAsia="Open Sans" w:hAnsi="Open Sans" w:cs="Open Sans"/>
            <w:color w:val="3F3F3F"/>
          </w:rPr>
          <w:delText xml:space="preserve">s </w:delText>
        </w:r>
        <w:r w:rsidDel="000217DF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0217DF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0217DF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217DF">
          <w:rPr>
            <w:rFonts w:ascii="Open Sans" w:eastAsia="Open Sans" w:hAnsi="Open Sans" w:cs="Open Sans"/>
            <w:color w:val="3F3F3F"/>
          </w:rPr>
          <w:delText>ng</w:delText>
        </w:r>
        <w:r w:rsidDel="000217DF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0217DF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217DF">
          <w:rPr>
            <w:rFonts w:ascii="Open Sans" w:eastAsia="Open Sans" w:hAnsi="Open Sans" w:cs="Open Sans"/>
            <w:color w:val="3F3F3F"/>
          </w:rPr>
          <w:delText>h</w:delText>
        </w:r>
        <w:r w:rsidDel="000217DF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</w:rPr>
          <w:delText>a r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217DF">
          <w:rPr>
            <w:rFonts w:ascii="Open Sans" w:eastAsia="Open Sans" w:hAnsi="Open Sans" w:cs="Open Sans"/>
            <w:color w:val="3F3F3F"/>
            <w:spacing w:val="5"/>
          </w:rPr>
          <w:delText>li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217DF">
          <w:rPr>
            <w:rFonts w:ascii="Open Sans" w:eastAsia="Open Sans" w:hAnsi="Open Sans" w:cs="Open Sans"/>
            <w:color w:val="3F3F3F"/>
          </w:rPr>
          <w:delText>f</w:delText>
        </w:r>
        <w:r w:rsidDel="000217DF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</w:rPr>
          <w:delText>p</w:delText>
        </w:r>
        <w:r w:rsidDel="000217DF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217DF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217DF">
          <w:rPr>
            <w:rFonts w:ascii="Open Sans" w:eastAsia="Open Sans" w:hAnsi="Open Sans" w:cs="Open Sans"/>
            <w:color w:val="3F3F3F"/>
          </w:rPr>
          <w:delText>nt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</w:rPr>
          <w:delText>s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217DF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217DF">
          <w:rPr>
            <w:rFonts w:ascii="Open Sans" w:eastAsia="Open Sans" w:hAnsi="Open Sans" w:cs="Open Sans"/>
            <w:color w:val="3F3F3F"/>
          </w:rPr>
          <w:delText>p</w:delText>
        </w:r>
        <w:r w:rsidDel="000217DF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</w:rPr>
          <w:delText>gr</w:delText>
        </w:r>
        <w:r w:rsidDel="000217DF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217DF">
          <w:rPr>
            <w:rFonts w:ascii="Open Sans" w:eastAsia="Open Sans" w:hAnsi="Open Sans" w:cs="Open Sans"/>
            <w:color w:val="3F3F3F"/>
          </w:rPr>
          <w:delText>up. A</w:delText>
        </w:r>
        <w:r w:rsidDel="000217DF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</w:rPr>
          <w:delText>d</w:delText>
        </w:r>
        <w:r w:rsidDel="000217DF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217DF">
          <w:rPr>
            <w:rFonts w:ascii="Open Sans" w:eastAsia="Open Sans" w:hAnsi="Open Sans" w:cs="Open Sans"/>
            <w:color w:val="3F3F3F"/>
          </w:rPr>
          <w:delText>s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217DF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0217DF">
          <w:rPr>
            <w:rFonts w:ascii="Open Sans" w:eastAsia="Open Sans" w:hAnsi="Open Sans" w:cs="Open Sans"/>
            <w:color w:val="3F3F3F"/>
          </w:rPr>
          <w:delText>nce</w:delText>
        </w:r>
        <w:r w:rsidDel="000217DF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217DF">
          <w:rPr>
            <w:rFonts w:ascii="Open Sans" w:eastAsia="Open Sans" w:hAnsi="Open Sans" w:cs="Open Sans"/>
            <w:color w:val="3F3F3F"/>
          </w:rPr>
          <w:delText>hr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217DF">
          <w:rPr>
            <w:rFonts w:ascii="Open Sans" w:eastAsia="Open Sans" w:hAnsi="Open Sans" w:cs="Open Sans"/>
            <w:color w:val="3F3F3F"/>
          </w:rPr>
          <w:delText>sh</w:delText>
        </w:r>
        <w:r w:rsidDel="000217DF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217DF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0217DF">
          <w:rPr>
            <w:rFonts w:ascii="Open Sans" w:eastAsia="Open Sans" w:hAnsi="Open Sans" w:cs="Open Sans"/>
            <w:color w:val="3F3F3F"/>
          </w:rPr>
          <w:delText>d</w:delText>
        </w:r>
        <w:r w:rsidDel="000217DF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217DF">
          <w:rPr>
            <w:rFonts w:ascii="Open Sans" w:eastAsia="Open Sans" w:hAnsi="Open Sans" w:cs="Open Sans"/>
            <w:color w:val="3F3F3F"/>
          </w:rPr>
          <w:delText>s</w:delText>
        </w:r>
        <w:r w:rsidDel="000217DF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0217DF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0217DF">
          <w:rPr>
            <w:rFonts w:ascii="Open Sans" w:eastAsia="Open Sans" w:hAnsi="Open Sans" w:cs="Open Sans"/>
            <w:color w:val="3F3F3F"/>
          </w:rPr>
          <w:delText>so</w:delText>
        </w:r>
        <w:r w:rsidDel="000217DF">
          <w:rPr>
            <w:rFonts w:ascii="Open Sans" w:eastAsia="Open Sans" w:hAnsi="Open Sans" w:cs="Open Sans"/>
            <w:color w:val="3F3F3F"/>
            <w:spacing w:val="4"/>
          </w:rPr>
          <w:delText xml:space="preserve"> </w:delText>
        </w:r>
        <w:r w:rsidDel="000217DF">
          <w:rPr>
            <w:rFonts w:ascii="Open Sans" w:eastAsia="Open Sans" w:hAnsi="Open Sans" w:cs="Open Sans"/>
            <w:color w:val="3F3F3F"/>
          </w:rPr>
          <w:delText>d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217DF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0217DF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217DF">
          <w:rPr>
            <w:rFonts w:ascii="Open Sans" w:eastAsia="Open Sans" w:hAnsi="Open Sans" w:cs="Open Sans"/>
            <w:color w:val="3F3F3F"/>
          </w:rPr>
          <w:delText>n</w:delText>
        </w:r>
        <w:r w:rsidDel="000217DF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217DF">
          <w:rPr>
            <w:rFonts w:ascii="Open Sans" w:eastAsia="Open Sans" w:hAnsi="Open Sans" w:cs="Open Sans"/>
            <w:color w:val="3F3F3F"/>
          </w:rPr>
          <w:delText>d.</w:delText>
        </w:r>
      </w:del>
    </w:p>
    <w:p w:rsidR="000217DF" w:rsidRDefault="000217DF" w:rsidP="000217DF">
      <w:pPr>
        <w:spacing w:after="0" w:line="293" w:lineRule="auto"/>
        <w:ind w:left="59" w:right="29"/>
        <w:rPr>
          <w:ins w:id="17" w:author="Meital Waltman" w:date="2016-09-08T16:05:00Z"/>
          <w:rFonts w:ascii="Open Sans" w:eastAsia="Open Sans" w:hAnsi="Open Sans" w:cs="Open Sans"/>
          <w:spacing w:val="-8"/>
          <w:sz w:val="18"/>
          <w:szCs w:val="18"/>
        </w:rPr>
      </w:pPr>
      <w:ins w:id="18" w:author="Meital Waltman" w:date="2016-09-08T16:05:00Z">
        <w:r>
          <w:rPr>
            <w:rFonts w:ascii="Open Sans" w:eastAsia="Open Sans" w:hAnsi="Open Sans" w:cs="Open Sans"/>
            <w:spacing w:val="-8"/>
            <w:sz w:val="18"/>
            <w:szCs w:val="18"/>
          </w:rPr>
          <w:t>Set a relief point stop group for a specific group of routes.</w:t>
        </w:r>
        <w:r>
          <w:rPr>
            <w:rFonts w:ascii="Open Sans" w:eastAsia="Open Sans" w:hAnsi="Open Sans" w:cs="Open Sans"/>
            <w:spacing w:val="-8"/>
            <w:sz w:val="18"/>
            <w:szCs w:val="18"/>
          </w:rPr>
          <w:t xml:space="preserve"> </w:t>
        </w:r>
        <w:bookmarkStart w:id="19" w:name="_GoBack"/>
        <w:bookmarkEnd w:id="19"/>
      </w:ins>
    </w:p>
    <w:p w:rsidR="000217DF" w:rsidRDefault="000217DF" w:rsidP="000217DF">
      <w:pPr>
        <w:spacing w:after="0" w:line="240" w:lineRule="auto"/>
        <w:ind w:left="115" w:right="633"/>
        <w:rPr>
          <w:ins w:id="20" w:author="Meital Waltman" w:date="2016-09-08T16:05:00Z"/>
          <w:rFonts w:ascii="Open Sans" w:eastAsia="Open Sans" w:hAnsi="Open Sans" w:cs="Open Sans"/>
        </w:rPr>
      </w:pPr>
      <w:ins w:id="21" w:author="Meital Waltman" w:date="2016-09-08T16:05:00Z">
        <w:r>
          <w:rPr>
            <w:rFonts w:ascii="Open Sans" w:eastAsia="Open Sans" w:hAnsi="Open Sans" w:cs="Open Sans"/>
            <w:sz w:val="18"/>
            <w:szCs w:val="18"/>
          </w:rPr>
          <w:t>A</w:t>
        </w:r>
        <w:r>
          <w:rPr>
            <w:rFonts w:ascii="Open Sans" w:eastAsia="Open Sans" w:hAnsi="Open Sans" w:cs="Open Sans"/>
            <w:spacing w:val="3"/>
            <w:sz w:val="18"/>
            <w:szCs w:val="18"/>
          </w:rPr>
          <w:t xml:space="preserve"> </w:t>
        </w:r>
        <w:r>
          <w:rPr>
            <w:rFonts w:ascii="Open Sans" w:eastAsia="Open Sans" w:hAnsi="Open Sans" w:cs="Open Sans"/>
            <w:spacing w:val="-5"/>
            <w:sz w:val="18"/>
            <w:szCs w:val="18"/>
          </w:rPr>
          <w:t>d</w:t>
        </w:r>
        <w:r>
          <w:rPr>
            <w:rFonts w:ascii="Open Sans" w:eastAsia="Open Sans" w:hAnsi="Open Sans" w:cs="Open Sans"/>
            <w:sz w:val="18"/>
            <w:szCs w:val="18"/>
          </w:rPr>
          <w:t>i</w:t>
        </w:r>
        <w:r>
          <w:rPr>
            <w:rFonts w:ascii="Open Sans" w:eastAsia="Open Sans" w:hAnsi="Open Sans" w:cs="Open Sans"/>
            <w:spacing w:val="4"/>
            <w:sz w:val="18"/>
            <w:szCs w:val="18"/>
          </w:rPr>
          <w:t>s</w:t>
        </w:r>
        <w:r>
          <w:rPr>
            <w:rFonts w:ascii="Open Sans" w:eastAsia="Open Sans" w:hAnsi="Open Sans" w:cs="Open Sans"/>
            <w:spacing w:val="-4"/>
            <w:sz w:val="18"/>
            <w:szCs w:val="18"/>
          </w:rPr>
          <w:t>t</w:t>
        </w:r>
        <w:r>
          <w:rPr>
            <w:rFonts w:ascii="Open Sans" w:eastAsia="Open Sans" w:hAnsi="Open Sans" w:cs="Open Sans"/>
            <w:spacing w:val="5"/>
            <w:sz w:val="18"/>
            <w:szCs w:val="18"/>
          </w:rPr>
          <w:t>a</w:t>
        </w:r>
        <w:r>
          <w:rPr>
            <w:rFonts w:ascii="Open Sans" w:eastAsia="Open Sans" w:hAnsi="Open Sans" w:cs="Open Sans"/>
            <w:spacing w:val="-5"/>
            <w:sz w:val="18"/>
            <w:szCs w:val="18"/>
          </w:rPr>
          <w:t>n</w:t>
        </w:r>
        <w:r>
          <w:rPr>
            <w:rFonts w:ascii="Open Sans" w:eastAsia="Open Sans" w:hAnsi="Open Sans" w:cs="Open Sans"/>
            <w:spacing w:val="4"/>
            <w:sz w:val="18"/>
            <w:szCs w:val="18"/>
          </w:rPr>
          <w:t>c</w:t>
        </w:r>
        <w:r>
          <w:rPr>
            <w:rFonts w:ascii="Open Sans" w:eastAsia="Open Sans" w:hAnsi="Open Sans" w:cs="Open Sans"/>
            <w:sz w:val="18"/>
            <w:szCs w:val="18"/>
          </w:rPr>
          <w:t>e</w:t>
        </w:r>
        <w:r>
          <w:rPr>
            <w:rFonts w:ascii="Open Sans" w:eastAsia="Open Sans" w:hAnsi="Open Sans" w:cs="Open Sans"/>
            <w:spacing w:val="-1"/>
            <w:sz w:val="18"/>
            <w:szCs w:val="18"/>
          </w:rPr>
          <w:t xml:space="preserve"> </w:t>
        </w:r>
        <w:r>
          <w:rPr>
            <w:rFonts w:ascii="Open Sans" w:eastAsia="Open Sans" w:hAnsi="Open Sans" w:cs="Open Sans"/>
            <w:spacing w:val="-4"/>
            <w:sz w:val="18"/>
            <w:szCs w:val="18"/>
          </w:rPr>
          <w:t>t</w:t>
        </w:r>
        <w:r>
          <w:rPr>
            <w:rFonts w:ascii="Open Sans" w:eastAsia="Open Sans" w:hAnsi="Open Sans" w:cs="Open Sans"/>
            <w:spacing w:val="-5"/>
            <w:sz w:val="18"/>
            <w:szCs w:val="18"/>
          </w:rPr>
          <w:t>h</w:t>
        </w:r>
        <w:r>
          <w:rPr>
            <w:rFonts w:ascii="Open Sans" w:eastAsia="Open Sans" w:hAnsi="Open Sans" w:cs="Open Sans"/>
            <w:spacing w:val="2"/>
            <w:sz w:val="18"/>
            <w:szCs w:val="18"/>
          </w:rPr>
          <w:t>r</w:t>
        </w:r>
        <w:r>
          <w:rPr>
            <w:rFonts w:ascii="Open Sans" w:eastAsia="Open Sans" w:hAnsi="Open Sans" w:cs="Open Sans"/>
            <w:spacing w:val="4"/>
            <w:sz w:val="18"/>
            <w:szCs w:val="18"/>
          </w:rPr>
          <w:t>es</w:t>
        </w:r>
        <w:r>
          <w:rPr>
            <w:rFonts w:ascii="Open Sans" w:eastAsia="Open Sans" w:hAnsi="Open Sans" w:cs="Open Sans"/>
            <w:spacing w:val="-5"/>
            <w:sz w:val="18"/>
            <w:szCs w:val="18"/>
          </w:rPr>
          <w:t>h</w:t>
        </w:r>
        <w:r>
          <w:rPr>
            <w:rFonts w:ascii="Open Sans" w:eastAsia="Open Sans" w:hAnsi="Open Sans" w:cs="Open Sans"/>
            <w:spacing w:val="-4"/>
            <w:sz w:val="18"/>
            <w:szCs w:val="18"/>
          </w:rPr>
          <w:t>o</w:t>
        </w:r>
        <w:r>
          <w:rPr>
            <w:rFonts w:ascii="Open Sans" w:eastAsia="Open Sans" w:hAnsi="Open Sans" w:cs="Open Sans"/>
            <w:sz w:val="18"/>
            <w:szCs w:val="18"/>
          </w:rPr>
          <w:t>ld</w:t>
        </w:r>
        <w:r>
          <w:rPr>
            <w:rFonts w:ascii="Open Sans" w:eastAsia="Open Sans" w:hAnsi="Open Sans" w:cs="Open Sans"/>
            <w:spacing w:val="-11"/>
            <w:sz w:val="18"/>
            <w:szCs w:val="18"/>
          </w:rPr>
          <w:t xml:space="preserve"> </w:t>
        </w:r>
        <w:r>
          <w:rPr>
            <w:rFonts w:ascii="Open Sans" w:eastAsia="Open Sans" w:hAnsi="Open Sans" w:cs="Open Sans"/>
            <w:sz w:val="18"/>
            <w:szCs w:val="18"/>
          </w:rPr>
          <w:t>is</w:t>
        </w:r>
        <w:r>
          <w:rPr>
            <w:rFonts w:ascii="Open Sans" w:eastAsia="Open Sans" w:hAnsi="Open Sans" w:cs="Open Sans"/>
            <w:spacing w:val="2"/>
            <w:sz w:val="18"/>
            <w:szCs w:val="18"/>
          </w:rPr>
          <w:t xml:space="preserve"> </w:t>
        </w:r>
        <w:r>
          <w:rPr>
            <w:rFonts w:ascii="Open Sans" w:eastAsia="Open Sans" w:hAnsi="Open Sans" w:cs="Open Sans"/>
            <w:spacing w:val="5"/>
            <w:sz w:val="18"/>
            <w:szCs w:val="18"/>
          </w:rPr>
          <w:t>a</w:t>
        </w:r>
        <w:r>
          <w:rPr>
            <w:rFonts w:ascii="Open Sans" w:eastAsia="Open Sans" w:hAnsi="Open Sans" w:cs="Open Sans"/>
            <w:sz w:val="18"/>
            <w:szCs w:val="18"/>
          </w:rPr>
          <w:t>l</w:t>
        </w:r>
        <w:r>
          <w:rPr>
            <w:rFonts w:ascii="Open Sans" w:eastAsia="Open Sans" w:hAnsi="Open Sans" w:cs="Open Sans"/>
            <w:spacing w:val="4"/>
            <w:sz w:val="18"/>
            <w:szCs w:val="18"/>
          </w:rPr>
          <w:t>s</w:t>
        </w:r>
        <w:r>
          <w:rPr>
            <w:rFonts w:ascii="Open Sans" w:eastAsia="Open Sans" w:hAnsi="Open Sans" w:cs="Open Sans"/>
            <w:sz w:val="18"/>
            <w:szCs w:val="18"/>
          </w:rPr>
          <w:t>o</w:t>
        </w:r>
        <w:r>
          <w:rPr>
            <w:rFonts w:ascii="Open Sans" w:eastAsia="Open Sans" w:hAnsi="Open Sans" w:cs="Open Sans"/>
            <w:spacing w:val="-6"/>
            <w:sz w:val="18"/>
            <w:szCs w:val="18"/>
          </w:rPr>
          <w:t xml:space="preserve"> </w:t>
        </w:r>
        <w:r>
          <w:rPr>
            <w:rFonts w:ascii="Open Sans" w:eastAsia="Open Sans" w:hAnsi="Open Sans" w:cs="Open Sans"/>
            <w:spacing w:val="-5"/>
            <w:sz w:val="18"/>
            <w:szCs w:val="18"/>
          </w:rPr>
          <w:t>d</w:t>
        </w:r>
        <w:r>
          <w:rPr>
            <w:rFonts w:ascii="Open Sans" w:eastAsia="Open Sans" w:hAnsi="Open Sans" w:cs="Open Sans"/>
            <w:spacing w:val="4"/>
            <w:sz w:val="18"/>
            <w:szCs w:val="18"/>
          </w:rPr>
          <w:t>e</w:t>
        </w:r>
        <w:r>
          <w:rPr>
            <w:rFonts w:ascii="Open Sans" w:eastAsia="Open Sans" w:hAnsi="Open Sans" w:cs="Open Sans"/>
            <w:spacing w:val="-1"/>
            <w:sz w:val="18"/>
            <w:szCs w:val="18"/>
          </w:rPr>
          <w:t>f</w:t>
        </w:r>
        <w:r>
          <w:rPr>
            <w:rFonts w:ascii="Open Sans" w:eastAsia="Open Sans" w:hAnsi="Open Sans" w:cs="Open Sans"/>
            <w:sz w:val="18"/>
            <w:szCs w:val="18"/>
          </w:rPr>
          <w:t>i</w:t>
        </w:r>
        <w:r>
          <w:rPr>
            <w:rFonts w:ascii="Open Sans" w:eastAsia="Open Sans" w:hAnsi="Open Sans" w:cs="Open Sans"/>
            <w:spacing w:val="-5"/>
            <w:sz w:val="18"/>
            <w:szCs w:val="18"/>
          </w:rPr>
          <w:t>n</w:t>
        </w:r>
        <w:r>
          <w:rPr>
            <w:rFonts w:ascii="Open Sans" w:eastAsia="Open Sans" w:hAnsi="Open Sans" w:cs="Open Sans"/>
            <w:spacing w:val="4"/>
            <w:sz w:val="18"/>
            <w:szCs w:val="18"/>
          </w:rPr>
          <w:t>e</w:t>
        </w:r>
        <w:r>
          <w:rPr>
            <w:rFonts w:ascii="Open Sans" w:eastAsia="Open Sans" w:hAnsi="Open Sans" w:cs="Open Sans"/>
            <w:spacing w:val="-5"/>
            <w:sz w:val="18"/>
            <w:szCs w:val="18"/>
          </w:rPr>
          <w:t>d</w:t>
        </w:r>
        <w:r>
          <w:rPr>
            <w:rFonts w:ascii="Open Sans" w:eastAsia="Open Sans" w:hAnsi="Open Sans" w:cs="Open Sans"/>
            <w:sz w:val="18"/>
            <w:szCs w:val="18"/>
          </w:rPr>
          <w:t>.</w:t>
        </w:r>
      </w:ins>
    </w:p>
    <w:p w:rsidR="00686E76" w:rsidRDefault="000217DF">
      <w:pPr>
        <w:spacing w:before="7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686E76" w:rsidRDefault="00686E76">
      <w:pPr>
        <w:spacing w:before="1" w:after="0" w:line="130" w:lineRule="exact"/>
        <w:rPr>
          <w:sz w:val="13"/>
          <w:szCs w:val="13"/>
        </w:rPr>
      </w:pPr>
    </w:p>
    <w:p w:rsidR="00686E76" w:rsidRDefault="000217DF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43" type="#_x0000_t75" style="position:absolute;left:0;text-align:left;margin-left:72.75pt;margin-top:5.85pt;width:4.5pt;height:4.5pt;z-index:-251660800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gr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ups.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M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3"/>
        </w:rPr>
        <w:t>P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s,</w:t>
      </w:r>
    </w:p>
    <w:p w:rsidR="00686E76" w:rsidRDefault="000217DF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000000"/>
        </w:rPr>
        <w:t>.</w:t>
      </w:r>
    </w:p>
    <w:p w:rsidR="00686E76" w:rsidRDefault="000217DF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42" type="#_x0000_t75" style="position:absolute;left:0;text-align:left;margin-left:72.75pt;margin-top:9.6pt;width:4.5pt;height:4.5pt;z-index:-251659776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gr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ups.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M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3"/>
        </w:rPr>
        <w:t>P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s,</w:t>
      </w:r>
    </w:p>
    <w:p w:rsidR="00686E76" w:rsidRDefault="000217DF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000000"/>
        </w:rPr>
        <w:t>.</w:t>
      </w:r>
    </w:p>
    <w:p w:rsidR="00686E76" w:rsidRDefault="00686E76">
      <w:pPr>
        <w:spacing w:before="5" w:after="0" w:line="130" w:lineRule="exact"/>
        <w:rPr>
          <w:sz w:val="13"/>
          <w:szCs w:val="13"/>
        </w:rPr>
      </w:pP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686E76" w:rsidRDefault="00686E76">
      <w:pPr>
        <w:spacing w:before="2" w:after="0" w:line="130" w:lineRule="exact"/>
        <w:rPr>
          <w:sz w:val="13"/>
          <w:szCs w:val="13"/>
        </w:rPr>
      </w:pPr>
    </w:p>
    <w:p w:rsidR="00686E76" w:rsidRDefault="000217DF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456.5pt;height:227.5pt;mso-position-horizontal-relative:char;mso-position-vertical-relative:line">
            <v:imagedata r:id="rId7" o:title=""/>
          </v:shape>
        </w:pict>
      </w:r>
    </w:p>
    <w:p w:rsidR="00686E76" w:rsidRDefault="00686E76">
      <w:pPr>
        <w:spacing w:before="5" w:after="0" w:line="190" w:lineRule="exact"/>
        <w:rPr>
          <w:sz w:val="19"/>
          <w:szCs w:val="19"/>
        </w:rPr>
      </w:pP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686E76" w:rsidRDefault="00686E76">
      <w:pPr>
        <w:spacing w:before="5" w:after="0" w:line="130" w:lineRule="exact"/>
        <w:rPr>
          <w:sz w:val="13"/>
          <w:szCs w:val="13"/>
        </w:rPr>
      </w:pPr>
    </w:p>
    <w:p w:rsidR="00686E76" w:rsidRDefault="000217DF">
      <w:pPr>
        <w:spacing w:after="0" w:line="240" w:lineRule="auto"/>
        <w:ind w:left="415" w:right="153"/>
        <w:rPr>
          <w:rFonts w:ascii="Open Sans" w:eastAsia="Open Sans" w:hAnsi="Open Sans" w:cs="Open Sans"/>
        </w:rPr>
      </w:pPr>
      <w:r>
        <w:pict>
          <v:shape id="_x0000_s1040" type="#_x0000_t75" style="position:absolute;left:0;text-align:left;margin-left:72.75pt;margin-top:5.85pt;width:4.5pt;height:4.5pt;z-index:-251658752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proofErr w:type="gramStart"/>
      <w:r>
        <w:rPr>
          <w:rFonts w:ascii="Open Sans" w:eastAsia="Open Sans" w:hAnsi="Open Sans" w:cs="Open Sans"/>
        </w:rPr>
        <w:t>gr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up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:</w:t>
      </w:r>
      <w:proofErr w:type="gramEnd"/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1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 xml:space="preserve">gn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2"/>
        </w:rPr>
        <w:t>oo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</w:rPr>
        <w:t>a dr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pd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 xml:space="preserve">st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gr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ups:</w:t>
      </w:r>
    </w:p>
    <w:p w:rsidR="00686E76" w:rsidRDefault="000217DF">
      <w:pPr>
        <w:spacing w:before="87" w:after="0" w:line="240" w:lineRule="auto"/>
        <w:ind w:left="4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311.5pt;height:111pt;mso-position-horizontal-relative:char;mso-position-vertical-relative:line">
            <v:imagedata r:id="rId8" o:title=""/>
          </v:shape>
        </w:pict>
      </w:r>
    </w:p>
    <w:p w:rsidR="00686E76" w:rsidRDefault="00686E76">
      <w:pPr>
        <w:spacing w:before="8" w:after="0" w:line="130" w:lineRule="exact"/>
        <w:rPr>
          <w:sz w:val="13"/>
          <w:szCs w:val="13"/>
        </w:rPr>
      </w:pPr>
    </w:p>
    <w:p w:rsidR="00686E76" w:rsidRDefault="000217DF">
      <w:pPr>
        <w:spacing w:after="0" w:line="240" w:lineRule="auto"/>
        <w:ind w:left="415" w:right="81"/>
        <w:rPr>
          <w:rFonts w:ascii="Open Sans" w:eastAsia="Open Sans" w:hAnsi="Open Sans" w:cs="Open Sans"/>
        </w:rPr>
      </w:pPr>
      <w:r>
        <w:pict>
          <v:shape id="_x0000_s1038" type="#_x0000_t75" style="position:absolute;left:0;text-align:left;margin-left:72.75pt;margin-top:5.85pt;width:4.5pt;height:4.5pt;z-index:-251657728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-7"/>
        </w:rPr>
        <w:t>li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</w:rPr>
        <w:t>f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</w:rPr>
        <w:t>t</w:t>
      </w:r>
      <w:r>
        <w:rPr>
          <w:rFonts w:ascii="Open Sans" w:eastAsia="Open Sans" w:hAnsi="Open Sans" w:cs="Open Sans"/>
          <w:b/>
          <w:bCs/>
          <w:spacing w:val="-4"/>
        </w:rPr>
        <w:t xml:space="preserve"> 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p</w:t>
      </w:r>
      <w:r>
        <w:rPr>
          <w:rFonts w:ascii="Open Sans" w:eastAsia="Open Sans" w:hAnsi="Open Sans" w:cs="Open Sans"/>
          <w:b/>
          <w:bCs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2"/>
        </w:rPr>
        <w:t>oo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</w:rPr>
        <w:t>a dr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pd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st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gr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ups:</w:t>
      </w:r>
    </w:p>
    <w:p w:rsidR="00686E76" w:rsidRDefault="00686E76">
      <w:pPr>
        <w:spacing w:after="0"/>
        <w:sectPr w:rsidR="00686E76">
          <w:pgSz w:w="11920" w:h="16840"/>
          <w:pgMar w:top="1560" w:right="1260" w:bottom="280" w:left="1280" w:header="720" w:footer="720" w:gutter="0"/>
          <w:cols w:space="720"/>
        </w:sectPr>
      </w:pPr>
    </w:p>
    <w:p w:rsidR="00686E76" w:rsidRDefault="00686E76">
      <w:pPr>
        <w:spacing w:before="7" w:after="0" w:line="170" w:lineRule="exact"/>
        <w:rPr>
          <w:sz w:val="17"/>
          <w:szCs w:val="17"/>
        </w:rPr>
      </w:pPr>
    </w:p>
    <w:p w:rsidR="00686E76" w:rsidRDefault="000217DF">
      <w:pPr>
        <w:spacing w:after="0" w:line="240" w:lineRule="auto"/>
        <w:ind w:left="4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9" type="#_x0000_t75" style="width:241pt;height:69.5pt;mso-position-horizontal-relative:char;mso-position-vertical-relative:line">
            <v:imagedata r:id="rId6" o:title=""/>
          </v:shape>
        </w:pict>
      </w:r>
    </w:p>
    <w:p w:rsidR="00686E76" w:rsidRDefault="00686E76">
      <w:pPr>
        <w:spacing w:before="3" w:after="0" w:line="140" w:lineRule="exact"/>
        <w:rPr>
          <w:sz w:val="14"/>
          <w:szCs w:val="14"/>
        </w:rPr>
      </w:pPr>
    </w:p>
    <w:p w:rsidR="00686E76" w:rsidRDefault="000217DF">
      <w:pPr>
        <w:spacing w:after="0" w:line="297" w:lineRule="exact"/>
        <w:ind w:left="415" w:right="-20"/>
        <w:rPr>
          <w:rFonts w:ascii="Open Sans" w:eastAsia="Open Sans" w:hAnsi="Open Sans" w:cs="Open Sans"/>
        </w:rPr>
      </w:pPr>
      <w:r>
        <w:pict>
          <v:shape id="_x0000_s1036" type="#_x0000_t75" style="position:absolute;left:0;text-align:left;margin-left:72.75pt;margin-top:5.7pt;width:4.5pt;height:4.5pt;z-index:-251656704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2"/>
          <w:position w:val="1"/>
        </w:rPr>
        <w:t>D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position w:val="1"/>
        </w:rPr>
        <w:t>s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spacing w:val="2"/>
          <w:position w:val="1"/>
        </w:rPr>
        <w:t>a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r</w:t>
      </w:r>
      <w:r>
        <w:rPr>
          <w:rFonts w:ascii="Open Sans" w:eastAsia="Open Sans" w:hAnsi="Open Sans" w:cs="Open Sans"/>
          <w:b/>
          <w:bCs/>
          <w:position w:val="1"/>
        </w:rPr>
        <w:t>e</w:t>
      </w:r>
      <w:r>
        <w:rPr>
          <w:rFonts w:ascii="Open Sans" w:eastAsia="Open Sans" w:hAnsi="Open Sans" w:cs="Open Sans"/>
          <w:b/>
          <w:bCs/>
          <w:spacing w:val="7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re</w:t>
      </w:r>
      <w:r>
        <w:rPr>
          <w:rFonts w:ascii="Open Sans" w:eastAsia="Open Sans" w:hAnsi="Open Sans" w:cs="Open Sans"/>
          <w:b/>
          <w:bCs/>
          <w:spacing w:val="-7"/>
          <w:position w:val="1"/>
        </w:rPr>
        <w:t>li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position w:val="1"/>
        </w:rPr>
        <w:t>f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n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spacing w:val="-4"/>
          <w:position w:val="1"/>
        </w:rPr>
        <w:t>s</w:t>
      </w:r>
      <w:r>
        <w:rPr>
          <w:rFonts w:ascii="Open Sans" w:eastAsia="Open Sans" w:hAnsi="Open Sans" w:cs="Open Sans"/>
          <w:position w:val="1"/>
        </w:rPr>
        <w:t>:</w:t>
      </w:r>
      <w:r>
        <w:rPr>
          <w:rFonts w:ascii="Open Sans" w:eastAsia="Open Sans" w:hAnsi="Open Sans" w:cs="Open Sans"/>
          <w:spacing w:val="3"/>
          <w:position w:val="1"/>
        </w:rPr>
        <w:t xml:space="preserve"> </w:t>
      </w:r>
      <w:r>
        <w:rPr>
          <w:rFonts w:ascii="Open Sans" w:eastAsia="Open Sans" w:hAnsi="Open Sans" w:cs="Open Sans"/>
          <w:spacing w:val="-1"/>
          <w:position w:val="1"/>
        </w:rPr>
        <w:t>S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t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o</w:t>
      </w:r>
      <w:r>
        <w:rPr>
          <w:rFonts w:ascii="Open Sans" w:eastAsia="Open Sans" w:hAnsi="Open Sans" w:cs="Open Sans"/>
          <w:spacing w:val="5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Ye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3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f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spacing w:val="-6"/>
          <w:position w:val="1"/>
        </w:rPr>
        <w:t>y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u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spacing w:val="-6"/>
          <w:position w:val="1"/>
        </w:rPr>
        <w:t>w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nt</w:t>
      </w:r>
      <w:r>
        <w:rPr>
          <w:rFonts w:ascii="Open Sans" w:eastAsia="Open Sans" w:hAnsi="Open Sans" w:cs="Open Sans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D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o</w:t>
      </w:r>
      <w:r>
        <w:rPr>
          <w:rFonts w:ascii="Open Sans" w:eastAsia="Open Sans" w:hAnsi="Open Sans" w:cs="Open Sans"/>
          <w:spacing w:val="5"/>
          <w:position w:val="1"/>
        </w:rPr>
        <w:t xml:space="preserve"> 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so</w:t>
      </w:r>
      <w:r>
        <w:rPr>
          <w:rFonts w:ascii="Open Sans" w:eastAsia="Open Sans" w:hAnsi="Open Sans" w:cs="Open Sans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be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spacing w:val="5"/>
          <w:position w:val="1"/>
        </w:rPr>
        <w:t>li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f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s.</w:t>
      </w:r>
    </w:p>
    <w:p w:rsidR="00686E76" w:rsidRDefault="000217DF">
      <w:pPr>
        <w:spacing w:before="75" w:after="0" w:line="240" w:lineRule="auto"/>
        <w:ind w:left="415" w:right="43"/>
        <w:rPr>
          <w:rFonts w:ascii="Open Sans" w:eastAsia="Open Sans" w:hAnsi="Open Sans" w:cs="Open Sans"/>
        </w:rPr>
      </w:pPr>
      <w:r>
        <w:pict>
          <v:shape id="_x0000_s1035" type="#_x0000_t75" style="position:absolute;left:0;text-align:left;margin-left:72.75pt;margin-top:9.6pt;width:4.5pt;height:4.5pt;z-index:-251655680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2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hre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5"/>
        </w:rPr>
        <w:t>h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4"/>
        </w:rPr>
        <w:t>A</w:t>
      </w:r>
      <w:r>
        <w:rPr>
          <w:rFonts w:ascii="Open Sans" w:eastAsia="Open Sans" w:hAnsi="Open Sans" w:cs="Open Sans"/>
        </w:rPr>
        <w:t>ny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 xml:space="preserve"> 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 xml:space="preserve">us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so 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a 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us 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</w:p>
    <w:p w:rsidR="00686E76" w:rsidRDefault="000217DF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34" type="#_x0000_t75" style="position:absolute;left:0;text-align:left;margin-left:72.75pt;margin-top:9.6pt;width:4.5pt;height:4.5pt;z-index:-251654656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5"/>
        </w:rPr>
        <w:t>ty</w:t>
      </w:r>
      <w:r>
        <w:rPr>
          <w:rFonts w:ascii="Open Sans" w:eastAsia="Open Sans" w:hAnsi="Open Sans" w:cs="Open Sans"/>
        </w:rPr>
        <w:t xml:space="preserve">: </w:t>
      </w:r>
      <w:r>
        <w:rPr>
          <w:rFonts w:ascii="Open Sans" w:eastAsia="Open Sans" w:hAnsi="Open Sans" w:cs="Open Sans"/>
          <w:spacing w:val="3"/>
        </w:rPr>
        <w:t>P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:rsidR="00686E76" w:rsidRDefault="000217DF">
      <w:pPr>
        <w:spacing w:before="75" w:after="0" w:line="361" w:lineRule="auto"/>
        <w:ind w:left="115" w:right="3463" w:firstLine="300"/>
        <w:rPr>
          <w:rFonts w:ascii="Open Sans" w:eastAsia="Open Sans" w:hAnsi="Open Sans" w:cs="Open Sans"/>
        </w:rPr>
      </w:pPr>
      <w:r>
        <w:pict>
          <v:shape id="_x0000_s1033" type="#_x0000_t75" style="position:absolute;left:0;text-align:left;margin-left:72.75pt;margin-top:9.6pt;width:4.5pt;height:4.5pt;z-index:-251653632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5"/>
        </w:rPr>
        <w:t>U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cr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b/>
          <w:bCs/>
          <w:i/>
          <w:color w:val="8A2BE1"/>
          <w:spacing w:val="-5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li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f</w:t>
      </w:r>
      <w:r>
        <w:rPr>
          <w:rFonts w:ascii="Open Sans" w:eastAsia="Open Sans" w:hAnsi="Open Sans" w:cs="Open Sans"/>
          <w:b/>
          <w:bCs/>
          <w:i/>
          <w:color w:val="8A2BE1"/>
          <w:spacing w:val="15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2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C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17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-</w:t>
      </w:r>
      <w:r>
        <w:rPr>
          <w:rFonts w:ascii="Open Sans" w:eastAsia="Open Sans" w:hAnsi="Open Sans" w:cs="Open Sans"/>
          <w:b/>
          <w:bCs/>
          <w:i/>
          <w:color w:val="8A2BE1"/>
          <w:spacing w:val="16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sz w:val="28"/>
          <w:szCs w:val="28"/>
        </w:rPr>
        <w:t>b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y</w:t>
      </w:r>
      <w:r>
        <w:rPr>
          <w:rFonts w:ascii="Open Sans" w:eastAsia="Open Sans" w:hAnsi="Open Sans" w:cs="Open Sans"/>
          <w:b/>
          <w:bCs/>
          <w:i/>
          <w:color w:val="8A2BE1"/>
          <w:spacing w:val="22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8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g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 xml:space="preserve">p 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686E76" w:rsidRDefault="000217DF">
      <w:pPr>
        <w:spacing w:after="0" w:line="269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ns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nce</w:t>
      </w:r>
      <w:r>
        <w:rPr>
          <w:rFonts w:ascii="Open Sans" w:eastAsia="Open Sans" w:hAnsi="Open Sans" w:cs="Open Sans"/>
          <w:color w:val="3F3F3F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m</w:t>
      </w:r>
      <w:r>
        <w:rPr>
          <w:rFonts w:ascii="Open Sans" w:eastAsia="Open Sans" w:hAnsi="Open Sans" w:cs="Open Sans"/>
          <w:color w:val="3F3F3F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3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>Re</w:t>
      </w:r>
      <w:r>
        <w:rPr>
          <w:rFonts w:ascii="Open Sans" w:eastAsia="Open Sans" w:hAnsi="Open Sans" w:cs="Open Sans"/>
          <w:b/>
          <w:bCs/>
          <w:color w:val="0000FF"/>
          <w:spacing w:val="-7"/>
          <w:position w:val="1"/>
        </w:rPr>
        <w:t>li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0000FF"/>
          <w:position w:val="1"/>
        </w:rPr>
        <w:t>f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3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>n</w:t>
      </w:r>
      <w:r>
        <w:rPr>
          <w:rFonts w:ascii="Open Sans" w:eastAsia="Open Sans" w:hAnsi="Open Sans" w:cs="Open Sans"/>
          <w:b/>
          <w:bCs/>
          <w:color w:val="0000FF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3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>referen</w:t>
      </w:r>
      <w:r>
        <w:rPr>
          <w:rFonts w:ascii="Open Sans" w:eastAsia="Open Sans" w:hAnsi="Open Sans" w:cs="Open Sans"/>
          <w:b/>
          <w:bCs/>
          <w:color w:val="0000FF"/>
          <w:spacing w:val="7"/>
          <w:position w:val="1"/>
        </w:rPr>
        <w:t>c</w:t>
      </w:r>
      <w:r>
        <w:rPr>
          <w:rFonts w:ascii="Open Sans" w:eastAsia="Open Sans" w:hAnsi="Open Sans" w:cs="Open Sans"/>
          <w:b/>
          <w:bCs/>
          <w:color w:val="0000FF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position w:val="1"/>
        </w:rPr>
        <w:t>-</w:t>
      </w:r>
      <w:r>
        <w:rPr>
          <w:rFonts w:ascii="Open Sans" w:eastAsia="Open Sans" w:hAnsi="Open Sans" w:cs="Open Sans"/>
          <w:b/>
          <w:bCs/>
          <w:color w:val="0000FF"/>
          <w:spacing w:val="6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4"/>
          <w:position w:val="1"/>
        </w:rPr>
        <w:t>b</w:t>
      </w:r>
      <w:r>
        <w:rPr>
          <w:rFonts w:ascii="Open Sans" w:eastAsia="Open Sans" w:hAnsi="Open Sans" w:cs="Open Sans"/>
          <w:b/>
          <w:bCs/>
          <w:color w:val="0000FF"/>
          <w:position w:val="1"/>
        </w:rPr>
        <w:t>y</w:t>
      </w:r>
      <w:r>
        <w:rPr>
          <w:rFonts w:ascii="Open Sans" w:eastAsia="Open Sans" w:hAnsi="Open Sans" w:cs="Open Sans"/>
          <w:b/>
          <w:bCs/>
          <w:color w:val="0000FF"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0000FF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4"/>
          <w:position w:val="1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>u</w:t>
      </w:r>
      <w:r>
        <w:rPr>
          <w:rFonts w:ascii="Open Sans" w:eastAsia="Open Sans" w:hAnsi="Open Sans" w:cs="Open Sans"/>
          <w:b/>
          <w:bCs/>
          <w:color w:val="0000FF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but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  <w:position w:val="1"/>
        </w:rPr>
        <w:t>w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ut</w:t>
      </w:r>
      <w:r>
        <w:rPr>
          <w:rFonts w:ascii="Open Sans" w:eastAsia="Open Sans" w:hAnsi="Open Sans" w:cs="Open Sans"/>
          <w:color w:val="3F3F3F"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a</w:t>
      </w: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 -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.</w:t>
      </w:r>
    </w:p>
    <w:p w:rsidR="00686E76" w:rsidRDefault="00686E76">
      <w:pPr>
        <w:spacing w:after="0"/>
        <w:sectPr w:rsidR="00686E76">
          <w:pgSz w:w="11920" w:h="16840"/>
          <w:pgMar w:top="1560" w:right="1540" w:bottom="280" w:left="1280" w:header="720" w:footer="720" w:gutter="0"/>
          <w:cols w:space="720"/>
        </w:sectPr>
      </w:pPr>
    </w:p>
    <w:p w:rsidR="00686E76" w:rsidRDefault="00686E76">
      <w:pPr>
        <w:spacing w:before="9" w:after="0" w:line="150" w:lineRule="exact"/>
        <w:rPr>
          <w:sz w:val="15"/>
          <w:szCs w:val="15"/>
        </w:rPr>
      </w:pPr>
    </w:p>
    <w:p w:rsidR="00686E76" w:rsidRDefault="000217DF">
      <w:pPr>
        <w:spacing w:after="0" w:line="362" w:lineRule="exact"/>
        <w:ind w:left="115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i/>
          <w:color w:val="8A2BE1"/>
          <w:spacing w:val="-5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li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f</w:t>
      </w:r>
      <w:r>
        <w:rPr>
          <w:rFonts w:ascii="Open Sans" w:eastAsia="Open Sans" w:hAnsi="Open Sans" w:cs="Open Sans"/>
          <w:b/>
          <w:bCs/>
          <w:i/>
          <w:color w:val="8A2BE1"/>
          <w:spacing w:val="15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position w:val="1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position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1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20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position w:val="1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position w:val="1"/>
          <w:sz w:val="28"/>
          <w:szCs w:val="28"/>
        </w:rPr>
        <w:t>f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1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ce</w:t>
      </w:r>
    </w:p>
    <w:p w:rsidR="00686E76" w:rsidRDefault="00686E76">
      <w:pPr>
        <w:spacing w:before="9" w:after="0" w:line="160" w:lineRule="exact"/>
        <w:rPr>
          <w:sz w:val="16"/>
          <w:szCs w:val="16"/>
        </w:rPr>
      </w:pP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686E76" w:rsidRDefault="00686E76">
      <w:pPr>
        <w:spacing w:after="0" w:line="120" w:lineRule="exact"/>
        <w:rPr>
          <w:sz w:val="12"/>
          <w:szCs w:val="12"/>
        </w:rPr>
      </w:pP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a 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up. A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so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d.</w:t>
      </w:r>
    </w:p>
    <w:p w:rsidR="00686E76" w:rsidRDefault="000217DF">
      <w:pPr>
        <w:spacing w:before="80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686E76" w:rsidRDefault="00686E76">
      <w:pPr>
        <w:spacing w:before="1" w:after="0" w:line="130" w:lineRule="exact"/>
        <w:rPr>
          <w:sz w:val="13"/>
          <w:szCs w:val="13"/>
        </w:rPr>
      </w:pP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3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ups.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M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</w:rPr>
        <w:t>p</w:t>
      </w: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3F3F3F"/>
        </w:rPr>
        <w:t>.</w:t>
      </w:r>
    </w:p>
    <w:p w:rsidR="00686E76" w:rsidRDefault="00686E76">
      <w:pPr>
        <w:spacing w:after="0" w:line="120" w:lineRule="exact"/>
        <w:rPr>
          <w:sz w:val="12"/>
          <w:szCs w:val="12"/>
        </w:rPr>
      </w:pP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686E76" w:rsidRDefault="00686E76">
      <w:pPr>
        <w:spacing w:before="2" w:after="0" w:line="130" w:lineRule="exact"/>
        <w:rPr>
          <w:sz w:val="13"/>
          <w:szCs w:val="13"/>
        </w:rPr>
      </w:pPr>
    </w:p>
    <w:p w:rsidR="00686E76" w:rsidRDefault="000217DF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0" type="#_x0000_t75" style="width:379.5pt;height:169.5pt;mso-position-horizontal-relative:char;mso-position-vertical-relative:line">
            <v:imagedata r:id="rId9" o:title=""/>
          </v:shape>
        </w:pict>
      </w:r>
    </w:p>
    <w:p w:rsidR="00686E76" w:rsidRDefault="00686E76">
      <w:pPr>
        <w:spacing w:before="2" w:after="0" w:line="180" w:lineRule="exact"/>
        <w:rPr>
          <w:sz w:val="18"/>
          <w:szCs w:val="18"/>
        </w:rPr>
      </w:pP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686E76" w:rsidRDefault="00686E76">
      <w:pPr>
        <w:spacing w:before="5" w:after="0" w:line="130" w:lineRule="exact"/>
        <w:rPr>
          <w:sz w:val="13"/>
          <w:szCs w:val="13"/>
        </w:rPr>
      </w:pPr>
    </w:p>
    <w:p w:rsidR="00686E76" w:rsidRDefault="000217DF">
      <w:pPr>
        <w:spacing w:after="0" w:line="240" w:lineRule="auto"/>
        <w:ind w:left="415" w:right="41"/>
        <w:rPr>
          <w:rFonts w:ascii="Open Sans" w:eastAsia="Open Sans" w:hAnsi="Open Sans" w:cs="Open Sans"/>
        </w:rPr>
      </w:pPr>
      <w:r>
        <w:pict>
          <v:shape id="_x0000_s1031" type="#_x0000_t75" style="position:absolute;left:0;text-align:left;margin-left:72.75pt;margin-top:5.85pt;width:4.5pt;height:4.5pt;z-index:-251652608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-7"/>
        </w:rPr>
        <w:t>li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</w:rPr>
        <w:t>f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</w:rPr>
        <w:t>t</w:t>
      </w:r>
      <w:r>
        <w:rPr>
          <w:rFonts w:ascii="Open Sans" w:eastAsia="Open Sans" w:hAnsi="Open Sans" w:cs="Open Sans"/>
          <w:b/>
          <w:bCs/>
          <w:spacing w:val="-4"/>
        </w:rPr>
        <w:t xml:space="preserve"> 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p</w:t>
      </w:r>
      <w:r>
        <w:rPr>
          <w:rFonts w:ascii="Open Sans" w:eastAsia="Open Sans" w:hAnsi="Open Sans" w:cs="Open Sans"/>
          <w:b/>
          <w:bCs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2"/>
        </w:rPr>
        <w:t>oo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</w:rPr>
        <w:t>a dr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pd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st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gr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ups:</w:t>
      </w:r>
    </w:p>
    <w:p w:rsidR="00686E76" w:rsidRDefault="000217DF">
      <w:pPr>
        <w:spacing w:before="87" w:after="0" w:line="240" w:lineRule="auto"/>
        <w:ind w:left="4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1" type="#_x0000_t75" style="width:241pt;height:69.5pt;mso-position-horizontal-relative:char;mso-position-vertical-relative:line">
            <v:imagedata r:id="rId6" o:title=""/>
          </v:shape>
        </w:pict>
      </w:r>
    </w:p>
    <w:p w:rsidR="00686E76" w:rsidRDefault="00686E76">
      <w:pPr>
        <w:spacing w:before="1" w:after="0" w:line="140" w:lineRule="exact"/>
        <w:rPr>
          <w:sz w:val="14"/>
          <w:szCs w:val="14"/>
        </w:rPr>
      </w:pPr>
    </w:p>
    <w:p w:rsidR="00686E76" w:rsidRDefault="000217DF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29" type="#_x0000_t75" style="position:absolute;left:0;text-align:left;margin-left:72.75pt;margin-top:5.85pt;width:4.5pt;height:4.5pt;z-index:-251651584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2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 xml:space="preserve"> 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-7"/>
        </w:rPr>
        <w:t>li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</w:rPr>
        <w:t>f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Ye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5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so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s.</w:t>
      </w:r>
    </w:p>
    <w:p w:rsidR="00686E76" w:rsidRDefault="000217DF">
      <w:pPr>
        <w:spacing w:before="75" w:after="0" w:line="240" w:lineRule="auto"/>
        <w:ind w:left="415" w:right="283"/>
        <w:rPr>
          <w:rFonts w:ascii="Open Sans" w:eastAsia="Open Sans" w:hAnsi="Open Sans" w:cs="Open Sans"/>
        </w:rPr>
      </w:pPr>
      <w:r>
        <w:pict>
          <v:shape id="_x0000_s1028" type="#_x0000_t75" style="position:absolute;left:0;text-align:left;margin-left:72.75pt;margin-top:9.6pt;width:4.5pt;height:4.5pt;z-index:-251650560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2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hre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5"/>
        </w:rPr>
        <w:t>h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4"/>
        </w:rPr>
        <w:t>A</w:t>
      </w:r>
      <w:r>
        <w:rPr>
          <w:rFonts w:ascii="Open Sans" w:eastAsia="Open Sans" w:hAnsi="Open Sans" w:cs="Open Sans"/>
        </w:rPr>
        <w:t>ny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 xml:space="preserve"> 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 xml:space="preserve">us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so 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a 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us 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</w:p>
    <w:p w:rsidR="00686E76" w:rsidRDefault="000217DF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27" type="#_x0000_t75" style="position:absolute;left:0;text-align:left;margin-left:72.75pt;margin-top:9.6pt;width:4.5pt;height:4.5pt;z-index:-251649536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5"/>
        </w:rPr>
        <w:t>ty</w:t>
      </w:r>
      <w:r>
        <w:rPr>
          <w:rFonts w:ascii="Open Sans" w:eastAsia="Open Sans" w:hAnsi="Open Sans" w:cs="Open Sans"/>
        </w:rPr>
        <w:t xml:space="preserve">: </w:t>
      </w:r>
      <w:r>
        <w:rPr>
          <w:rFonts w:ascii="Open Sans" w:eastAsia="Open Sans" w:hAnsi="Open Sans" w:cs="Open Sans"/>
          <w:spacing w:val="3"/>
        </w:rPr>
        <w:t>P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:rsidR="00686E76" w:rsidRDefault="000217DF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26" type="#_x0000_t75" style="position:absolute;left:0;text-align:left;margin-left:72.75pt;margin-top:9.6pt;width:4.5pt;height:4.5pt;z-index:-251648512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5"/>
        </w:rPr>
        <w:t>U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cr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</w:p>
    <w:p w:rsidR="00686E76" w:rsidRDefault="00686E76">
      <w:pPr>
        <w:spacing w:before="10" w:after="0" w:line="160" w:lineRule="exact"/>
        <w:rPr>
          <w:sz w:val="16"/>
          <w:szCs w:val="16"/>
        </w:rPr>
      </w:pP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i/>
          <w:color w:val="8A2BE1"/>
          <w:spacing w:val="-5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li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f</w:t>
      </w:r>
      <w:r>
        <w:rPr>
          <w:rFonts w:ascii="Open Sans" w:eastAsia="Open Sans" w:hAnsi="Open Sans" w:cs="Open Sans"/>
          <w:b/>
          <w:bCs/>
          <w:i/>
          <w:color w:val="8A2BE1"/>
          <w:spacing w:val="15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2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C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t</w:t>
      </w:r>
    </w:p>
    <w:p w:rsidR="00686E76" w:rsidRDefault="00686E76">
      <w:pPr>
        <w:spacing w:before="9" w:after="0" w:line="160" w:lineRule="exact"/>
        <w:rPr>
          <w:sz w:val="16"/>
          <w:szCs w:val="16"/>
        </w:rPr>
      </w:pPr>
    </w:p>
    <w:p w:rsidR="00686E76" w:rsidRDefault="000217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686E76" w:rsidRDefault="00686E76">
      <w:pPr>
        <w:spacing w:after="0" w:line="120" w:lineRule="exact"/>
        <w:rPr>
          <w:sz w:val="12"/>
          <w:szCs w:val="12"/>
        </w:rPr>
      </w:pPr>
    </w:p>
    <w:p w:rsidR="00686E76" w:rsidRDefault="000217DF">
      <w:pPr>
        <w:spacing w:after="0" w:line="240" w:lineRule="auto"/>
        <w:ind w:left="115" w:right="188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Re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li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0000FF"/>
        </w:rPr>
        <w:t>f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referen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but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ut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a 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 -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.</w:t>
      </w:r>
    </w:p>
    <w:sectPr w:rsidR="00686E76">
      <w:pgSz w:w="11920" w:h="16840"/>
      <w:pgMar w:top="156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86E76"/>
    <w:rsid w:val="000217DF"/>
    <w:rsid w:val="0030646C"/>
    <w:rsid w:val="00686E76"/>
    <w:rsid w:val="00820290"/>
    <w:rsid w:val="00EE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2038E834"/>
  <w15:docId w15:val="{031DA9EC-9CE3-4381-9171-45020FC5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people" Target="people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Meital Waltman</cp:lastModifiedBy>
  <cp:revision>2</cp:revision>
  <dcterms:created xsi:type="dcterms:W3CDTF">2016-09-04T17:59:00Z</dcterms:created>
  <dcterms:modified xsi:type="dcterms:W3CDTF">2016-09-08T13:06:00Z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2016-09-04T00:00:00Z</vt:filetime>
  </property>
  <property fmtid="{D5CDD505-2E9C-101B-9397-08002B2CF9AE}" pid="3" name="LastSaved">
    <vt:filetime>2016-09-04T00:00:00Z</vt:filetime>
  </property>
</Properties>
</file>