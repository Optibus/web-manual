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C7" w:rsidRDefault="00111DC7">
      <w:pPr>
        <w:spacing w:before="7" w:after="0" w:line="150" w:lineRule="exact"/>
        <w:rPr>
          <w:sz w:val="15"/>
          <w:szCs w:val="15"/>
        </w:rPr>
      </w:pPr>
    </w:p>
    <w:p w:rsidR="00111DC7" w:rsidRDefault="00111DC7">
      <w:pPr>
        <w:spacing w:after="0" w:line="200" w:lineRule="exact"/>
        <w:rPr>
          <w:sz w:val="20"/>
          <w:szCs w:val="20"/>
        </w:rPr>
      </w:pPr>
    </w:p>
    <w:p w:rsidR="00111DC7" w:rsidRDefault="00111DC7">
      <w:pPr>
        <w:spacing w:after="0" w:line="200" w:lineRule="exact"/>
        <w:rPr>
          <w:sz w:val="20"/>
          <w:szCs w:val="20"/>
        </w:rPr>
      </w:pPr>
    </w:p>
    <w:p w:rsidR="00111DC7" w:rsidRDefault="001169DF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y</w:t>
      </w:r>
      <w:r>
        <w:rPr>
          <w:rFonts w:ascii="Open Sans" w:eastAsia="Open Sans" w:hAnsi="Open Sans" w:cs="Open Sans"/>
          <w:b/>
          <w:bCs/>
          <w:color w:val="4E80BD"/>
          <w:spacing w:val="23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Re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li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f</w:t>
      </w:r>
    </w:p>
    <w:p w:rsidR="00111DC7" w:rsidRDefault="00111DC7">
      <w:pPr>
        <w:spacing w:before="17" w:after="0" w:line="200" w:lineRule="exact"/>
        <w:rPr>
          <w:sz w:val="20"/>
          <w:szCs w:val="20"/>
        </w:rPr>
      </w:pPr>
    </w:p>
    <w:p w:rsidR="00111DC7" w:rsidRDefault="001169DF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111DC7" w:rsidRDefault="00111DC7">
      <w:pPr>
        <w:spacing w:before="8" w:after="0" w:line="100" w:lineRule="exact"/>
        <w:rPr>
          <w:sz w:val="10"/>
          <w:szCs w:val="10"/>
        </w:rPr>
      </w:pPr>
    </w:p>
    <w:p w:rsidR="00111DC7" w:rsidRDefault="001169DF">
      <w:pPr>
        <w:spacing w:after="0" w:line="240" w:lineRule="auto"/>
        <w:ind w:left="115" w:right="3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d: </w:t>
      </w:r>
      <w:r>
        <w:rPr>
          <w:rFonts w:ascii="Open Sans" w:eastAsia="Open Sans" w:hAnsi="Open Sans" w:cs="Open Sans"/>
          <w:color w:val="3F3F3F"/>
          <w:spacing w:val="7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dr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ete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 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un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un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a 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dr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"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del w:id="0" w:author="Meital Waltman" w:date="2016-09-08T13:36:00Z">
        <w:r w:rsidDel="001169DF">
          <w:rPr>
            <w:rFonts w:ascii="Open Sans" w:eastAsia="Open Sans" w:hAnsi="Open Sans" w:cs="Open Sans"/>
            <w:color w:val="3F3F3F"/>
          </w:rPr>
          <w:delText>h</w:delText>
        </w:r>
        <w:r w:rsidDel="001169DF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69DF">
          <w:rPr>
            <w:rFonts w:ascii="Open Sans" w:eastAsia="Open Sans" w:hAnsi="Open Sans" w:cs="Open Sans"/>
            <w:color w:val="3F3F3F"/>
          </w:rPr>
          <w:delText>s</w:delText>
        </w:r>
        <w:r w:rsidDel="001169DF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</w:del>
      <w:ins w:id="1" w:author="Meital Waltman" w:date="2016-09-08T13:36:00Z">
        <w:r>
          <w:rPr>
            <w:rFonts w:ascii="Open Sans" w:eastAsia="Open Sans" w:hAnsi="Open Sans" w:cs="Open Sans"/>
            <w:color w:val="3F3F3F"/>
          </w:rPr>
          <w:t>the</w:t>
        </w:r>
        <w:r>
          <w:rPr>
            <w:rFonts w:ascii="Open Sans" w:eastAsia="Open Sans" w:hAnsi="Open Sans" w:cs="Open Sans"/>
            <w:color w:val="3F3F3F"/>
            <w:spacing w:val="1"/>
          </w:rPr>
          <w:t xml:space="preserve"> </w:t>
        </w:r>
        <w:r>
          <w:rPr>
            <w:rFonts w:ascii="Open Sans" w:eastAsia="Open Sans" w:hAnsi="Open Sans" w:cs="Open Sans"/>
            <w:color w:val="3F3F3F"/>
            <w:spacing w:val="1"/>
          </w:rPr>
          <w:t xml:space="preserve">beginning of the </w:t>
        </w:r>
      </w:ins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del w:id="2" w:author="Meital Waltman" w:date="2016-09-08T13:36:00Z">
        <w:r w:rsidDel="001169DF">
          <w:rPr>
            <w:rFonts w:ascii="Open Sans" w:eastAsia="Open Sans" w:hAnsi="Open Sans" w:cs="Open Sans"/>
            <w:color w:val="3F3F3F"/>
            <w:spacing w:val="-7"/>
          </w:rPr>
          <w:delText xml:space="preserve"> </w:delText>
        </w:r>
        <w:r w:rsidDel="001169DF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69DF">
          <w:rPr>
            <w:rFonts w:ascii="Open Sans" w:eastAsia="Open Sans" w:hAnsi="Open Sans" w:cs="Open Sans"/>
            <w:color w:val="3F3F3F"/>
          </w:rPr>
          <w:delText>r</w:delText>
        </w:r>
        <w:r w:rsidDel="001169DF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69DF">
          <w:rPr>
            <w:rFonts w:ascii="Open Sans" w:eastAsia="Open Sans" w:hAnsi="Open Sans" w:cs="Open Sans"/>
            <w:color w:val="3F3F3F"/>
          </w:rPr>
          <w:delText>p</w:delText>
        </w:r>
        <w:r w:rsidDel="001169DF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1169DF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69DF">
          <w:rPr>
            <w:rFonts w:ascii="Open Sans" w:eastAsia="Open Sans" w:hAnsi="Open Sans" w:cs="Open Sans"/>
            <w:color w:val="3F3F3F"/>
            <w:spacing w:val="5"/>
          </w:rPr>
          <w:delText>im</w:delText>
        </w:r>
        <w:r w:rsidDel="001169DF">
          <w:rPr>
            <w:rFonts w:ascii="Open Sans" w:eastAsia="Open Sans" w:hAnsi="Open Sans" w:cs="Open Sans"/>
            <w:color w:val="3F3F3F"/>
            <w:spacing w:val="-3"/>
          </w:rPr>
          <w:delText>e</w:delText>
        </w:r>
      </w:del>
      <w:r>
        <w:rPr>
          <w:rFonts w:ascii="Open Sans" w:eastAsia="Open Sans" w:hAnsi="Open Sans" w:cs="Open Sans"/>
          <w:color w:val="3F3F3F"/>
        </w:rPr>
        <w:t>.</w:t>
      </w:r>
    </w:p>
    <w:p w:rsidR="00111DC7" w:rsidRDefault="00111DC7">
      <w:pPr>
        <w:spacing w:after="0" w:line="120" w:lineRule="exact"/>
        <w:rPr>
          <w:sz w:val="12"/>
          <w:szCs w:val="12"/>
        </w:rPr>
      </w:pPr>
      <w:bookmarkStart w:id="3" w:name="_GoBack"/>
      <w:bookmarkEnd w:id="3"/>
    </w:p>
    <w:p w:rsidR="00111DC7" w:rsidRDefault="001169DF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6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curr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</w:rPr>
        <w:t>no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s.</w:t>
      </w:r>
    </w:p>
    <w:sectPr w:rsidR="00111DC7">
      <w:type w:val="continuous"/>
      <w:pgSz w:w="11920" w:h="16840"/>
      <w:pgMar w:top="1560" w:right="13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11DC7"/>
    <w:rsid w:val="00111DC7"/>
    <w:rsid w:val="0011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2595"/>
  <w15:docId w15:val="{EB7CF031-2246-4528-9E4B-CB2B070E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2</cp:revision>
  <dcterms:created xsi:type="dcterms:W3CDTF">2016-09-05T14:28:00Z</dcterms:created>
  <dcterms:modified xsi:type="dcterms:W3CDTF">2016-09-08T10:37:00Z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LastSaved">
    <vt:filetime>2016-09-05T00:00:00Z</vt:filetime>
  </property>
</Properties>
</file>