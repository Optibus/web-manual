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3B" w:rsidRDefault="00B2713B">
      <w:pPr>
        <w:spacing w:before="7" w:after="0" w:line="150" w:lineRule="exact"/>
        <w:rPr>
          <w:sz w:val="15"/>
          <w:szCs w:val="15"/>
        </w:rPr>
      </w:pPr>
    </w:p>
    <w:p w:rsidR="00B2713B" w:rsidRDefault="00B2713B">
      <w:pPr>
        <w:spacing w:after="0" w:line="200" w:lineRule="exact"/>
        <w:rPr>
          <w:sz w:val="20"/>
          <w:szCs w:val="20"/>
        </w:rPr>
      </w:pPr>
    </w:p>
    <w:p w:rsidR="00B2713B" w:rsidRDefault="00B2713B">
      <w:pPr>
        <w:spacing w:after="0" w:line="200" w:lineRule="exact"/>
        <w:rPr>
          <w:sz w:val="20"/>
          <w:szCs w:val="20"/>
        </w:rPr>
      </w:pPr>
    </w:p>
    <w:p w:rsidR="00B2713B" w:rsidRDefault="00636438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1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ta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db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</w:p>
    <w:p w:rsidR="00B2713B" w:rsidRDefault="00B2713B">
      <w:pPr>
        <w:spacing w:before="17" w:after="0" w:line="200" w:lineRule="exact"/>
        <w:rPr>
          <w:sz w:val="20"/>
          <w:szCs w:val="20"/>
        </w:rPr>
      </w:pPr>
    </w:p>
    <w:p w:rsidR="00B2713B" w:rsidRDefault="00636438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ndb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y</w:t>
      </w:r>
    </w:p>
    <w:p w:rsidR="00B2713B" w:rsidRDefault="00B2713B">
      <w:pPr>
        <w:spacing w:before="8" w:after="0" w:line="100" w:lineRule="exact"/>
        <w:rPr>
          <w:sz w:val="10"/>
          <w:szCs w:val="10"/>
        </w:rPr>
      </w:pPr>
    </w:p>
    <w:p w:rsidR="00B2713B" w:rsidRDefault="00636438">
      <w:pPr>
        <w:spacing w:after="0" w:line="240" w:lineRule="auto"/>
        <w:ind w:left="115" w:right="91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ugh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d.</w:t>
      </w:r>
    </w:p>
    <w:p w:rsidR="00B2713B" w:rsidRDefault="00B2713B">
      <w:pPr>
        <w:spacing w:before="18" w:after="0" w:line="240" w:lineRule="exact"/>
        <w:rPr>
          <w:sz w:val="24"/>
          <w:szCs w:val="24"/>
        </w:rPr>
      </w:pPr>
    </w:p>
    <w:p w:rsidR="00B2713B" w:rsidRDefault="00636438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B2713B" w:rsidRDefault="00B2713B">
      <w:pPr>
        <w:spacing w:before="8" w:after="0" w:line="100" w:lineRule="exact"/>
        <w:rPr>
          <w:sz w:val="10"/>
          <w:szCs w:val="10"/>
        </w:rPr>
      </w:pPr>
    </w:p>
    <w:p w:rsidR="00B2713B" w:rsidRDefault="00636438">
      <w:pPr>
        <w:spacing w:after="0" w:line="240" w:lineRule="auto"/>
        <w:ind w:left="115" w:right="10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be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d: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ndby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B2713B" w:rsidRDefault="00B2713B">
      <w:pPr>
        <w:spacing w:before="18" w:after="0" w:line="240" w:lineRule="exact"/>
        <w:rPr>
          <w:sz w:val="24"/>
          <w:szCs w:val="24"/>
        </w:rPr>
      </w:pPr>
    </w:p>
    <w:p w:rsidR="00B2713B" w:rsidRDefault="00636438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B2713B" w:rsidRDefault="00B2713B">
      <w:pPr>
        <w:spacing w:before="2" w:after="0" w:line="140" w:lineRule="exact"/>
        <w:rPr>
          <w:sz w:val="14"/>
          <w:szCs w:val="14"/>
        </w:rPr>
      </w:pPr>
    </w:p>
    <w:p w:rsidR="00B2713B" w:rsidRDefault="00636438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sz w:val="28"/>
          <w:szCs w:val="28"/>
        </w:rPr>
        <w:t xml:space="preserve"> </w:t>
      </w:r>
      <w:del w:id="0" w:author="Meital Waltman" w:date="2016-09-08T12:17:00Z">
        <w:r w:rsidDel="00636438">
          <w:rPr>
            <w:rFonts w:ascii="Open Sans" w:eastAsia="Open Sans" w:hAnsi="Open Sans" w:cs="Open Sans"/>
            <w:b/>
            <w:bCs/>
            <w:i/>
            <w:color w:val="8A2BE1"/>
            <w:spacing w:val="5"/>
            <w:sz w:val="28"/>
            <w:szCs w:val="28"/>
          </w:rPr>
          <w:delText>W</w:delText>
        </w:r>
        <w:r w:rsidDel="00636438">
          <w:rPr>
            <w:rFonts w:ascii="Open Sans" w:eastAsia="Open Sans" w:hAnsi="Open Sans" w:cs="Open Sans"/>
            <w:b/>
            <w:bCs/>
            <w:i/>
            <w:color w:val="8A2BE1"/>
            <w:spacing w:val="-1"/>
            <w:sz w:val="28"/>
            <w:szCs w:val="28"/>
          </w:rPr>
          <w:delText>a</w:delText>
        </w:r>
        <w:r w:rsidDel="00636438">
          <w:rPr>
            <w:rFonts w:ascii="Open Sans" w:eastAsia="Open Sans" w:hAnsi="Open Sans" w:cs="Open Sans"/>
            <w:b/>
            <w:bCs/>
            <w:i/>
            <w:color w:val="8A2BE1"/>
            <w:spacing w:val="7"/>
            <w:sz w:val="28"/>
            <w:szCs w:val="28"/>
          </w:rPr>
          <w:delText>l</w:delText>
        </w:r>
        <w:r w:rsidDel="00636438">
          <w:rPr>
            <w:rFonts w:ascii="Open Sans" w:eastAsia="Open Sans" w:hAnsi="Open Sans" w:cs="Open Sans"/>
            <w:b/>
            <w:bCs/>
            <w:i/>
            <w:color w:val="8A2BE1"/>
            <w:sz w:val="28"/>
            <w:szCs w:val="28"/>
          </w:rPr>
          <w:delText>k</w:delText>
        </w:r>
      </w:del>
      <w:ins w:id="1" w:author="Meital Waltman" w:date="2016-09-08T12:17:00Z">
        <w:r>
          <w:rPr>
            <w:rFonts w:ascii="Open Sans" w:eastAsia="Open Sans" w:hAnsi="Open Sans" w:cs="Open Sans"/>
            <w:b/>
            <w:bCs/>
            <w:i/>
            <w:color w:val="8A2BE1"/>
            <w:spacing w:val="5"/>
            <w:sz w:val="28"/>
            <w:szCs w:val="28"/>
          </w:rPr>
          <w:t>Standby</w:t>
        </w:r>
      </w:ins>
    </w:p>
    <w:p w:rsidR="00B2713B" w:rsidRDefault="00B2713B">
      <w:pPr>
        <w:spacing w:before="9" w:after="0" w:line="160" w:lineRule="exact"/>
        <w:rPr>
          <w:sz w:val="16"/>
          <w:szCs w:val="16"/>
        </w:rPr>
      </w:pPr>
    </w:p>
    <w:p w:rsidR="00B2713B" w:rsidRDefault="0063643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B2713B" w:rsidRDefault="00B2713B">
      <w:pPr>
        <w:spacing w:after="0" w:line="120" w:lineRule="exact"/>
        <w:rPr>
          <w:sz w:val="12"/>
          <w:szCs w:val="12"/>
        </w:rPr>
      </w:pPr>
    </w:p>
    <w:p w:rsidR="00B2713B" w:rsidRDefault="00636438">
      <w:pPr>
        <w:spacing w:after="0" w:line="324" w:lineRule="auto"/>
        <w:ind w:left="115" w:right="661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w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B2713B" w:rsidRDefault="00636438">
      <w:pPr>
        <w:spacing w:before="27"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178.4pt;mso-position-horizontal-relative:char;mso-position-vertical-relative:line">
            <v:imagedata r:id="rId4" o:title=""/>
          </v:shape>
        </w:pict>
      </w:r>
    </w:p>
    <w:p w:rsidR="00B2713B" w:rsidRDefault="00B2713B">
      <w:pPr>
        <w:spacing w:before="9" w:after="0" w:line="180" w:lineRule="exact"/>
        <w:rPr>
          <w:sz w:val="18"/>
          <w:szCs w:val="18"/>
        </w:rPr>
      </w:pPr>
    </w:p>
    <w:p w:rsidR="00B2713B" w:rsidRDefault="0063643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B2713B" w:rsidRDefault="00B2713B">
      <w:pPr>
        <w:spacing w:before="5" w:after="0" w:line="130" w:lineRule="exact"/>
        <w:rPr>
          <w:sz w:val="13"/>
          <w:szCs w:val="13"/>
        </w:rPr>
      </w:pPr>
    </w:p>
    <w:p w:rsidR="00636438" w:rsidRDefault="00636438">
      <w:pPr>
        <w:spacing w:after="0" w:line="300" w:lineRule="auto"/>
        <w:ind w:left="415" w:right="336"/>
        <w:rPr>
          <w:ins w:id="2" w:author="Meital Waltman" w:date="2016-09-08T12:17:00Z"/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5.85pt;width:4.5pt;height:4.5pt;z-index:-251659776;mso-position-horizontal-relative:page">
            <v:imagedata r:id="rId5" o:title=""/>
            <w10:wrap anchorx="page"/>
          </v:shape>
        </w:pict>
      </w:r>
      <w:r>
        <w:pict>
          <v:shape id="_x0000_s1027" type="#_x0000_t75" style="position:absolute;left:0;text-align:left;margin-left:72.75pt;margin-top:24.6pt;width:4.5pt;height:4.5pt;z-index:-251658752;mso-position-horizontal-relative:page">
            <v:imagedata r:id="rId5" o:title=""/>
            <w10:wrap anchorx="page"/>
          </v:shape>
        </w:pict>
      </w:r>
      <w:r>
        <w:pict>
          <v:shape id="_x0000_s1026" type="#_x0000_t75" style="position:absolute;left:0;text-align:left;margin-left:72.75pt;margin-top:43.35pt;width:4.5pt;height:4.5pt;z-index:-251657728;mso-position-horizontal-relative:page">
            <v:imagedata r:id="rId5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2"/>
        </w:rPr>
        <w:t>k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ncur a 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ndby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y </w:t>
      </w:r>
    </w:p>
    <w:p w:rsidR="00636438" w:rsidRDefault="00636438">
      <w:pPr>
        <w:spacing w:after="0" w:line="300" w:lineRule="auto"/>
        <w:ind w:left="415" w:right="336"/>
        <w:rPr>
          <w:ins w:id="3" w:author="Meital Waltman" w:date="2016-09-08T12:17:00Z"/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3"/>
        </w:rPr>
        <w:t xml:space="preserve"> 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 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ix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 xml:space="preserve">um </w:t>
      </w:r>
    </w:p>
    <w:p w:rsidR="00B2713B" w:rsidRDefault="00636438">
      <w:pPr>
        <w:spacing w:after="0" w:line="300" w:lineRule="auto"/>
        <w:ind w:left="415" w:right="336"/>
        <w:rPr>
          <w:rFonts w:ascii="Open Sans" w:eastAsia="Open Sans" w:hAnsi="Open Sans" w:cs="Open Sans"/>
        </w:rPr>
      </w:pPr>
      <w:bookmarkStart w:id="4" w:name="_GoBack"/>
      <w:bookmarkEnd w:id="4"/>
      <w:r>
        <w:rPr>
          <w:rFonts w:ascii="Open Sans" w:eastAsia="Open Sans" w:hAnsi="Open Sans" w:cs="Open Sans"/>
          <w:b/>
          <w:bCs/>
          <w:spacing w:val="2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un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  <w:b/>
          <w:bCs/>
        </w:rPr>
        <w:t>:</w:t>
      </w:r>
      <w:r>
        <w:rPr>
          <w:rFonts w:ascii="Open Sans" w:eastAsia="Open Sans" w:hAnsi="Open Sans" w:cs="Open Sans"/>
          <w:b/>
          <w:bCs/>
          <w:spacing w:val="56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</w:rPr>
        <w:t>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</w:p>
    <w:p w:rsidR="00B2713B" w:rsidRDefault="00636438">
      <w:pPr>
        <w:spacing w:after="0" w:line="225" w:lineRule="exact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3"/>
          <w:position w:val="2"/>
        </w:rPr>
        <w:t>t</w:t>
      </w:r>
      <w:r>
        <w:rPr>
          <w:rFonts w:ascii="Open Sans" w:eastAsia="Open Sans" w:hAnsi="Open Sans" w:cs="Open Sans"/>
          <w:position w:val="2"/>
        </w:rPr>
        <w:t>he</w:t>
      </w:r>
      <w:r>
        <w:rPr>
          <w:rFonts w:ascii="Open Sans" w:eastAsia="Open Sans" w:hAnsi="Open Sans" w:cs="Open Sans"/>
          <w:spacing w:val="-2"/>
          <w:position w:val="2"/>
        </w:rPr>
        <w:t xml:space="preserve"> </w:t>
      </w:r>
      <w:r>
        <w:rPr>
          <w:rFonts w:ascii="Open Sans" w:eastAsia="Open Sans" w:hAnsi="Open Sans" w:cs="Open Sans"/>
          <w:spacing w:val="5"/>
          <w:position w:val="2"/>
        </w:rPr>
        <w:t>mi</w:t>
      </w:r>
      <w:r>
        <w:rPr>
          <w:rFonts w:ascii="Open Sans" w:eastAsia="Open Sans" w:hAnsi="Open Sans" w:cs="Open Sans"/>
          <w:position w:val="2"/>
        </w:rPr>
        <w:t>n</w:t>
      </w:r>
      <w:r>
        <w:rPr>
          <w:rFonts w:ascii="Open Sans" w:eastAsia="Open Sans" w:hAnsi="Open Sans" w:cs="Open Sans"/>
          <w:spacing w:val="5"/>
          <w:position w:val="2"/>
        </w:rPr>
        <w:t>im</w:t>
      </w:r>
      <w:r>
        <w:rPr>
          <w:rFonts w:ascii="Open Sans" w:eastAsia="Open Sans" w:hAnsi="Open Sans" w:cs="Open Sans"/>
          <w:position w:val="2"/>
        </w:rPr>
        <w:t>um</w:t>
      </w:r>
    </w:p>
    <w:sectPr w:rsidR="00B2713B">
      <w:type w:val="continuous"/>
      <w:pgSz w:w="11920" w:h="16840"/>
      <w:pgMar w:top="156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2713B"/>
    <w:rsid w:val="00636438"/>
    <w:rsid w:val="00B2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6BBBBB"/>
  <w15:docId w15:val="{5D780A24-5EC3-406E-AEDE-312979C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2016-09-05T14:21:00Z</dcterms:created>
  <dcterms:modified xsi:type="dcterms:W3CDTF">2016-09-08T09:17:00Z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