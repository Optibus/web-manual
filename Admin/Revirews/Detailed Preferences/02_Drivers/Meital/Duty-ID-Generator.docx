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578E2" w14:textId="77777777" w:rsidR="00082A91" w:rsidRDefault="00082A91">
      <w:pPr>
        <w:spacing w:before="7" w:after="0" w:line="150" w:lineRule="exact"/>
        <w:rPr>
          <w:sz w:val="15"/>
          <w:szCs w:val="15"/>
        </w:rPr>
      </w:pPr>
    </w:p>
    <w:p w14:paraId="3D2B2EF9" w14:textId="77777777" w:rsidR="00082A91" w:rsidRDefault="00082A91">
      <w:pPr>
        <w:spacing w:after="0" w:line="200" w:lineRule="exact"/>
        <w:rPr>
          <w:sz w:val="20"/>
          <w:szCs w:val="20"/>
        </w:rPr>
      </w:pPr>
    </w:p>
    <w:p w14:paraId="3CB5DB20" w14:textId="77777777" w:rsidR="00082A91" w:rsidRDefault="00082A91">
      <w:pPr>
        <w:spacing w:after="0" w:line="200" w:lineRule="exact"/>
        <w:rPr>
          <w:sz w:val="20"/>
          <w:szCs w:val="20"/>
        </w:rPr>
      </w:pPr>
    </w:p>
    <w:p w14:paraId="27A43E35" w14:textId="77777777" w:rsidR="00082A91" w:rsidRDefault="00804C5C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y</w:t>
      </w:r>
      <w:r>
        <w:rPr>
          <w:rFonts w:ascii="Open Sans" w:eastAsia="Open Sans" w:hAnsi="Open Sans" w:cs="Open Sans"/>
          <w:b/>
          <w:bCs/>
          <w:color w:val="4E80BD"/>
          <w:spacing w:val="23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25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G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er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at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r</w:t>
      </w:r>
    </w:p>
    <w:p w14:paraId="62F33A17" w14:textId="77777777" w:rsidR="00082A91" w:rsidRDefault="00082A91">
      <w:pPr>
        <w:spacing w:before="17" w:after="0" w:line="200" w:lineRule="exact"/>
        <w:rPr>
          <w:sz w:val="20"/>
          <w:szCs w:val="20"/>
        </w:rPr>
      </w:pPr>
    </w:p>
    <w:p w14:paraId="28085F18" w14:textId="77777777" w:rsidR="00082A91" w:rsidRDefault="00804C5C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14:paraId="6434F448" w14:textId="77777777" w:rsidR="00082A91" w:rsidRDefault="00082A91">
      <w:pPr>
        <w:spacing w:before="8" w:after="0" w:line="100" w:lineRule="exact"/>
        <w:rPr>
          <w:sz w:val="10"/>
          <w:szCs w:val="10"/>
        </w:rPr>
      </w:pPr>
    </w:p>
    <w:p w14:paraId="5E8C62D1" w14:textId="77777777" w:rsidR="00082A91" w:rsidRDefault="00804C5C">
      <w:pPr>
        <w:spacing w:after="0" w:line="240" w:lineRule="auto"/>
        <w:ind w:left="115" w:right="69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unch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d,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-5"/>
        </w:rPr>
        <w:t>(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</w:rPr>
        <w:t>s)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be nu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qu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10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1</w:t>
      </w:r>
      <w:r>
        <w:rPr>
          <w:rFonts w:ascii="Open Sans" w:eastAsia="Open Sans" w:hAnsi="Open Sans" w:cs="Open Sans"/>
          <w:color w:val="3F3F3F"/>
        </w:rPr>
        <w:t>.</w:t>
      </w:r>
    </w:p>
    <w:p w14:paraId="4AB7E502" w14:textId="77777777" w:rsidR="00082A91" w:rsidRDefault="00082A91">
      <w:pPr>
        <w:spacing w:after="0" w:line="120" w:lineRule="exact"/>
        <w:rPr>
          <w:sz w:val="12"/>
          <w:szCs w:val="12"/>
        </w:rPr>
      </w:pPr>
    </w:p>
    <w:p w14:paraId="0BD96BF3" w14:textId="77777777" w:rsidR="00082A91" w:rsidRDefault="00804C5C">
      <w:pPr>
        <w:spacing w:after="0" w:line="240" w:lineRule="auto"/>
        <w:ind w:left="115" w:right="468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nu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 du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 so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 su</w:t>
      </w:r>
      <w:r>
        <w:rPr>
          <w:rFonts w:ascii="Open Sans" w:eastAsia="Open Sans" w:hAnsi="Open Sans" w:cs="Open Sans"/>
          <w:color w:val="3F3F3F"/>
        </w:rPr>
        <w:t>cc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 us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1"/>
        </w:rPr>
        <w:t>.</w:t>
      </w:r>
      <w:ins w:id="0" w:author="Meital Waltman" w:date="2016-09-08T13:20:00Z">
        <w:r w:rsidR="002C49A0">
          <w:rPr>
            <w:rFonts w:ascii="Open Sans" w:eastAsia="Open Sans" w:hAnsi="Open Sans" w:cs="Open Sans"/>
            <w:color w:val="3F3F3F"/>
            <w:spacing w:val="1"/>
          </w:rPr>
          <w:t xml:space="preserve"> </w:t>
        </w:r>
      </w:ins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:</w:t>
      </w:r>
    </w:p>
    <w:p w14:paraId="2F0F042C" w14:textId="77777777" w:rsidR="00082A91" w:rsidRDefault="00082A91">
      <w:pPr>
        <w:spacing w:before="2" w:after="0" w:line="130" w:lineRule="exact"/>
        <w:rPr>
          <w:sz w:val="13"/>
          <w:szCs w:val="13"/>
        </w:rPr>
      </w:pPr>
    </w:p>
    <w:p w14:paraId="6E1FDCFB" w14:textId="77777777" w:rsidR="00082A91" w:rsidRDefault="00804C5C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6279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5pt;height:57pt;mso-position-horizontal-relative:char;mso-position-vertical-relative:line">
            <v:imagedata r:id="rId4" o:title=""/>
          </v:shape>
        </w:pict>
      </w:r>
    </w:p>
    <w:p w14:paraId="576D7095" w14:textId="77777777" w:rsidR="00082A91" w:rsidRDefault="00082A91">
      <w:pPr>
        <w:spacing w:before="6" w:after="0" w:line="180" w:lineRule="exact"/>
        <w:rPr>
          <w:sz w:val="18"/>
          <w:szCs w:val="18"/>
        </w:rPr>
      </w:pPr>
    </w:p>
    <w:p w14:paraId="1C84F772" w14:textId="77777777" w:rsidR="00082A91" w:rsidRDefault="00804C5C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ce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use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 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:</w:t>
      </w:r>
    </w:p>
    <w:p w14:paraId="341598CC" w14:textId="77777777" w:rsidR="00082A91" w:rsidRDefault="00082A91">
      <w:pPr>
        <w:spacing w:before="2" w:after="0" w:line="130" w:lineRule="exact"/>
        <w:rPr>
          <w:sz w:val="13"/>
          <w:szCs w:val="13"/>
        </w:rPr>
      </w:pPr>
    </w:p>
    <w:p w14:paraId="3B938F6B" w14:textId="77777777" w:rsidR="00082A91" w:rsidRDefault="00804C5C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77CD0A9">
          <v:shape id="_x0000_i1026" type="#_x0000_t75" style="width:214pt;height:153.5pt;mso-position-horizontal-relative:char;mso-position-vertical-relative:line">
            <v:imagedata r:id="rId5" o:title=""/>
          </v:shape>
        </w:pict>
      </w:r>
    </w:p>
    <w:p w14:paraId="26F1D663" w14:textId="77777777" w:rsidR="00082A91" w:rsidRDefault="00082A91">
      <w:pPr>
        <w:spacing w:before="1" w:after="0" w:line="240" w:lineRule="exact"/>
        <w:rPr>
          <w:sz w:val="24"/>
          <w:szCs w:val="24"/>
        </w:rPr>
      </w:pPr>
    </w:p>
    <w:p w14:paraId="26BA57A1" w14:textId="77777777" w:rsidR="00082A91" w:rsidRDefault="00804C5C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A5D8868">
          <v:shape id="_x0000_i1027" type="#_x0000_t75" style="width:213.5pt;height:191pt;mso-position-horizontal-relative:char;mso-position-vertical-relative:line">
            <v:imagedata r:id="rId6" o:title=""/>
          </v:shape>
        </w:pict>
      </w:r>
    </w:p>
    <w:p w14:paraId="55C06FCA" w14:textId="77777777" w:rsidR="00082A91" w:rsidRDefault="00082A91">
      <w:pPr>
        <w:spacing w:after="0" w:line="170" w:lineRule="exact"/>
        <w:rPr>
          <w:sz w:val="17"/>
          <w:szCs w:val="17"/>
        </w:rPr>
      </w:pPr>
    </w:p>
    <w:p w14:paraId="528D69FB" w14:textId="77777777" w:rsidR="00082A91" w:rsidRDefault="00804C5C">
      <w:pPr>
        <w:spacing w:after="0" w:line="240" w:lineRule="auto"/>
        <w:ind w:left="115" w:right="-20"/>
        <w:rPr>
          <w:rFonts w:ascii="Open Sans" w:eastAsia="Open Sans" w:hAnsi="Open Sans" w:cs="Open Sans"/>
          <w:lang w:bidi="he-IL"/>
        </w:rPr>
      </w:pPr>
      <w:commentRangeStart w:id="1"/>
      <w:r>
        <w:rPr>
          <w:rFonts w:ascii="Open Sans" w:eastAsia="Open Sans" w:hAnsi="Open Sans" w:cs="Open Sans"/>
          <w:color w:val="3F3F3F"/>
          <w:spacing w:val="6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curr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</w:rPr>
        <w:t>no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s.</w:t>
      </w:r>
      <w:commentRangeEnd w:id="1"/>
      <w:r w:rsidR="002C49A0">
        <w:rPr>
          <w:rStyle w:val="CommentReference"/>
        </w:rPr>
        <w:commentReference w:id="1"/>
      </w:r>
    </w:p>
    <w:sectPr w:rsidR="00082A91">
      <w:type w:val="continuous"/>
      <w:pgSz w:w="11920" w:h="16840"/>
      <w:pgMar w:top="1560" w:right="1260" w:bottom="280" w:left="12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eital Waltman" w:date="2016-09-08T13:27:00Z" w:initials="MW">
    <w:p w14:paraId="29FDD011" w14:textId="77777777" w:rsidR="002C49A0" w:rsidRDefault="002C49A0">
      <w:pPr>
        <w:pStyle w:val="CommentText"/>
      </w:pPr>
      <w:r>
        <w:rPr>
          <w:rStyle w:val="CommentReference"/>
        </w:rPr>
        <w:annotationRef/>
      </w:r>
      <w:r>
        <w:t>There is a global template that is called – “Simple duty id generator”.</w:t>
      </w:r>
    </w:p>
    <w:p w14:paraId="0923EED3" w14:textId="77777777" w:rsidR="002C49A0" w:rsidRDefault="002C49A0">
      <w:pPr>
        <w:pStyle w:val="CommentText"/>
      </w:pPr>
    </w:p>
    <w:p w14:paraId="428DD58A" w14:textId="77777777" w:rsidR="002C49A0" w:rsidRDefault="002C49A0">
      <w:pPr>
        <w:pStyle w:val="CommentText"/>
      </w:pPr>
      <w:r>
        <w:t>I would also add a comment saying that we can make adjustment to the Id generator per client request (for example</w:t>
      </w:r>
      <w:bookmarkStart w:id="2" w:name="_GoBack"/>
      <w:bookmarkEnd w:id="2"/>
      <w:r>
        <w:t xml:space="preserve"> if the client wants 1-200 to be duties that are sharing a vehicle, 400+ duties that are not sharing a vehicle, 500+ split duties and so on…)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8DD5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82A91"/>
    <w:rsid w:val="00082A91"/>
    <w:rsid w:val="002C49A0"/>
    <w:rsid w:val="0080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008A"/>
  <w15:docId w15:val="{AEF1205A-FA2C-41DE-BD00-EE25ED8A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4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9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9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9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2</cp:revision>
  <dcterms:created xsi:type="dcterms:W3CDTF">2016-09-05T14:28:00Z</dcterms:created>
  <dcterms:modified xsi:type="dcterms:W3CDTF">2016-09-08T10:34:00Z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