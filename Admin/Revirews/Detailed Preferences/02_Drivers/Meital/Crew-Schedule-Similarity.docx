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8A" w:rsidRDefault="0089018A">
      <w:pPr>
        <w:spacing w:before="7" w:after="0" w:line="150" w:lineRule="exact"/>
        <w:rPr>
          <w:rFonts w:hint="cs"/>
          <w:sz w:val="15"/>
          <w:szCs w:val="15"/>
          <w:rtl/>
          <w:lang w:bidi="he-IL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5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w</w:t>
      </w:r>
      <w:r>
        <w:rPr>
          <w:rFonts w:ascii="Open Sans" w:eastAsia="Open Sans" w:hAnsi="Open Sans" w:cs="Open Sans"/>
          <w:b/>
          <w:bCs/>
          <w:color w:val="4E80BD"/>
          <w:spacing w:val="14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</w:p>
    <w:p w:rsidR="0089018A" w:rsidRDefault="0089018A">
      <w:pPr>
        <w:spacing w:before="17" w:after="0" w:line="200" w:lineRule="exact"/>
        <w:rPr>
          <w:sz w:val="20"/>
          <w:szCs w:val="20"/>
        </w:rPr>
      </w:pPr>
    </w:p>
    <w:p w:rsidR="0089018A" w:rsidRDefault="00FC081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qui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te</w:t>
      </w:r>
      <w:r>
        <w:rPr>
          <w:rFonts w:ascii="Arial" w:eastAsia="Arial" w:hAnsi="Arial" w:cs="Arial"/>
          <w:b/>
          <w:bCs/>
          <w:i/>
          <w:color w:val="004CDD"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</w:p>
    <w:p w:rsidR="0089018A" w:rsidRDefault="0089018A">
      <w:pPr>
        <w:spacing w:before="8" w:after="0" w:line="100" w:lineRule="exact"/>
        <w:rPr>
          <w:sz w:val="10"/>
          <w:szCs w:val="10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cus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:rsidR="0089018A" w:rsidRDefault="0089018A">
      <w:pPr>
        <w:spacing w:before="19" w:after="0" w:line="240" w:lineRule="exact"/>
        <w:rPr>
          <w:sz w:val="24"/>
          <w:szCs w:val="24"/>
        </w:rPr>
      </w:pPr>
    </w:p>
    <w:p w:rsidR="0089018A" w:rsidRDefault="00FC081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dul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</w:p>
    <w:p w:rsidR="0089018A" w:rsidRDefault="0089018A">
      <w:pPr>
        <w:spacing w:before="8" w:after="0" w:line="100" w:lineRule="exact"/>
        <w:rPr>
          <w:sz w:val="10"/>
          <w:szCs w:val="10"/>
        </w:rPr>
      </w:pP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left:0;text-align:left;margin-left:72.75pt;margin-top:5.85pt;width:4.5pt;height:4.5pt;z-index:-251667968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up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62" type="#_x0000_t75" style="position:absolute;left:0;text-align:left;margin-left:72.75pt;margin-top:9.6pt;width:4.5pt;height:4.5pt;z-index:-251666944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89018A" w:rsidRDefault="0089018A">
      <w:pPr>
        <w:spacing w:before="19" w:after="0" w:line="240" w:lineRule="exact"/>
        <w:rPr>
          <w:sz w:val="24"/>
          <w:szCs w:val="24"/>
        </w:rPr>
      </w:pPr>
    </w:p>
    <w:p w:rsidR="0089018A" w:rsidRDefault="00FC081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89018A" w:rsidRDefault="0089018A">
      <w:pPr>
        <w:spacing w:before="8" w:after="0" w:line="100" w:lineRule="exact"/>
        <w:rPr>
          <w:sz w:val="10"/>
          <w:szCs w:val="10"/>
        </w:rPr>
      </w:pPr>
    </w:p>
    <w:p w:rsidR="0089018A" w:rsidRDefault="00FC0810" w:rsidP="0011589A">
      <w:pPr>
        <w:spacing w:after="0" w:line="240" w:lineRule="auto"/>
        <w:ind w:left="115" w:right="13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ins w:id="0" w:author="Meital Waltman" w:date="2016-09-08T11:53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modifications </w:t>
        </w:r>
      </w:ins>
      <w:ins w:id="1" w:author="Meital Waltman" w:date="2016-09-08T11:52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when moving from </w:t>
        </w:r>
      </w:ins>
      <w:ins w:id="2" w:author="Meital Waltman" w:date="2016-09-08T11:54:00Z">
        <w:r w:rsidR="0011589A">
          <w:rPr>
            <w:rFonts w:ascii="Open Sans" w:eastAsia="Open Sans" w:hAnsi="Open Sans" w:cs="Open Sans"/>
            <w:color w:val="3F3F3F"/>
            <w:spacing w:val="2"/>
          </w:rPr>
          <w:t>the supplied</w:t>
        </w:r>
      </w:ins>
      <w:ins w:id="3" w:author="Meital Waltman" w:date="2016-09-08T11:52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 crew schedule </w:t>
        </w:r>
      </w:ins>
      <w:ins w:id="4" w:author="Meital Waltman" w:date="2016-09-08T11:54:00Z">
        <w:r w:rsidR="0011589A">
          <w:rPr>
            <w:rFonts w:ascii="Open Sans" w:eastAsia="Open Sans" w:hAnsi="Open Sans" w:cs="Open Sans"/>
            <w:color w:val="3F3F3F"/>
            <w:spacing w:val="2"/>
          </w:rPr>
          <w:t>to</w:t>
        </w:r>
      </w:ins>
      <w:ins w:id="5" w:author="Meital Waltman" w:date="2016-09-08T11:52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 the optimized crew schedule.</w:t>
        </w:r>
      </w:ins>
      <w:del w:id="6" w:author="Meital Waltman" w:date="2016-09-08T11:54:00Z">
        <w:r w:rsidDel="0011589A">
          <w:rPr>
            <w:rFonts w:ascii="Open Sans" w:eastAsia="Open Sans" w:hAnsi="Open Sans" w:cs="Open Sans"/>
            <w:color w:val="3F3F3F"/>
          </w:rPr>
          <w:delText>d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srup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</w:rPr>
          <w:delText>n</w:delText>
        </w:r>
        <w:r w:rsidDel="0011589A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1589A">
          <w:rPr>
            <w:rFonts w:ascii="Open Sans" w:eastAsia="Open Sans" w:hAnsi="Open Sans" w:cs="Open Sans"/>
            <w:color w:val="3F3F3F"/>
          </w:rPr>
          <w:delText>f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dur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ng</w:delText>
        </w:r>
        <w:r w:rsidDel="0011589A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a sch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1589A">
          <w:rPr>
            <w:rFonts w:ascii="Open Sans" w:eastAsia="Open Sans" w:hAnsi="Open Sans" w:cs="Open Sans"/>
            <w:color w:val="3F3F3F"/>
          </w:rPr>
          <w:delText>e ch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</w:rPr>
          <w:delText>nge</w:delText>
        </w:r>
        <w:r w:rsidDel="0011589A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</w:rPr>
          <w:delText xml:space="preserve">nd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nd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ee</w:delText>
        </w:r>
        <w:r w:rsidDel="0011589A">
          <w:rPr>
            <w:rFonts w:ascii="Open Sans" w:eastAsia="Open Sans" w:hAnsi="Open Sans" w:cs="Open Sans"/>
            <w:color w:val="3F3F3F"/>
          </w:rPr>
          <w:delText>d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use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n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</w:rPr>
          <w:delText>g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s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 xml:space="preserve"> m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11589A">
          <w:rPr>
            <w:rFonts w:ascii="Open Sans" w:eastAsia="Open Sans" w:hAnsi="Open Sans" w:cs="Open Sans"/>
            <w:color w:val="3F3F3F"/>
          </w:rPr>
          <w:delText>e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1589A">
          <w:rPr>
            <w:rFonts w:ascii="Open Sans" w:eastAsia="Open Sans" w:hAnsi="Open Sans" w:cs="Open Sans"/>
            <w:color w:val="3F3F3F"/>
          </w:rPr>
          <w:delText>r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</w:rPr>
          <w:delText>m</w:delText>
        </w:r>
        <w:r w:rsidDel="0011589A">
          <w:rPr>
            <w:rFonts w:ascii="Open Sans" w:eastAsia="Open Sans" w:hAnsi="Open Sans" w:cs="Open Sans"/>
            <w:color w:val="3F3F3F"/>
            <w:spacing w:val="7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he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supp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</w:delText>
        </w:r>
        <w:r w:rsidDel="0011589A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sch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1589A">
          <w:rPr>
            <w:rFonts w:ascii="Open Sans" w:eastAsia="Open Sans" w:hAnsi="Open Sans" w:cs="Open Sans"/>
            <w:color w:val="3F3F3F"/>
          </w:rPr>
          <w:delText>e</w:delText>
        </w:r>
        <w:r w:rsidDel="0011589A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1589A">
          <w:rPr>
            <w:rFonts w:ascii="Open Sans" w:eastAsia="Open Sans" w:hAnsi="Open Sans" w:cs="Open Sans"/>
            <w:color w:val="3F3F3F"/>
          </w:rPr>
          <w:delText>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Del="0011589A">
          <w:rPr>
            <w:rFonts w:ascii="Open Sans" w:eastAsia="Open Sans" w:hAnsi="Open Sans" w:cs="Open Sans"/>
            <w:color w:val="3F3F3F"/>
          </w:rPr>
          <w:delText>y</w:delText>
        </w:r>
        <w:r w:rsidDel="0011589A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</w:rPr>
          <w:delText>p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Del="0011589A">
          <w:rPr>
            <w:rFonts w:ascii="Open Sans" w:eastAsia="Open Sans" w:hAnsi="Open Sans" w:cs="Open Sans"/>
            <w:color w:val="3F3F3F"/>
          </w:rPr>
          <w:delText xml:space="preserve">-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z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 sch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.</w:delText>
        </w:r>
      </w:del>
    </w:p>
    <w:p w:rsidR="0089018A" w:rsidRDefault="0089018A">
      <w:pPr>
        <w:spacing w:after="0" w:line="120" w:lineRule="exact"/>
        <w:rPr>
          <w:ins w:id="7" w:author="Meital Waltman" w:date="2016-09-08T11:51:00Z"/>
          <w:sz w:val="12"/>
          <w:szCs w:val="12"/>
        </w:rPr>
      </w:pPr>
    </w:p>
    <w:p w:rsidR="0011589A" w:rsidRDefault="0011589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81"/>
        <w:jc w:val="both"/>
        <w:rPr>
          <w:rFonts w:ascii="Open Sans" w:eastAsia="Open Sans" w:hAnsi="Open Sans" w:cs="Open Sans"/>
        </w:rPr>
      </w:pPr>
      <w:r>
        <w:pict>
          <v:group id="_x0000_s1056" style="position:absolute;left:0;text-align:left;margin-left:69.4pt;margin-top:51.2pt;width:456pt;height:75pt;z-index:-251665920;mso-position-horizontal-relative:page" coordorigin="1388,1024" coordsize="9120,1500">
            <v:shape id="_x0000_s1061" type="#_x0000_t75" style="position:absolute;left:1395;top:1032;width:810;height:840">
              <v:imagedata r:id="rId7" o:title=""/>
            </v:shape>
            <v:group id="_x0000_s1059" style="position:absolute;left:1395;top:1032;width:9082;height:1485" coordorigin="1395,1032" coordsize="9082,1485">
              <v:shape id="_x0000_s1060" style="position:absolute;left:1395;top:1032;width:9082;height:1485" coordorigin="1395,1032" coordsize="9082,1485" path="m10410,1032r-8933,l1419,1061r-24,61l1395,2435r29,58l1485,2517r8933,-1l10440,2512r20,-10l10476,2488r1,-1l1479,2487r-21,-7l1441,2467r-12,-18l1425,2427r,-1311l1431,1095r13,-17l1463,1066r22,-4l10476,1062r-5,-7l10453,1043r-20,-8l10410,1032e" fillcolor="#0000a4" stroked="f">
                <v:path arrowok="t"/>
              </v:shape>
            </v:group>
            <v:group id="_x0000_s1057" style="position:absolute;left:1485;top:1062;width:9015;height:1425" coordorigin="1485,1062" coordsize="9015,1425">
              <v:shape id="_x0000_s1058" style="position:absolute;left:1485;top:1062;width:9015;height:1425" coordorigin="1485,1062" coordsize="9015,1425" path="m10476,1062r-8991,l10416,1062r21,6l10454,1081r12,19l10470,1122r,1310l10464,2454r-13,17l10432,2483r-22,4l10477,2487r12,-17l10497,2449r3,-22l10500,1113r-5,-22l10485,1072r-9,-10e" fillcolor="#0000a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3F3F3F"/>
        </w:rPr>
        <w:t>w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,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v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rs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8" w:after="0" w:line="140" w:lineRule="exact"/>
        <w:rPr>
          <w:sz w:val="14"/>
          <w:szCs w:val="14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  <w:position w:val="1"/>
        </w:rPr>
        <w:t>C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w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sch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5"/>
          <w:position w:val="1"/>
        </w:rPr>
        <w:t>imil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6"/>
          <w:position w:val="1"/>
        </w:rPr>
        <w:t>y</w:t>
      </w:r>
      <w:r>
        <w:rPr>
          <w:rFonts w:ascii="Open Sans" w:eastAsia="Open Sans" w:hAnsi="Open Sans" w:cs="Open Sans"/>
          <w:position w:val="1"/>
        </w:rPr>
        <w:t>,</w:t>
      </w:r>
      <w:r>
        <w:rPr>
          <w:rFonts w:ascii="Open Sans" w:eastAsia="Open Sans" w:hAnsi="Open Sans" w:cs="Open Sans"/>
          <w:spacing w:val="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sh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d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 xml:space="preserve">run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5"/>
          <w:position w:val="1"/>
        </w:rPr>
        <w:t>j</w:t>
      </w:r>
      <w:r>
        <w:rPr>
          <w:rFonts w:ascii="Open Sans" w:eastAsia="Open Sans" w:hAnsi="Open Sans" w:cs="Open Sans"/>
          <w:position w:val="1"/>
        </w:rPr>
        <w:t>unc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proofErr w:type="spellStart"/>
      <w:r>
        <w:rPr>
          <w:rFonts w:ascii="Open Sans" w:eastAsia="Open Sans" w:hAnsi="Open Sans" w:cs="Open Sans"/>
          <w:position w:val="1"/>
        </w:rPr>
        <w:t>sch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</w:t>
      </w:r>
      <w:proofErr w:type="spellEnd"/>
      <w:r>
        <w:rPr>
          <w:rFonts w:ascii="Open Sans" w:eastAsia="Open Sans" w:hAnsi="Open Sans" w:cs="Open Sans"/>
          <w:position w:val="1"/>
        </w:rPr>
        <w:t>-</w:t>
      </w:r>
    </w:p>
    <w:p w:rsidR="0089018A" w:rsidRDefault="00FC0810">
      <w:pPr>
        <w:spacing w:after="0" w:line="240" w:lineRule="auto"/>
        <w:ind w:left="1270" w:right="145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run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rst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n- </w:t>
      </w:r>
      <w:r>
        <w:rPr>
          <w:rFonts w:ascii="Open Sans" w:eastAsia="Open Sans" w:hAnsi="Open Sans" w:cs="Open Sans"/>
          <w:spacing w:val="5"/>
        </w:rPr>
        <w:t>j</w:t>
      </w:r>
      <w:r>
        <w:rPr>
          <w:rFonts w:ascii="Open Sans" w:eastAsia="Open Sans" w:hAnsi="Open Sans" w:cs="Open Sans"/>
        </w:rPr>
        <w:t>unc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ty</w:t>
      </w:r>
      <w:r>
        <w:rPr>
          <w:rFonts w:ascii="Open Sans" w:eastAsia="Open Sans" w:hAnsi="Open Sans" w:cs="Open Sans"/>
          <w:color w:val="000000"/>
        </w:rPr>
        <w:t>.</w:t>
      </w: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before="18" w:after="0" w:line="280" w:lineRule="exact"/>
        <w:rPr>
          <w:sz w:val="28"/>
          <w:szCs w:val="28"/>
        </w:rPr>
      </w:pPr>
    </w:p>
    <w:p w:rsidR="0089018A" w:rsidRDefault="00FC081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color w:val="3F3F3F"/>
          <w:spacing w:val="-6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p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bus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position w:val="1"/>
        </w:rPr>
        <w:t>ch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du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proofErr w:type="spellEnd"/>
      <w:r>
        <w:rPr>
          <w:rFonts w:ascii="Open Sans" w:eastAsia="Open Sans" w:hAnsi="Open Sans" w:cs="Open Sans"/>
          <w:color w:val="3F3F3F"/>
          <w:position w:val="1"/>
        </w:rPr>
        <w:t>™</w:t>
      </w:r>
      <w:r>
        <w:rPr>
          <w:rFonts w:ascii="Open Sans" w:eastAsia="Open Sans" w:hAnsi="Open Sans" w:cs="Open Sans"/>
          <w:color w:val="3F3F3F"/>
          <w:spacing w:val="-20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us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w</w:t>
      </w:r>
      <w:r>
        <w:rPr>
          <w:rFonts w:ascii="Open Sans" w:eastAsia="Open Sans" w:hAnsi="Open Sans" w:cs="Open Sans"/>
          <w:color w:val="3F3F3F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cr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imil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y</w:t>
      </w:r>
      <w:r>
        <w:rPr>
          <w:rFonts w:ascii="Open Sans" w:eastAsia="Open Sans" w:hAnsi="Open Sans" w:cs="Open Sans"/>
          <w:color w:val="3F3F3F"/>
          <w:position w:val="1"/>
        </w:rPr>
        <w:t>.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w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er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1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he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imil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55" type="#_x0000_t75" style="position:absolute;left:0;text-align:left;margin-left:72.75pt;margin-top:5.85pt;width:4.5pt;height:4.5pt;z-index:-251664896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I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4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subs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10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415" w:right="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</w:rPr>
        <w:t>p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</w:rPr>
        <w:t>ID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n- </w:t>
      </w:r>
      <w:proofErr w:type="spellStart"/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proofErr w:type="spellStart"/>
      <w:r>
        <w:rPr>
          <w:rFonts w:ascii="Open Sans" w:eastAsia="Open Sans" w:hAnsi="Open Sans" w:cs="Open Sans"/>
          <w:spacing w:val="-7"/>
        </w:rPr>
        <w:t>X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proofErr w:type="spellEnd"/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</w:rPr>
        <w:t>p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</w:rPr>
        <w:t>Id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</w:rPr>
        <w:t>r</w:t>
      </w: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415" w:right="51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proofErr w:type="gramEnd"/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r,</w:t>
      </w:r>
      <w:r>
        <w:rPr>
          <w:rFonts w:ascii="Open Sans" w:eastAsia="Open Sans" w:hAnsi="Open Sans" w:cs="Open Sans"/>
          <w:spacing w:val="5"/>
        </w:rPr>
        <w:t xml:space="preserve"> 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but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 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proofErr w:type="spellStart"/>
      <w:r>
        <w:rPr>
          <w:rFonts w:ascii="Open Sans" w:eastAsia="Open Sans" w:hAnsi="Open Sans" w:cs="Open Sans"/>
          <w:spacing w:val="-7"/>
        </w:rPr>
        <w:t>X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proofErr w:type="spellEnd"/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5"/>
        </w:rPr>
        <w:t>Z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s 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proofErr w:type="spellEnd"/>
      <w:r>
        <w:rPr>
          <w:rFonts w:ascii="Open Sans" w:eastAsia="Open Sans" w:hAnsi="Open Sans" w:cs="Open Sans"/>
        </w:rPr>
        <w:t>.</w:t>
      </w:r>
    </w:p>
    <w:p w:rsidR="0089018A" w:rsidRDefault="0089018A">
      <w:pPr>
        <w:spacing w:after="0"/>
        <w:sectPr w:rsidR="0089018A">
          <w:type w:val="continuous"/>
          <w:pgSz w:w="11920" w:h="16840"/>
          <w:pgMar w:top="1560" w:right="1320" w:bottom="280" w:left="1280" w:header="720" w:footer="720" w:gutter="0"/>
          <w:cols w:space="720"/>
        </w:sectPr>
      </w:pPr>
    </w:p>
    <w:p w:rsidR="0089018A" w:rsidRDefault="0089018A">
      <w:pPr>
        <w:spacing w:before="3" w:after="0" w:line="190" w:lineRule="exact"/>
        <w:rPr>
          <w:sz w:val="19"/>
          <w:szCs w:val="19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80" w:lineRule="exact"/>
        <w:ind w:left="15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p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imi</w:t>
      </w:r>
      <w:r>
        <w:rPr>
          <w:rFonts w:ascii="Open Sans" w:eastAsia="Open Sans" w:hAnsi="Open Sans" w:cs="Open Sans"/>
          <w:spacing w:val="2"/>
          <w:position w:val="-1"/>
        </w:rPr>
        <w:t>z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k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ps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p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6"/>
          <w:position w:val="-1"/>
        </w:rPr>
        <w:t>w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5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but</w:t>
      </w:r>
      <w:r>
        <w:rPr>
          <w:rFonts w:ascii="Open Sans" w:eastAsia="Open Sans" w:hAnsi="Open Sans" w:cs="Open Sans"/>
          <w:spacing w:val="-3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no</w:t>
      </w:r>
      <w:r>
        <w:rPr>
          <w:rFonts w:ascii="Open Sans" w:eastAsia="Open Sans" w:hAnsi="Open Sans" w:cs="Open Sans"/>
          <w:spacing w:val="4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m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.</w:t>
      </w:r>
    </w:p>
    <w:p w:rsidR="0089018A" w:rsidRDefault="0089018A">
      <w:pPr>
        <w:spacing w:before="10" w:after="0" w:line="150" w:lineRule="exact"/>
        <w:rPr>
          <w:sz w:val="15"/>
          <w:szCs w:val="15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>
          <v:group id="_x0000_s1049" style="position:absolute;left:0;text-align:left;margin-left:84.4pt;margin-top:-53.15pt;width:441pt;height:45pt;z-index:-251663872;mso-position-horizontal-relative:page" coordorigin="1688,-1063" coordsize="8820,900">
            <v:shape id="_x0000_s1054" type="#_x0000_t75" style="position:absolute;left:1695;top:-1056;width:810;height:810">
              <v:imagedata r:id="rId8" o:title=""/>
            </v:shape>
            <v:group id="_x0000_s1052" style="position:absolute;left:1695;top:-1056;width:8782;height:885" coordorigin="1695,-1056" coordsize="8782,885">
              <v:shape id="_x0000_s1053" style="position:absolute;left:1695;top:-1056;width:8782;height:885" coordorigin="1695,-1056" coordsize="8782,885" path="m10410,-1056r-8633,1l1719,-1026r-24,60l1695,-252r29,58l1785,-171r8633,l10440,-176r20,-10l10476,-200r1,-1l1779,-201r-21,-6l1741,-220r-12,-19l1725,-261r,-710l1731,-993r13,-17l1763,-1021r22,-5l10476,-1026r-5,-6l10453,-1045r-20,-8l10410,-1056e" fillcolor="#1ab654" stroked="f">
                <v:path arrowok="t"/>
              </v:shape>
            </v:group>
            <v:group id="_x0000_s1050" style="position:absolute;left:1785;top:-1026;width:8715;height:825" coordorigin="1785,-1026" coordsize="8715,825">
              <v:shape id="_x0000_s1051" style="position:absolute;left:1785;top:-1026;width:8715;height:825" coordorigin="1785,-1026" coordsize="8715,825" path="m10476,-1026r-8691,l10416,-1025r21,6l10454,-1006r12,18l10470,-966r,711l10464,-234r-13,18l10432,-205r-22,4l10477,-201r12,-17l10497,-238r3,-23l10500,-974r-5,-22l10485,-1016r-9,-10e" fillcolor="#1ab654" stroked="f">
                <v:path arrowok="t"/>
              </v:shape>
            </v:group>
            <w10:wrap anchorx="page"/>
          </v:group>
        </w:pict>
      </w:r>
      <w:r>
        <w:pict>
          <v:shape id="_x0000_s1048" type="#_x0000_t75" style="position:absolute;left:0;text-align:left;margin-left:72.75pt;margin-top:5.7pt;width:4.5pt;height:4.5pt;z-index:-251662848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position w:val="1"/>
        </w:rPr>
        <w:t>p</w:t>
      </w:r>
      <w:r>
        <w:rPr>
          <w:rFonts w:ascii="Open Sans" w:eastAsia="Open Sans" w:hAnsi="Open Sans" w:cs="Open Sans"/>
          <w:b/>
          <w:bCs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position w:val="1"/>
        </w:rPr>
        <w:t>e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il</w:t>
      </w:r>
      <w:r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spacing w:val="-5"/>
          <w:position w:val="1"/>
        </w:rPr>
        <w:t>ty</w:t>
      </w:r>
      <w:r>
        <w:rPr>
          <w:rFonts w:ascii="Open Sans" w:eastAsia="Open Sans" w:hAnsi="Open Sans" w:cs="Open Sans"/>
          <w:position w:val="1"/>
        </w:rPr>
        <w:t>: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 xml:space="preserve">rt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im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subs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ll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10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d.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ill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upp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-</w:t>
      </w:r>
    </w:p>
    <w:p w:rsidR="0089018A" w:rsidRDefault="00FC0810">
      <w:pPr>
        <w:spacing w:before="30" w:after="0" w:line="240" w:lineRule="auto"/>
        <w:ind w:left="10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:rsidR="0089018A" w:rsidRDefault="00FC0810">
      <w:pPr>
        <w:spacing w:before="75" w:after="0" w:line="240" w:lineRule="auto"/>
        <w:ind w:left="10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Y 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3</w:t>
      </w:r>
      <w:r>
        <w:rPr>
          <w:rFonts w:ascii="Open Sans" w:eastAsia="Open Sans" w:hAnsi="Open Sans" w:cs="Open Sans"/>
        </w:rPr>
        <w:t>0</w:t>
      </w:r>
    </w:p>
    <w:p w:rsidR="0089018A" w:rsidRDefault="00FC0810">
      <w:pPr>
        <w:spacing w:before="75" w:after="0" w:line="240" w:lineRule="auto"/>
        <w:ind w:left="1015" w:right="2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3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rt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l</w:t>
      </w:r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</w:rPr>
        <w:t>s</w:t>
      </w:r>
      <w:proofErr w:type="spellEnd"/>
      <w:ins w:id="8" w:author="Meital Waltman" w:date="2016-09-08T11:58:00Z">
        <w:r w:rsidR="00F94BB6">
          <w:rPr>
            <w:rFonts w:ascii="Open Sans" w:eastAsia="Open Sans" w:hAnsi="Open Sans" w:cs="Open Sans"/>
          </w:rPr>
          <w:t xml:space="preserve"> of</w:t>
        </w:r>
      </w:ins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89018A" w:rsidRDefault="00FC0810">
      <w:pPr>
        <w:spacing w:before="75" w:after="0" w:line="240" w:lineRule="auto"/>
        <w:ind w:left="1015" w:right="14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qu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 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</w:rPr>
        <w:t>ce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e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</w:rPr>
        <w:t>.</w:t>
      </w:r>
    </w:p>
    <w:p w:rsidR="0089018A" w:rsidRDefault="00FC0810">
      <w:pPr>
        <w:spacing w:before="75" w:after="0" w:line="240" w:lineRule="auto"/>
        <w:ind w:left="1015" w:right="26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5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i/>
          <w:spacing w:val="7"/>
        </w:rPr>
        <w:t>w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</w:rPr>
        <w:t>l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b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</w:rPr>
        <w:t>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ccur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 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</w:p>
    <w:p w:rsidR="0089018A" w:rsidRDefault="0089018A">
      <w:pPr>
        <w:spacing w:after="0" w:line="150" w:lineRule="exact"/>
        <w:rPr>
          <w:sz w:val="15"/>
          <w:szCs w:val="15"/>
        </w:rPr>
      </w:pP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proofErr w:type="spellStart"/>
      <w:r>
        <w:rPr>
          <w:rFonts w:ascii="Times New Roman" w:eastAsia="Times New Roman" w:hAnsi="Times New Roman" w:cs="Times New Roman"/>
          <w:spacing w:val="5"/>
          <w:w w:val="153"/>
          <w:sz w:val="15"/>
          <w:szCs w:val="15"/>
        </w:rPr>
        <w:t>n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w w:val="99"/>
        </w:rPr>
        <w:t>h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proofErr w:type="spellStart"/>
      <w:r>
        <w:rPr>
          <w:rFonts w:ascii="Times New Roman" w:eastAsia="Times New Roman" w:hAnsi="Times New Roman" w:cs="Times New Roman"/>
          <w:spacing w:val="5"/>
          <w:w w:val="153"/>
          <w:sz w:val="15"/>
          <w:szCs w:val="15"/>
        </w:rPr>
        <w:t>n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w w:val="99"/>
        </w:rPr>
        <w:t>h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Y but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0</w:t>
      </w:r>
    </w:p>
    <w:p w:rsidR="0089018A" w:rsidRDefault="0089018A">
      <w:pPr>
        <w:spacing w:after="0" w:line="240" w:lineRule="exact"/>
        <w:rPr>
          <w:sz w:val="24"/>
          <w:szCs w:val="24"/>
        </w:rPr>
      </w:pPr>
    </w:p>
    <w:p w:rsidR="0089018A" w:rsidRDefault="00FC0810">
      <w:pPr>
        <w:spacing w:after="0" w:line="240" w:lineRule="auto"/>
        <w:ind w:left="1015" w:right="27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l</w:t>
      </w:r>
      <w:proofErr w:type="spellEnd"/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p.</w:t>
      </w:r>
    </w:p>
    <w:p w:rsidR="0089018A" w:rsidRDefault="0089018A">
      <w:pPr>
        <w:spacing w:before="3" w:after="0" w:line="180" w:lineRule="exact"/>
        <w:rPr>
          <w:sz w:val="18"/>
          <w:szCs w:val="18"/>
        </w:rPr>
      </w:pPr>
    </w:p>
    <w:p w:rsidR="0089018A" w:rsidRDefault="00FC081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b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h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f</w:t>
      </w:r>
      <w:r>
        <w:rPr>
          <w:rFonts w:ascii="Open Sans" w:eastAsia="Open Sans" w:hAnsi="Open Sans" w:cs="Open Sans"/>
          <w:b/>
          <w:bCs/>
          <w:color w:val="3F3F3F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: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15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"</w:t>
      </w:r>
      <w:r>
        <w:rPr>
          <w:rFonts w:ascii="Open Sans" w:eastAsia="Open Sans" w:hAnsi="Open Sans" w:cs="Open Sans"/>
          <w:color w:val="3F3F3F"/>
        </w:rPr>
        <w:t>subs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st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m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hus,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re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 xml:space="preserve">I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ss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del w:id="9" w:author="Meital Waltman" w:date="2016-09-08T11:59:00Z">
        <w:r w:rsidDel="00F94BB6">
          <w:rPr>
            <w:rFonts w:ascii="Open Sans" w:eastAsia="Open Sans" w:hAnsi="Open Sans" w:cs="Open Sans"/>
            <w:color w:val="3F3F3F"/>
          </w:rPr>
          <w:delText>pr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nc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 xml:space="preserve">s 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.</w:delText>
        </w:r>
      </w:del>
      <w:ins w:id="10" w:author="Meital Waltman" w:date="2016-09-08T11:59:00Z">
        <w:r w:rsidR="00F94BB6">
          <w:rPr>
            <w:rFonts w:ascii="Open Sans" w:eastAsia="Open Sans" w:hAnsi="Open Sans" w:cs="Open Sans"/>
            <w:color w:val="3F3F3F"/>
          </w:rPr>
          <w:t>pr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  <w:spacing w:val="1"/>
          </w:rPr>
          <w:t>f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nc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s.</w:t>
        </w:r>
      </w:ins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9"/>
        </w:rPr>
        <w:t xml:space="preserve"> </w:t>
      </w:r>
      <w:del w:id="11" w:author="Meital Waltman" w:date="2016-09-08T11:59:00Z">
        <w:r w:rsidDel="00F94BB6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F94BB6">
          <w:rPr>
            <w:rFonts w:ascii="Open Sans" w:eastAsia="Open Sans" w:hAnsi="Open Sans" w:cs="Open Sans"/>
            <w:color w:val="3F3F3F"/>
          </w:rPr>
          <w:delText>he</w:delText>
        </w:r>
      </w:del>
      <w:ins w:id="12" w:author="Meital Waltman" w:date="2016-09-08T11:59:00Z">
        <w:r w:rsidR="00F94BB6">
          <w:rPr>
            <w:rFonts w:ascii="Open Sans" w:eastAsia="Open Sans" w:hAnsi="Open Sans" w:cs="Open Sans"/>
            <w:color w:val="3F3F3F"/>
            <w:spacing w:val="-2"/>
          </w:rPr>
          <w:t>the</w:t>
        </w:r>
      </w:ins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</w:p>
    <w:p w:rsidR="0089018A" w:rsidRDefault="00FC0810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4"/>
        </w:rPr>
        <w:t>i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proofErr w:type="spellEnd"/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 xml:space="preserve">I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4"/>
        </w:rPr>
        <w:t>i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proofErr w:type="spellEnd"/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nse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del w:id="13" w:author="Meital Waltman" w:date="2016-09-08T12:00:00Z">
        <w:r w:rsidDel="00F94BB6">
          <w:rPr>
            <w:rFonts w:ascii="Open Sans" w:eastAsia="Open Sans" w:hAnsi="Open Sans" w:cs="Open Sans"/>
            <w:color w:val="3F3F3F"/>
          </w:rPr>
          <w:delText>pr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nc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 xml:space="preserve">s 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.</w:delText>
        </w:r>
      </w:del>
      <w:ins w:id="14" w:author="Meital Waltman" w:date="2016-09-08T12:00:00Z">
        <w:r w:rsidR="00F94BB6">
          <w:rPr>
            <w:rFonts w:ascii="Open Sans" w:eastAsia="Open Sans" w:hAnsi="Open Sans" w:cs="Open Sans"/>
            <w:color w:val="3F3F3F"/>
          </w:rPr>
          <w:t>pr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  <w:spacing w:val="1"/>
          </w:rPr>
          <w:t>f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nc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s.</w:t>
        </w:r>
      </w:ins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9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11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use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 xml:space="preserve">e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</w:rPr>
        <w:t>-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b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nd: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proofErr w:type="spellEnd"/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del w:id="15" w:author="Meital Waltman" w:date="2016-09-08T12:00:00Z">
        <w:r w:rsidDel="00F94BB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F94BB6">
          <w:rPr>
            <w:rFonts w:ascii="Open Sans" w:eastAsia="Open Sans" w:hAnsi="Open Sans" w:cs="Open Sans"/>
            <w:color w:val="3F3F3F"/>
          </w:rPr>
          <w:delText>s</w:delText>
        </w:r>
        <w:r w:rsidDel="00F94BB6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F94BB6">
          <w:rPr>
            <w:rFonts w:ascii="Open Sans" w:eastAsia="Open Sans" w:hAnsi="Open Sans" w:cs="Open Sans"/>
            <w:color w:val="3F3F3F"/>
          </w:rPr>
          <w:delText>so</w:delText>
        </w:r>
      </w:del>
      <w:ins w:id="16" w:author="Meital Waltman" w:date="2016-09-08T12:00:00Z">
        <w:r w:rsidR="00F94BB6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F94BB6">
          <w:rPr>
            <w:rFonts w:ascii="Open Sans" w:eastAsia="Open Sans" w:hAnsi="Open Sans" w:cs="Open Sans"/>
            <w:color w:val="3F3F3F"/>
          </w:rPr>
          <w:t>l</w:t>
        </w:r>
        <w:r w:rsidR="00F94BB6">
          <w:rPr>
            <w:rFonts w:ascii="Open Sans" w:eastAsia="Open Sans" w:hAnsi="Open Sans" w:cs="Open Sans"/>
            <w:color w:val="3F3F3F"/>
            <w:spacing w:val="5"/>
          </w:rPr>
          <w:t>s</w:t>
        </w:r>
        <w:r w:rsidR="00F94BB6">
          <w:rPr>
            <w:rFonts w:ascii="Open Sans" w:eastAsia="Open Sans" w:hAnsi="Open Sans" w:cs="Open Sans"/>
            <w:color w:val="3F3F3F"/>
          </w:rPr>
          <w:t>o</w:t>
        </w:r>
      </w:ins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 us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51</w:t>
      </w:r>
      <w:r>
        <w:rPr>
          <w:rFonts w:ascii="Open Sans" w:eastAsia="Open Sans" w:hAnsi="Open Sans" w:cs="Open Sans"/>
          <w:color w:val="3F3F3F"/>
        </w:rPr>
        <w:t>%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191970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191970"/>
          <w:spacing w:val="-4"/>
        </w:rPr>
        <w:t>b</w:t>
      </w:r>
      <w:r>
        <w:rPr>
          <w:rFonts w:ascii="Open Sans" w:eastAsia="Open Sans" w:hAnsi="Open Sans" w:cs="Open Sans"/>
          <w:b/>
          <w:bCs/>
          <w:color w:val="191970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191970"/>
        </w:rPr>
        <w:t>e</w:t>
      </w:r>
      <w:r>
        <w:rPr>
          <w:rFonts w:ascii="Open Sans" w:eastAsia="Open Sans" w:hAnsi="Open Sans" w:cs="Open Sans"/>
          <w:b/>
          <w:bCs/>
          <w:color w:val="191970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5"/>
        </w:rPr>
        <w:t>1</w:t>
      </w:r>
      <w:r>
        <w:rPr>
          <w:rFonts w:ascii="Open Sans" w:eastAsia="Open Sans" w:hAnsi="Open Sans" w:cs="Open Sans"/>
          <w:b/>
          <w:bCs/>
          <w:color w:val="191970"/>
          <w:spacing w:val="4"/>
        </w:rPr>
        <w:t>-</w:t>
      </w:r>
      <w:r>
        <w:rPr>
          <w:rFonts w:ascii="Open Sans" w:eastAsia="Open Sans" w:hAnsi="Open Sans" w:cs="Open Sans"/>
          <w:b/>
          <w:bCs/>
          <w:color w:val="191970"/>
        </w:rPr>
        <w:t>1</w:t>
      </w:r>
      <w:r>
        <w:rPr>
          <w:rFonts w:ascii="Open Sans" w:eastAsia="Open Sans" w:hAnsi="Open Sans" w:cs="Open Sans"/>
          <w:b/>
          <w:bCs/>
          <w:color w:val="191970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</w:rPr>
        <w:t xml:space="preserve">- </w:t>
      </w:r>
      <w:proofErr w:type="spellStart"/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proofErr w:type="spellEnd"/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ty</w:t>
      </w:r>
      <w:r>
        <w:rPr>
          <w:rFonts w:ascii="Open Sans" w:eastAsia="Open Sans" w:hAnsi="Open Sans" w:cs="Open Sans"/>
          <w:color w:val="3F3F3F"/>
          <w:spacing w:val="1"/>
        </w:rPr>
        <w:t>.</w:t>
      </w:r>
      <w:r>
        <w:rPr>
          <w:rFonts w:ascii="Open Sans" w:eastAsia="Open Sans" w:hAnsi="Open Sans" w:cs="Open Sans"/>
          <w:color w:val="3F3F3F"/>
        </w:rPr>
        <w:t>)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s:</w:t>
      </w:r>
    </w:p>
    <w:p w:rsidR="0089018A" w:rsidRDefault="0089018A">
      <w:pPr>
        <w:spacing w:after="0"/>
        <w:sectPr w:rsidR="0089018A">
          <w:pgSz w:w="11920" w:h="16840"/>
          <w:pgMar w:top="1560" w:right="1220" w:bottom="280" w:left="1280" w:header="720" w:footer="720" w:gutter="0"/>
          <w:cols w:space="720"/>
        </w:sectPr>
      </w:pPr>
    </w:p>
    <w:p w:rsidR="0089018A" w:rsidRDefault="00FC0810">
      <w:pPr>
        <w:spacing w:before="27" w:after="0" w:line="240" w:lineRule="auto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lastRenderedPageBreak/>
        <w:t>Ta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Cr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z w:val="24"/>
          <w:szCs w:val="24"/>
        </w:rPr>
        <w:t>w</w:t>
      </w:r>
      <w:r>
        <w:rPr>
          <w:rFonts w:ascii="Open Sans" w:eastAsia="Open Sans" w:hAnsi="Open Sans" w:cs="Open Sans"/>
          <w:i/>
          <w:spacing w:val="-1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ch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du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il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z w:val="24"/>
          <w:szCs w:val="24"/>
        </w:rPr>
        <w:t>y</w:t>
      </w:r>
      <w:r>
        <w:rPr>
          <w:rFonts w:ascii="Open Sans" w:eastAsia="Open Sans" w:hAnsi="Open Sans" w:cs="Open Sans"/>
          <w:i/>
          <w:spacing w:val="-15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-2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K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1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z w:val="24"/>
          <w:szCs w:val="24"/>
        </w:rPr>
        <w:t>al</w:t>
      </w:r>
      <w:r>
        <w:rPr>
          <w:rFonts w:ascii="Open Sans" w:eastAsia="Open Sans" w:hAnsi="Open Sans" w:cs="Open Sans"/>
          <w:i/>
          <w:spacing w:val="-9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C</w:t>
      </w:r>
      <w:r>
        <w:rPr>
          <w:rFonts w:ascii="Open Sans" w:eastAsia="Open Sans" w:hAnsi="Open Sans" w:cs="Open Sans"/>
          <w:i/>
          <w:sz w:val="24"/>
          <w:szCs w:val="24"/>
        </w:rPr>
        <w:t>o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s</w:t>
      </w:r>
      <w:r>
        <w:rPr>
          <w:rFonts w:ascii="Open Sans" w:eastAsia="Open Sans" w:hAnsi="Open Sans" w:cs="Open Sans"/>
          <w:i/>
          <w:sz w:val="24"/>
          <w:szCs w:val="24"/>
        </w:rPr>
        <w:t>on</w:t>
      </w:r>
      <w:r>
        <w:rPr>
          <w:rFonts w:ascii="Open Sans" w:eastAsia="Open Sans" w:hAnsi="Open Sans" w:cs="Open Sans"/>
          <w:i/>
          <w:spacing w:val="-1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for</w:t>
      </w:r>
      <w:r>
        <w:rPr>
          <w:rFonts w:ascii="Open Sans" w:eastAsia="Open Sans" w:hAnsi="Open Sans" w:cs="Open Sans"/>
          <w:i/>
          <w:spacing w:val="-9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>v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z w:val="24"/>
          <w:szCs w:val="24"/>
        </w:rPr>
        <w:t>o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u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n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</w:p>
    <w:p w:rsidR="0089018A" w:rsidRDefault="0089018A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1332"/>
        <w:gridCol w:w="1358"/>
        <w:gridCol w:w="1321"/>
        <w:gridCol w:w="1200"/>
        <w:gridCol w:w="1308"/>
        <w:gridCol w:w="1335"/>
      </w:tblGrid>
      <w:tr w:rsidR="0089018A">
        <w:trPr>
          <w:trHeight w:hRule="exact" w:val="630"/>
        </w:trPr>
        <w:tc>
          <w:tcPr>
            <w:tcW w:w="1235" w:type="dxa"/>
            <w:vMerge w:val="restart"/>
            <w:tcBorders>
              <w:top w:val="single" w:sz="6" w:space="0" w:color="3F3F3F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89018A" w:rsidRDefault="0089018A">
            <w:pPr>
              <w:spacing w:after="0" w:line="200" w:lineRule="exact"/>
              <w:rPr>
                <w:sz w:val="20"/>
                <w:szCs w:val="20"/>
              </w:rPr>
            </w:pPr>
          </w:p>
          <w:p w:rsidR="0089018A" w:rsidRDefault="0089018A">
            <w:pPr>
              <w:spacing w:after="0" w:line="200" w:lineRule="exact"/>
              <w:rPr>
                <w:sz w:val="20"/>
                <w:szCs w:val="20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332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90" w:lineRule="exact"/>
              <w:rPr>
                <w:sz w:val="19"/>
                <w:szCs w:val="19"/>
              </w:rPr>
            </w:pPr>
          </w:p>
          <w:p w:rsidR="0089018A" w:rsidRDefault="0089018A">
            <w:pPr>
              <w:spacing w:after="0" w:line="200" w:lineRule="exact"/>
              <w:rPr>
                <w:sz w:val="20"/>
                <w:szCs w:val="20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to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r</w:t>
            </w:r>
          </w:p>
          <w:p w:rsidR="0089018A" w:rsidRDefault="00FC0810">
            <w:pPr>
              <w:spacing w:after="0" w:line="210" w:lineRule="exact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58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FC0810">
            <w:pPr>
              <w:spacing w:before="85" w:after="0" w:line="210" w:lineRule="exact"/>
              <w:ind w:left="60" w:right="44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8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h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.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.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n-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0 &amp;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.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=</w:t>
            </w:r>
          </w:p>
          <w:p w:rsidR="0089018A" w:rsidRDefault="00FC0810">
            <w:pPr>
              <w:spacing w:after="0" w:line="215" w:lineRule="exact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51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164" w:type="dxa"/>
            <w:gridSpan w:val="4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2235" w:right="2214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w w:val="99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w w:val="99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y</w:t>
            </w:r>
          </w:p>
        </w:tc>
      </w:tr>
      <w:tr w:rsidR="0089018A">
        <w:trPr>
          <w:trHeight w:hRule="exact" w:val="630"/>
        </w:trPr>
        <w:tc>
          <w:tcPr>
            <w:tcW w:w="1235" w:type="dxa"/>
            <w:vMerge/>
            <w:tcBorders>
              <w:left w:val="single" w:sz="6" w:space="0" w:color="3F3F3F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/>
        </w:tc>
        <w:tc>
          <w:tcPr>
            <w:tcW w:w="13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/>
        </w:tc>
        <w:tc>
          <w:tcPr>
            <w:tcW w:w="135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/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576" w:right="555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471" w:right="449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3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524" w:right="503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485" w:right="464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10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</w:tr>
      <w:tr w:rsidR="0089018A">
        <w:trPr>
          <w:trHeight w:hRule="exact" w:val="5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17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8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9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9</w:t>
            </w:r>
          </w:p>
        </w:tc>
      </w:tr>
      <w:tr w:rsidR="0089018A">
        <w:trPr>
          <w:trHeight w:hRule="exact" w:val="5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9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</w:tr>
      <w:tr w:rsidR="0089018A">
        <w:trPr>
          <w:trHeight w:hRule="exact" w:val="8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19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67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75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67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85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68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69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</w:tr>
      <w:tr w:rsidR="0089018A">
        <w:trPr>
          <w:trHeight w:hRule="exact" w:val="8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-1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y</w:t>
            </w:r>
            <w:proofErr w:type="spellEnd"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51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52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75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85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</w:tr>
      <w:tr w:rsidR="0089018A">
        <w:trPr>
          <w:trHeight w:hRule="exact" w:val="5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82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268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95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37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71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34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45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5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33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3F3F3F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85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261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54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</w:p>
        </w:tc>
      </w:tr>
    </w:tbl>
    <w:p w:rsidR="0089018A" w:rsidRDefault="0089018A">
      <w:pPr>
        <w:spacing w:before="8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115" w:right="101"/>
        <w:rPr>
          <w:rFonts w:ascii="Open Sans" w:eastAsia="Open Sans" w:hAnsi="Open Sans" w:cs="Open Sans"/>
        </w:rPr>
      </w:pPr>
      <w:r>
        <w:pict>
          <v:group id="_x0000_s1042" style="position:absolute;left:0;text-align:left;margin-left:69.4pt;margin-top:66.2pt;width:456pt;height:45pt;z-index:-251661824;mso-position-horizontal-relative:page" coordorigin="1388,1324" coordsize="9120,900">
            <v:shape id="_x0000_s1047" type="#_x0000_t75" style="position:absolute;left:1395;top:1332;width:810;height:810">
              <v:imagedata r:id="rId8" o:title=""/>
            </v:shape>
            <v:group id="_x0000_s1045" style="position:absolute;left:1395;top:1332;width:9082;height:885" coordorigin="1395,1332" coordsize="9082,885">
              <v:shape id="_x0000_s1046" style="position:absolute;left:1395;top:1332;width:9082;height:885" coordorigin="1395,1332" coordsize="9082,885" path="m10410,1332r-8933,l1419,1361r-24,61l1395,2135r29,58l1485,2217r8933,-1l10440,2212r20,-10l10476,2188r1,-1l1479,2187r-21,-7l1441,2167r-12,-18l1425,2127r,-711l1431,1395r13,-17l1463,1366r22,-4l10476,1362r-5,-7l10453,1343r-20,-8l10410,1332e" fillcolor="#1ab654" stroked="f">
                <v:path arrowok="t"/>
              </v:shape>
            </v:group>
            <v:group id="_x0000_s1043" style="position:absolute;left:1485;top:1362;width:9015;height:825" coordorigin="1485,1362" coordsize="9015,825">
              <v:shape id="_x0000_s1044" style="position:absolute;left:1485;top:1362;width:9015;height:825" coordorigin="1485,1362" coordsize="9015,825" path="m10476,1362r-8991,l10416,1362r21,6l10454,1381r12,19l10470,1422r,710l10464,2154r-13,17l10432,2183r-22,4l10477,2187r12,-17l10497,2149r3,-22l10500,1413r-5,-22l10485,1372r-9,-10e" fillcolor="#1ab65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gh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 due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50</w:t>
      </w:r>
      <w:r>
        <w:rPr>
          <w:rFonts w:ascii="Open Sans" w:eastAsia="Open Sans" w:hAnsi="Open Sans" w:cs="Open Sans"/>
          <w:color w:val="3F3F3F"/>
          <w:spacing w:val="-1"/>
        </w:rPr>
        <w:t>%</w:t>
      </w:r>
      <w:r>
        <w:rPr>
          <w:rFonts w:ascii="Open Sans" w:eastAsia="Open Sans" w:hAnsi="Open Sans" w:cs="Open Sans"/>
          <w:color w:val="3F3F3F"/>
          <w:spacing w:val="-5"/>
        </w:rPr>
        <w:t>)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8" w:after="0" w:line="140" w:lineRule="exact"/>
        <w:rPr>
          <w:sz w:val="14"/>
          <w:szCs w:val="14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80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su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re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a sp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c sch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du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 xml:space="preserve">nd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re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nd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-5"/>
          <w:position w:val="-1"/>
        </w:rPr>
        <w:t>v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spacing w:val="-6"/>
          <w:position w:val="-1"/>
        </w:rPr>
        <w:t>y</w:t>
      </w:r>
      <w:r>
        <w:rPr>
          <w:rFonts w:ascii="Open Sans" w:eastAsia="Open Sans" w:hAnsi="Open Sans" w:cs="Open Sans"/>
          <w:position w:val="-1"/>
        </w:rPr>
        <w:t>.</w:t>
      </w:r>
    </w:p>
    <w:p w:rsidR="0089018A" w:rsidRDefault="0089018A">
      <w:pPr>
        <w:spacing w:before="2" w:after="0" w:line="190" w:lineRule="exact"/>
        <w:rPr>
          <w:sz w:val="19"/>
          <w:szCs w:val="19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before="14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89018A" w:rsidRDefault="00FC0810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2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:rsidR="0089018A" w:rsidRDefault="0089018A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160"/>
        <w:gridCol w:w="2040"/>
      </w:tblGrid>
      <w:tr w:rsidR="0089018A">
        <w:trPr>
          <w:trHeight w:hRule="exact" w:val="42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89018A">
        <w:trPr>
          <w:trHeight w:hRule="exact" w:val="111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7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59" w:right="25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ID</w:t>
            </w:r>
            <w:r>
              <w:rPr>
                <w:rFonts w:ascii="Open Sans" w:eastAsia="Open Sans" w:hAnsi="Open Sans" w:cs="Open Sans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59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</w:p>
        </w:tc>
      </w:tr>
      <w:tr w:rsidR="0089018A">
        <w:trPr>
          <w:trHeight w:hRule="exact" w:val="1410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60" w:right="7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66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89018A">
        <w:trPr>
          <w:trHeight w:hRule="exact" w:val="1425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60" w:right="4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5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</w:tbl>
    <w:p w:rsidR="0089018A" w:rsidRDefault="0089018A">
      <w:pPr>
        <w:spacing w:after="0"/>
        <w:sectPr w:rsidR="0089018A">
          <w:pgSz w:w="11920" w:h="16840"/>
          <w:pgMar w:top="1560" w:right="1300" w:bottom="280" w:left="1280" w:header="720" w:footer="720" w:gutter="0"/>
          <w:cols w:space="720"/>
        </w:sectPr>
      </w:pP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160"/>
        <w:gridCol w:w="2040"/>
      </w:tblGrid>
      <w:tr w:rsidR="0089018A">
        <w:trPr>
          <w:trHeight w:hRule="exact" w:val="42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89018A">
        <w:trPr>
          <w:trHeight w:hRule="exact" w:val="81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26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ID</w:t>
            </w:r>
            <w:r>
              <w:rPr>
                <w:rFonts w:ascii="Open Sans" w:eastAsia="Open Sans" w:hAnsi="Open Sans" w:cs="Open Sans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</w:p>
        </w:tc>
      </w:tr>
    </w:tbl>
    <w:p w:rsidR="0089018A" w:rsidRDefault="0089018A">
      <w:pPr>
        <w:spacing w:after="0"/>
        <w:sectPr w:rsidR="0089018A">
          <w:pgSz w:w="11920" w:h="16840"/>
          <w:pgMar w:top="1560" w:right="1320" w:bottom="280" w:left="1300" w:header="720" w:footer="720" w:gutter="0"/>
          <w:cols w:space="720"/>
        </w:sectPr>
      </w:pPr>
    </w:p>
    <w:p w:rsidR="0089018A" w:rsidRDefault="0089018A">
      <w:pPr>
        <w:spacing w:before="8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12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del w:id="17" w:author="Meital Waltman" w:date="2016-09-08T12:07:00Z">
        <w:r w:rsidDel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delText>P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delText>rere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delText>q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delText>u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delText>e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delText>: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Y</w:delText>
        </w:r>
        <w:r w:rsidDel="00F94BB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F94BB6">
          <w:rPr>
            <w:rFonts w:ascii="Open Sans" w:eastAsia="Open Sans" w:hAnsi="Open Sans" w:cs="Open Sans"/>
            <w:color w:val="3F3F3F"/>
          </w:rPr>
          <w:delText>u</w:delText>
        </w:r>
      </w:del>
      <w:ins w:id="18" w:author="Meital Waltman" w:date="2016-09-08T12:07:00Z">
        <w:r w:rsidR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t>P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t>rere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t>q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t>u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t>i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t>s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t>i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5"/>
          </w:rPr>
          <w:t>t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t>e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t>s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t>: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 xml:space="preserve"> </w:t>
        </w:r>
        <w:r w:rsidR="00F94BB6">
          <w:rPr>
            <w:rFonts w:ascii="Open Sans" w:eastAsia="Open Sans" w:hAnsi="Open Sans" w:cs="Open Sans"/>
            <w:color w:val="3F3F3F"/>
            <w:spacing w:val="2"/>
          </w:rPr>
          <w:t>Y</w:t>
        </w:r>
        <w:r w:rsidR="00F94BB6">
          <w:rPr>
            <w:rFonts w:ascii="Open Sans" w:eastAsia="Open Sans" w:hAnsi="Open Sans" w:cs="Open Sans"/>
            <w:color w:val="3F3F3F"/>
          </w:rPr>
          <w:t>ou</w:t>
        </w:r>
      </w:ins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p w:rsidR="0089018A" w:rsidRDefault="0011589A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8.35pt;height:132.2pt;mso-position-horizontal-relative:char;mso-position-vertical-relative:line">
            <v:imagedata r:id="rId9" o:title=""/>
          </v:shape>
        </w:pict>
      </w:r>
    </w:p>
    <w:p w:rsidR="0089018A" w:rsidRDefault="0089018A">
      <w:pPr>
        <w:spacing w:before="7" w:after="0" w:line="170" w:lineRule="exact"/>
        <w:rPr>
          <w:sz w:val="17"/>
          <w:szCs w:val="17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40" type="#_x0000_t75" style="position:absolute;left:0;text-align:left;margin-left:72.75pt;margin-top:5.85pt;width:4.5pt;height:4.5pt;z-index:-251660800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</w:rPr>
        <w:t>:</w:t>
      </w:r>
      <w:r>
        <w:rPr>
          <w:rFonts w:ascii="Open Sans" w:eastAsia="Open Sans" w:hAnsi="Open Sans" w:cs="Open Sans"/>
          <w:b/>
          <w:bCs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9" type="#_x0000_t75" style="position:absolute;left:0;text-align:left;margin-left:72.75pt;margin-top:9.6pt;width:4.5pt;height:4.5pt;z-index:-251659776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>: 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8F16CE" w:rsidRDefault="008F16CE" w:rsidP="008F16CE">
      <w:pPr>
        <w:spacing w:before="75" w:after="0" w:line="240" w:lineRule="auto"/>
        <w:ind w:left="415" w:right="-20"/>
        <w:rPr>
          <w:ins w:id="19" w:author="Meital Waltman" w:date="2016-09-08T12:13:00Z"/>
          <w:rFonts w:ascii="Open Sans" w:eastAsia="Open Sans" w:hAnsi="Open Sans" w:cs="Open Sans"/>
        </w:rPr>
      </w:pPr>
      <w:ins w:id="20" w:author="Meital Waltman" w:date="2016-09-08T12:13:00Z">
        <w:r>
          <w:rPr>
            <w:noProof/>
            <w:lang w:bidi="he-IL"/>
          </w:rPr>
          <w:drawing>
            <wp:anchor distT="0" distB="0" distL="114300" distR="114300" simplePos="0" relativeHeight="25167104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ragraph">
                <wp:posOffset>121920</wp:posOffset>
              </wp:positionV>
              <wp:extent cx="57150" cy="5715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57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Open Sans" w:eastAsia="Open Sans" w:hAnsi="Open Sans" w:cs="Open Sans"/>
            <w:spacing w:val="-3"/>
          </w:rPr>
          <w:t>Y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u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</w:rPr>
          <w:t>c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nn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3"/>
          </w:rPr>
          <w:t xml:space="preserve"> </w:t>
        </w:r>
        <w:r>
          <w:rPr>
            <w:rFonts w:ascii="Open Sans" w:eastAsia="Open Sans" w:hAnsi="Open Sans" w:cs="Open Sans"/>
          </w:rPr>
          <w:t>cr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dd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2"/>
          </w:rPr>
          <w:t>i</w:t>
        </w:r>
        <w:r>
          <w:rPr>
            <w:rFonts w:ascii="Open Sans" w:eastAsia="Open Sans" w:hAnsi="Open Sans" w:cs="Open Sans"/>
          </w:rPr>
          <w:t>o</w:t>
        </w:r>
        <w:r>
          <w:rPr>
            <w:rFonts w:ascii="Open Sans" w:eastAsia="Open Sans" w:hAnsi="Open Sans" w:cs="Open Sans"/>
            <w:spacing w:val="-2"/>
          </w:rPr>
          <w:t>n</w:t>
        </w:r>
        <w:r>
          <w:rPr>
            <w:rFonts w:ascii="Open Sans" w:eastAsia="Open Sans" w:hAnsi="Open Sans" w:cs="Open Sans"/>
          </w:rPr>
          <w:t>al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ns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nc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 xml:space="preserve">s 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f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te</w:t>
        </w:r>
        <w:r>
          <w:rPr>
            <w:rFonts w:ascii="Open Sans" w:eastAsia="Open Sans" w:hAnsi="Open Sans" w:cs="Open Sans"/>
            <w:spacing w:val="5"/>
          </w:rPr>
          <w:t>m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</w:ins>
    </w:p>
    <w:p w:rsidR="0089018A" w:rsidDel="008F16CE" w:rsidRDefault="00FC0810">
      <w:pPr>
        <w:spacing w:before="75" w:after="0" w:line="240" w:lineRule="auto"/>
        <w:ind w:left="415" w:right="-20"/>
        <w:rPr>
          <w:del w:id="21" w:author="Meital Waltman" w:date="2016-09-08T12:13:00Z"/>
          <w:rFonts w:ascii="Open Sans" w:eastAsia="Open Sans" w:hAnsi="Open Sans" w:cs="Open Sans"/>
        </w:rPr>
      </w:pPr>
      <w:bookmarkStart w:id="22" w:name="_GoBack"/>
      <w:bookmarkEnd w:id="22"/>
      <w:del w:id="23" w:author="Meital Waltman" w:date="2016-09-08T12:13:00Z">
        <w:r w:rsidDel="008F16CE">
          <w:pict>
            <v:shape id="_x0000_s1038" type="#_x0000_t75" style="position:absolute;left:0;text-align:left;margin-left:72.75pt;margin-top:9.6pt;width:4.5pt;height:4.5pt;z-index:-251658752;mso-position-horizontal-relative:page">
              <v:imagedata r:id="rId6" o:title=""/>
              <w10:wrap anchorx="page"/>
            </v:shape>
          </w:pict>
        </w:r>
        <w:r w:rsidDel="008F16CE">
          <w:rPr>
            <w:rFonts w:ascii="Open Sans" w:eastAsia="Open Sans" w:hAnsi="Open Sans" w:cs="Open Sans"/>
            <w:spacing w:val="6"/>
          </w:rPr>
          <w:delText>L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d</w:delText>
        </w:r>
        <w:r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</w:rPr>
          <w:delText>h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</w:rPr>
          <w:delText>s</w:delText>
        </w:r>
        <w:r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3"/>
          </w:rPr>
          <w:delText>te</w:delText>
        </w:r>
        <w:r w:rsidDel="008F16CE">
          <w:rPr>
            <w:rFonts w:ascii="Open Sans" w:eastAsia="Open Sans" w:hAnsi="Open Sans" w:cs="Open Sans"/>
            <w:spacing w:val="5"/>
          </w:rPr>
          <w:delText>m</w:delText>
        </w:r>
        <w:r w:rsidDel="008F16CE">
          <w:rPr>
            <w:rFonts w:ascii="Open Sans" w:eastAsia="Open Sans" w:hAnsi="Open Sans" w:cs="Open Sans"/>
          </w:rPr>
          <w:delText>p</w:delText>
        </w:r>
        <w:r w:rsidDel="008F16CE">
          <w:rPr>
            <w:rFonts w:ascii="Open Sans" w:eastAsia="Open Sans" w:hAnsi="Open Sans" w:cs="Open Sans"/>
            <w:spacing w:val="5"/>
          </w:rPr>
          <w:delText>l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</w:rPr>
          <w:delText>e</w:delText>
        </w:r>
        <w:r w:rsidDel="008F16CE">
          <w:rPr>
            <w:rFonts w:ascii="Open Sans" w:eastAsia="Open Sans" w:hAnsi="Open Sans" w:cs="Open Sans"/>
            <w:spacing w:val="-3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g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</w:rPr>
          <w:delText xml:space="preserve">n </w:delText>
        </w:r>
      </w:del>
      <w:del w:id="24" w:author="Meital Waltman" w:date="2016-09-08T12:08:00Z">
        <w:r w:rsidDel="00597749">
          <w:rPr>
            <w:rFonts w:ascii="Open Sans" w:eastAsia="Open Sans" w:hAnsi="Open Sans" w:cs="Open Sans"/>
            <w:spacing w:val="-3"/>
          </w:rPr>
          <w:delText>t</w:delText>
        </w:r>
        <w:r w:rsidDel="00597749">
          <w:rPr>
            <w:rFonts w:ascii="Open Sans" w:eastAsia="Open Sans" w:hAnsi="Open Sans" w:cs="Open Sans"/>
          </w:rPr>
          <w:delText>o</w:delText>
        </w:r>
        <w:r w:rsidDel="00597749">
          <w:rPr>
            <w:rFonts w:ascii="Open Sans" w:eastAsia="Open Sans" w:hAnsi="Open Sans" w:cs="Open Sans"/>
            <w:spacing w:val="5"/>
          </w:rPr>
          <w:delText xml:space="preserve"> </w:delText>
        </w:r>
      </w:del>
      <w:del w:id="25" w:author="Meital Waltman" w:date="2016-09-08T12:13:00Z">
        <w:r w:rsidDel="008F16CE">
          <w:rPr>
            <w:rFonts w:ascii="Open Sans" w:eastAsia="Open Sans" w:hAnsi="Open Sans" w:cs="Open Sans"/>
            <w:spacing w:val="1"/>
          </w:rPr>
          <w:delText>f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r</w:delText>
        </w:r>
        <w:r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dd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n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l</w:delText>
        </w:r>
        <w:r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Del="008F16CE">
          <w:rPr>
            <w:rFonts w:ascii="Open Sans" w:eastAsia="Open Sans" w:hAnsi="Open Sans" w:cs="Open Sans"/>
          </w:rPr>
          <w:delText>r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u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</w:rPr>
          <w:delText>e</w:delText>
        </w:r>
        <w:r w:rsidDel="008F16CE">
          <w:rPr>
            <w:rFonts w:ascii="Open Sans" w:eastAsia="Open Sans" w:hAnsi="Open Sans" w:cs="Open Sans"/>
            <w:spacing w:val="-2"/>
          </w:rPr>
          <w:delText xml:space="preserve"> </w:delText>
        </w:r>
        <w:r w:rsidDel="008F16CE">
          <w:rPr>
            <w:rFonts w:ascii="Open Sans" w:eastAsia="Open Sans" w:hAnsi="Open Sans" w:cs="Open Sans"/>
          </w:rPr>
          <w:delText>gr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ups</w:delText>
        </w:r>
      </w:del>
    </w:p>
    <w:p w:rsidR="0089018A" w:rsidRDefault="0089018A">
      <w:pPr>
        <w:spacing w:after="0"/>
        <w:sectPr w:rsidR="0089018A">
          <w:headerReference w:type="default" r:id="rId11"/>
          <w:pgSz w:w="11920" w:h="16840"/>
          <w:pgMar w:top="2540" w:right="1260" w:bottom="280" w:left="1280" w:header="1797" w:footer="0" w:gutter="0"/>
          <w:cols w:space="720"/>
        </w:sectPr>
      </w:pPr>
    </w:p>
    <w:p w:rsidR="0089018A" w:rsidRDefault="0089018A">
      <w:pPr>
        <w:spacing w:before="8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35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39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:rsidR="0089018A" w:rsidRDefault="00FC0810">
      <w:pPr>
        <w:spacing w:after="0" w:line="240" w:lineRule="auto"/>
        <w:ind w:left="115" w:right="631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751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58.35pt;height:155.3pt;mso-position-horizontal-relative:char;mso-position-vertical-relative:line">
            <v:imagedata r:id="rId12" o:title=""/>
          </v:shape>
        </w:pict>
      </w:r>
    </w:p>
    <w:p w:rsidR="0089018A" w:rsidRDefault="0089018A">
      <w:pPr>
        <w:spacing w:before="7" w:after="0" w:line="170" w:lineRule="exact"/>
        <w:rPr>
          <w:sz w:val="17"/>
          <w:szCs w:val="17"/>
        </w:rPr>
      </w:pPr>
    </w:p>
    <w:p w:rsidR="0089018A" w:rsidRDefault="00FC0810">
      <w:pPr>
        <w:spacing w:after="0" w:line="240" w:lineRule="auto"/>
        <w:ind w:left="115" w:right="764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415" w:right="241"/>
        <w:rPr>
          <w:rFonts w:ascii="Open Sans" w:eastAsia="Open Sans" w:hAnsi="Open Sans" w:cs="Open Sans"/>
        </w:rPr>
      </w:pPr>
      <w:r>
        <w:pict>
          <v:shape id="_x0000_s1036" type="#_x0000_t75" style="position:absolute;left:0;text-align:left;margin-left:72.75pt;margin-top:5.85pt;width:4.5pt;height:4.5pt;z-index:-251657728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x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fferen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rt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f a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 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imi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proofErr w:type="spellEnd"/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-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S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3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</w:rPr>
        <w:t>r</w:t>
      </w:r>
    </w:p>
    <w:p w:rsidR="0089018A" w:rsidRDefault="00FC0810">
      <w:pPr>
        <w:spacing w:before="75" w:after="0" w:line="240" w:lineRule="auto"/>
        <w:ind w:left="415" w:right="286"/>
        <w:rPr>
          <w:rFonts w:ascii="Open Sans" w:eastAsia="Open Sans" w:hAnsi="Open Sans" w:cs="Open Sans"/>
        </w:rPr>
      </w:pPr>
      <w:r>
        <w:pict>
          <v:shape id="_x0000_s1035" type="#_x0000_t75" style="position:absolute;left:0;text-align:left;margin-left:72.75pt;margin-top:9.6pt;width:4.5pt;height:4.5pt;z-index:-251656704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x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fferen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 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 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4" type="#_x0000_t75" style="position:absolute;left:0;text-align:left;margin-left:72.75pt;margin-top:9.6pt;width:4.5pt;height:4.5pt;z-index:-251655680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spacing w:val="6"/>
        </w:rPr>
        <w:t>G</w:t>
      </w:r>
      <w:r>
        <w:rPr>
          <w:rFonts w:ascii="Open Sans" w:eastAsia="Open Sans" w:hAnsi="Open Sans" w:cs="Open Sans"/>
          <w:b/>
          <w:bCs/>
          <w:spacing w:val="5"/>
        </w:rPr>
        <w:t>r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p</w:t>
      </w:r>
      <w:r>
        <w:rPr>
          <w:rFonts w:ascii="Open Sans" w:eastAsia="Open Sans" w:hAnsi="Open Sans" w:cs="Open Sans"/>
          <w:b/>
          <w:bCs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</w:p>
    <w:p w:rsidR="008F16CE" w:rsidRDefault="008F16CE" w:rsidP="008F16CE">
      <w:pPr>
        <w:spacing w:before="75" w:after="0" w:line="240" w:lineRule="auto"/>
        <w:ind w:left="415" w:right="-20"/>
        <w:rPr>
          <w:ins w:id="26" w:author="Meital Waltman" w:date="2016-09-08T12:13:00Z"/>
          <w:rFonts w:ascii="Open Sans" w:eastAsia="Open Sans" w:hAnsi="Open Sans" w:cs="Open Sans"/>
        </w:rPr>
      </w:pPr>
      <w:ins w:id="27" w:author="Meital Waltman" w:date="2016-09-08T12:13:00Z">
        <w:r>
          <w:rPr>
            <w:noProof/>
            <w:lang w:bidi="he-IL"/>
          </w:rPr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page">
                <wp:posOffset>923925</wp:posOffset>
              </wp:positionH>
              <wp:positionV relativeFrom="paragraph">
                <wp:posOffset>121920</wp:posOffset>
              </wp:positionV>
              <wp:extent cx="57150" cy="5715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57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Open Sans" w:eastAsia="Open Sans" w:hAnsi="Open Sans" w:cs="Open Sans"/>
            <w:spacing w:val="-3"/>
          </w:rPr>
          <w:t>Y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u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</w:rPr>
          <w:t>c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nn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3"/>
          </w:rPr>
          <w:t xml:space="preserve"> </w:t>
        </w:r>
        <w:r>
          <w:rPr>
            <w:rFonts w:ascii="Open Sans" w:eastAsia="Open Sans" w:hAnsi="Open Sans" w:cs="Open Sans"/>
          </w:rPr>
          <w:t>cr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dd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2"/>
          </w:rPr>
          <w:t>i</w:t>
        </w:r>
        <w:r>
          <w:rPr>
            <w:rFonts w:ascii="Open Sans" w:eastAsia="Open Sans" w:hAnsi="Open Sans" w:cs="Open Sans"/>
          </w:rPr>
          <w:t>o</w:t>
        </w:r>
        <w:r>
          <w:rPr>
            <w:rFonts w:ascii="Open Sans" w:eastAsia="Open Sans" w:hAnsi="Open Sans" w:cs="Open Sans"/>
            <w:spacing w:val="-2"/>
          </w:rPr>
          <w:t>n</w:t>
        </w:r>
        <w:r>
          <w:rPr>
            <w:rFonts w:ascii="Open Sans" w:eastAsia="Open Sans" w:hAnsi="Open Sans" w:cs="Open Sans"/>
          </w:rPr>
          <w:t>al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ns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nc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 xml:space="preserve">s 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f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te</w:t>
        </w:r>
        <w:r>
          <w:rPr>
            <w:rFonts w:ascii="Open Sans" w:eastAsia="Open Sans" w:hAnsi="Open Sans" w:cs="Open Sans"/>
            <w:spacing w:val="5"/>
          </w:rPr>
          <w:t>m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</w:ins>
    </w:p>
    <w:p w:rsidR="0089018A" w:rsidDel="008F16CE" w:rsidRDefault="00FC0810">
      <w:pPr>
        <w:spacing w:before="75" w:after="0" w:line="240" w:lineRule="auto"/>
        <w:ind w:left="415" w:right="-20"/>
        <w:rPr>
          <w:del w:id="28" w:author="Meital Waltman" w:date="2016-09-08T12:13:00Z"/>
          <w:rFonts w:ascii="Open Sans" w:eastAsia="Open Sans" w:hAnsi="Open Sans" w:cs="Open Sans"/>
        </w:rPr>
      </w:pPr>
      <w:del w:id="29" w:author="Meital Waltman" w:date="2016-09-08T12:13:00Z">
        <w:r w:rsidDel="008F16CE">
          <w:pict>
            <v:shape id="_x0000_s1033" type="#_x0000_t75" style="position:absolute;left:0;text-align:left;margin-left:72.75pt;margin-top:9.6pt;width:4.5pt;height:4.5pt;z-index:-251654656;mso-position-horizontal-relative:page">
              <v:imagedata r:id="rId6" o:title=""/>
              <w10:wrap anchorx="page"/>
            </v:shape>
          </w:pict>
        </w:r>
        <w:r w:rsidDel="008F16CE">
          <w:rPr>
            <w:rFonts w:ascii="Open Sans" w:eastAsia="Open Sans" w:hAnsi="Open Sans" w:cs="Open Sans"/>
            <w:spacing w:val="6"/>
          </w:rPr>
          <w:delText>L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d</w:delText>
        </w:r>
        <w:r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</w:rPr>
          <w:delText>h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</w:rPr>
          <w:delText>s</w:delText>
        </w:r>
        <w:r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3"/>
          </w:rPr>
          <w:delText>te</w:delText>
        </w:r>
        <w:r w:rsidDel="008F16CE">
          <w:rPr>
            <w:rFonts w:ascii="Open Sans" w:eastAsia="Open Sans" w:hAnsi="Open Sans" w:cs="Open Sans"/>
            <w:spacing w:val="5"/>
          </w:rPr>
          <w:delText>m</w:delText>
        </w:r>
        <w:r w:rsidDel="008F16CE">
          <w:rPr>
            <w:rFonts w:ascii="Open Sans" w:eastAsia="Open Sans" w:hAnsi="Open Sans" w:cs="Open Sans"/>
          </w:rPr>
          <w:delText>p</w:delText>
        </w:r>
        <w:r w:rsidDel="008F16CE">
          <w:rPr>
            <w:rFonts w:ascii="Open Sans" w:eastAsia="Open Sans" w:hAnsi="Open Sans" w:cs="Open Sans"/>
            <w:spacing w:val="5"/>
          </w:rPr>
          <w:delText>l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</w:rPr>
          <w:delText>e</w:delText>
        </w:r>
        <w:r w:rsidDel="008F16CE">
          <w:rPr>
            <w:rFonts w:ascii="Open Sans" w:eastAsia="Open Sans" w:hAnsi="Open Sans" w:cs="Open Sans"/>
            <w:spacing w:val="-3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g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</w:rPr>
          <w:delText xml:space="preserve">n </w:delText>
        </w:r>
      </w:del>
      <w:del w:id="30" w:author="Meital Waltman" w:date="2016-09-08T12:09:00Z">
        <w:r w:rsidDel="00597749">
          <w:rPr>
            <w:rFonts w:ascii="Open Sans" w:eastAsia="Open Sans" w:hAnsi="Open Sans" w:cs="Open Sans"/>
            <w:spacing w:val="-3"/>
          </w:rPr>
          <w:delText>t</w:delText>
        </w:r>
        <w:r w:rsidDel="00597749">
          <w:rPr>
            <w:rFonts w:ascii="Open Sans" w:eastAsia="Open Sans" w:hAnsi="Open Sans" w:cs="Open Sans"/>
          </w:rPr>
          <w:delText>o</w:delText>
        </w:r>
        <w:r w:rsidDel="00597749">
          <w:rPr>
            <w:rFonts w:ascii="Open Sans" w:eastAsia="Open Sans" w:hAnsi="Open Sans" w:cs="Open Sans"/>
            <w:spacing w:val="5"/>
          </w:rPr>
          <w:delText xml:space="preserve"> </w:delText>
        </w:r>
      </w:del>
      <w:del w:id="31" w:author="Meital Waltman" w:date="2016-09-08T12:13:00Z">
        <w:r w:rsidDel="008F16CE">
          <w:rPr>
            <w:rFonts w:ascii="Open Sans" w:eastAsia="Open Sans" w:hAnsi="Open Sans" w:cs="Open Sans"/>
            <w:spacing w:val="1"/>
          </w:rPr>
          <w:delText>f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r</w:delText>
        </w:r>
        <w:r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dd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  <w:spacing w:val="5"/>
          </w:rPr>
          <w:delText>i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n</w:delText>
        </w:r>
        <w:r w:rsidDel="008F16CE">
          <w:rPr>
            <w:rFonts w:ascii="Open Sans" w:eastAsia="Open Sans" w:hAnsi="Open Sans" w:cs="Open Sans"/>
            <w:spacing w:val="-2"/>
          </w:rPr>
          <w:delText>a</w:delText>
        </w:r>
        <w:r w:rsidDel="008F16CE">
          <w:rPr>
            <w:rFonts w:ascii="Open Sans" w:eastAsia="Open Sans" w:hAnsi="Open Sans" w:cs="Open Sans"/>
          </w:rPr>
          <w:delText>l</w:delText>
        </w:r>
        <w:r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Del="008F16CE">
          <w:rPr>
            <w:rFonts w:ascii="Open Sans" w:eastAsia="Open Sans" w:hAnsi="Open Sans" w:cs="Open Sans"/>
          </w:rPr>
          <w:delText>r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u</w:delText>
        </w:r>
        <w:r w:rsidDel="008F16CE">
          <w:rPr>
            <w:rFonts w:ascii="Open Sans" w:eastAsia="Open Sans" w:hAnsi="Open Sans" w:cs="Open Sans"/>
            <w:spacing w:val="-3"/>
          </w:rPr>
          <w:delText>t</w:delText>
        </w:r>
        <w:r w:rsidDel="008F16CE">
          <w:rPr>
            <w:rFonts w:ascii="Open Sans" w:eastAsia="Open Sans" w:hAnsi="Open Sans" w:cs="Open Sans"/>
          </w:rPr>
          <w:delText>e</w:delText>
        </w:r>
        <w:r w:rsidDel="008F16CE">
          <w:rPr>
            <w:rFonts w:ascii="Open Sans" w:eastAsia="Open Sans" w:hAnsi="Open Sans" w:cs="Open Sans"/>
            <w:spacing w:val="-2"/>
          </w:rPr>
          <w:delText xml:space="preserve"> </w:delText>
        </w:r>
        <w:r w:rsidDel="008F16CE">
          <w:rPr>
            <w:rFonts w:ascii="Open Sans" w:eastAsia="Open Sans" w:hAnsi="Open Sans" w:cs="Open Sans"/>
          </w:rPr>
          <w:delText>gr</w:delText>
        </w:r>
        <w:r w:rsidDel="008F16CE">
          <w:rPr>
            <w:rFonts w:ascii="Open Sans" w:eastAsia="Open Sans" w:hAnsi="Open Sans" w:cs="Open Sans"/>
            <w:spacing w:val="2"/>
          </w:rPr>
          <w:delText>o</w:delText>
        </w:r>
        <w:r w:rsidDel="008F16CE">
          <w:rPr>
            <w:rFonts w:ascii="Open Sans" w:eastAsia="Open Sans" w:hAnsi="Open Sans" w:cs="Open Sans"/>
          </w:rPr>
          <w:delText>ups</w:delText>
        </w:r>
      </w:del>
    </w:p>
    <w:p w:rsidR="0089018A" w:rsidRDefault="0089018A">
      <w:pPr>
        <w:spacing w:before="10" w:after="0" w:line="160" w:lineRule="exact"/>
        <w:rPr>
          <w:sz w:val="16"/>
          <w:szCs w:val="16"/>
        </w:rPr>
      </w:pPr>
    </w:p>
    <w:p w:rsidR="0089018A" w:rsidRDefault="00FC0810">
      <w:pPr>
        <w:spacing w:after="0" w:line="240" w:lineRule="auto"/>
        <w:ind w:left="115" w:right="4255"/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il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13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8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&amp;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</w:p>
    <w:p w:rsidR="0089018A" w:rsidRDefault="0089018A">
      <w:pPr>
        <w:spacing w:before="9" w:after="0" w:line="160" w:lineRule="exact"/>
        <w:rPr>
          <w:sz w:val="16"/>
          <w:szCs w:val="16"/>
        </w:rPr>
      </w:pPr>
    </w:p>
    <w:p w:rsidR="0089018A" w:rsidRDefault="00FC0810">
      <w:pPr>
        <w:spacing w:after="0" w:line="240" w:lineRule="auto"/>
        <w:ind w:left="115" w:right="827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5"/>
        </w:rPr>
        <w:t>T</w:t>
      </w:r>
      <w:r>
        <w:rPr>
          <w:rFonts w:ascii="Open Sans" w:eastAsia="Open Sans" w:hAnsi="Open Sans" w:cs="Open Sans"/>
          <w:i/>
          <w:color w:val="3F3F3F"/>
          <w:spacing w:val="3"/>
        </w:rPr>
        <w:t>r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</w:rPr>
        <w:t>p</w:t>
      </w:r>
      <w:r>
        <w:rPr>
          <w:rFonts w:ascii="Open Sans" w:eastAsia="Open Sans" w:hAnsi="Open Sans" w:cs="Open Sans"/>
          <w:i/>
          <w:color w:val="3F3F3F"/>
          <w:spacing w:val="-5"/>
        </w:rPr>
        <w:t xml:space="preserve"> S</w:t>
      </w:r>
      <w:r>
        <w:rPr>
          <w:rFonts w:ascii="Open Sans" w:eastAsia="Open Sans" w:hAnsi="Open Sans" w:cs="Open Sans"/>
          <w:i/>
          <w:color w:val="3F3F3F"/>
          <w:spacing w:val="4"/>
        </w:rPr>
        <w:t>t</w:t>
      </w:r>
      <w:r>
        <w:rPr>
          <w:rFonts w:ascii="Open Sans" w:eastAsia="Open Sans" w:hAnsi="Open Sans" w:cs="Open Sans"/>
          <w:i/>
          <w:color w:val="3F3F3F"/>
          <w:spacing w:val="-4"/>
        </w:rPr>
        <w:t>a</w:t>
      </w:r>
      <w:r>
        <w:rPr>
          <w:rFonts w:ascii="Open Sans" w:eastAsia="Open Sans" w:hAnsi="Open Sans" w:cs="Open Sans"/>
          <w:i/>
          <w:color w:val="3F3F3F"/>
          <w:spacing w:val="3"/>
        </w:rPr>
        <w:t>r</w:t>
      </w:r>
      <w:r>
        <w:rPr>
          <w:rFonts w:ascii="Open Sans" w:eastAsia="Open Sans" w:hAnsi="Open Sans" w:cs="Open Sans"/>
          <w:i/>
          <w:color w:val="3F3F3F"/>
        </w:rPr>
        <w:t>t</w:t>
      </w:r>
      <w:r>
        <w:rPr>
          <w:rFonts w:ascii="Open Sans" w:eastAsia="Open Sans" w:hAnsi="Open Sans" w:cs="Open Sans"/>
          <w:i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5"/>
        </w:rPr>
        <w:t>T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  <w:spacing w:val="3"/>
        </w:rPr>
        <w:t>m</w:t>
      </w:r>
      <w:r>
        <w:rPr>
          <w:rFonts w:ascii="Open Sans" w:eastAsia="Open Sans" w:hAnsi="Open Sans" w:cs="Open Sans"/>
          <w:i/>
          <w:color w:val="3F3F3F"/>
        </w:rPr>
        <w:t>e</w:t>
      </w:r>
      <w:r>
        <w:rPr>
          <w:rFonts w:ascii="Open Sans" w:eastAsia="Open Sans" w:hAnsi="Open Sans" w:cs="Open Sans"/>
          <w:i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3F3F3F"/>
        </w:rPr>
        <w:t>-</w:t>
      </w:r>
      <w:r>
        <w:rPr>
          <w:rFonts w:ascii="Open Sans" w:eastAsia="Open Sans" w:hAnsi="Open Sans" w:cs="Open Sans"/>
          <w:i/>
          <w:color w:val="3F3F3F"/>
          <w:spacing w:val="9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4"/>
        </w:rPr>
        <w:t>s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  <w:spacing w:val="3"/>
        </w:rPr>
        <w:t>m</w:t>
      </w:r>
      <w:r>
        <w:rPr>
          <w:rFonts w:ascii="Open Sans" w:eastAsia="Open Sans" w:hAnsi="Open Sans" w:cs="Open Sans"/>
          <w:i/>
          <w:color w:val="3F3F3F"/>
          <w:spacing w:val="4"/>
        </w:rPr>
        <w:t>il</w:t>
      </w:r>
      <w:r>
        <w:rPr>
          <w:rFonts w:ascii="Open Sans" w:eastAsia="Open Sans" w:hAnsi="Open Sans" w:cs="Open Sans"/>
          <w:i/>
          <w:color w:val="3F3F3F"/>
          <w:spacing w:val="-4"/>
        </w:rPr>
        <w:t>a</w:t>
      </w:r>
      <w:r>
        <w:rPr>
          <w:rFonts w:ascii="Open Sans" w:eastAsia="Open Sans" w:hAnsi="Open Sans" w:cs="Open Sans"/>
          <w:i/>
          <w:color w:val="3F3F3F"/>
        </w:rPr>
        <w:t>r</w:t>
      </w:r>
      <w:r>
        <w:rPr>
          <w:rFonts w:ascii="Open Sans" w:eastAsia="Open Sans" w:hAnsi="Open Sans" w:cs="Open Sans"/>
          <w:i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 xml:space="preserve">- </w:t>
      </w:r>
      <w:proofErr w:type="spellStart"/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proofErr w:type="spellEnd"/>
      <w:r>
        <w:rPr>
          <w:rFonts w:ascii="Open Sans" w:eastAsia="Open Sans" w:hAnsi="Open Sans" w:cs="Open Sans"/>
          <w:color w:val="3F3F3F"/>
        </w:rPr>
        <w:t xml:space="preserve">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</w:p>
    <w:p w:rsidR="0089018A" w:rsidRDefault="00FC0810">
      <w:pPr>
        <w:spacing w:after="0" w:line="240" w:lineRule="auto"/>
        <w:ind w:left="115" w:right="8714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FC0810">
      <w:pPr>
        <w:spacing w:before="80" w:after="0" w:line="240" w:lineRule="auto"/>
        <w:ind w:left="115" w:right="703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1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751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after="0"/>
        <w:jc w:val="both"/>
        <w:sectPr w:rsidR="0089018A">
          <w:headerReference w:type="default" r:id="rId13"/>
          <w:pgSz w:w="11920" w:h="16840"/>
          <w:pgMar w:top="2540" w:right="1220" w:bottom="280" w:left="1280" w:header="1797" w:footer="0" w:gutter="0"/>
          <w:cols w:space="720"/>
        </w:sectPr>
      </w:pPr>
    </w:p>
    <w:p w:rsidR="0089018A" w:rsidRDefault="0089018A">
      <w:pPr>
        <w:spacing w:before="7" w:after="0" w:line="170" w:lineRule="exact"/>
        <w:rPr>
          <w:sz w:val="17"/>
          <w:szCs w:val="17"/>
        </w:rPr>
      </w:pPr>
    </w:p>
    <w:p w:rsidR="0089018A" w:rsidRDefault="0011589A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58.35pt;height:141.85pt;mso-position-horizontal-relative:char;mso-position-vertical-relative:line">
            <v:imagedata r:id="rId14" o:title=""/>
          </v:shape>
        </w:pict>
      </w:r>
    </w:p>
    <w:p w:rsidR="0089018A" w:rsidRDefault="0089018A">
      <w:pPr>
        <w:spacing w:before="1" w:after="0" w:line="140" w:lineRule="exact"/>
        <w:rPr>
          <w:sz w:val="14"/>
          <w:szCs w:val="14"/>
        </w:rPr>
      </w:pPr>
    </w:p>
    <w:p w:rsidR="0089018A" w:rsidRDefault="00FC081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  <w:position w:val="1"/>
        </w:rPr>
        <w:t>F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-5"/>
          <w:position w:val="1"/>
        </w:rPr>
        <w:t>g</w:t>
      </w:r>
      <w:r>
        <w:rPr>
          <w:rFonts w:ascii="Open Sans" w:eastAsia="Open Sans" w:hAnsi="Open Sans" w:cs="Open Sans"/>
          <w:i/>
          <w:spacing w:val="-7"/>
          <w:position w:val="1"/>
        </w:rPr>
        <w:t>u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spacing w:val="6"/>
          <w:position w:val="1"/>
        </w:rPr>
        <w:t>-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position w:val="1"/>
        </w:rPr>
        <w:t>:</w:t>
      </w:r>
      <w:r>
        <w:rPr>
          <w:rFonts w:ascii="Open Sans" w:eastAsia="Open Sans" w:hAnsi="Open Sans" w:cs="Open Sans"/>
          <w:i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5"/>
          <w:position w:val="1"/>
        </w:rPr>
        <w:t>S</w:t>
      </w:r>
      <w:r>
        <w:rPr>
          <w:rFonts w:ascii="Open Sans" w:eastAsia="Open Sans" w:hAnsi="Open Sans" w:cs="Open Sans"/>
          <w:i/>
          <w:spacing w:val="6"/>
          <w:position w:val="1"/>
        </w:rPr>
        <w:t>c</w:t>
      </w:r>
      <w:r>
        <w:rPr>
          <w:rFonts w:ascii="Open Sans" w:eastAsia="Open Sans" w:hAnsi="Open Sans" w:cs="Open Sans"/>
          <w:i/>
          <w:spacing w:val="-7"/>
          <w:position w:val="1"/>
        </w:rPr>
        <w:t>h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du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5"/>
          <w:position w:val="1"/>
        </w:rPr>
        <w:t>S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3"/>
          <w:position w:val="1"/>
        </w:rPr>
        <w:t>m</w:t>
      </w:r>
      <w:r>
        <w:rPr>
          <w:rFonts w:ascii="Open Sans" w:eastAsia="Open Sans" w:hAnsi="Open Sans" w:cs="Open Sans"/>
          <w:i/>
          <w:spacing w:val="4"/>
          <w:position w:val="1"/>
        </w:rPr>
        <w:t>il</w:t>
      </w:r>
      <w:r>
        <w:rPr>
          <w:rFonts w:ascii="Open Sans" w:eastAsia="Open Sans" w:hAnsi="Open Sans" w:cs="Open Sans"/>
          <w:i/>
          <w:spacing w:val="-4"/>
          <w:position w:val="1"/>
        </w:rPr>
        <w:t>a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spacing w:val="4"/>
          <w:position w:val="1"/>
        </w:rPr>
        <w:t>it</w:t>
      </w:r>
      <w:r>
        <w:rPr>
          <w:rFonts w:ascii="Open Sans" w:eastAsia="Open Sans" w:hAnsi="Open Sans" w:cs="Open Sans"/>
          <w:i/>
          <w:position w:val="1"/>
        </w:rPr>
        <w:t xml:space="preserve">y </w:t>
      </w:r>
      <w:r>
        <w:rPr>
          <w:rFonts w:ascii="Open Sans" w:eastAsia="Open Sans" w:hAnsi="Open Sans" w:cs="Open Sans"/>
          <w:i/>
          <w:spacing w:val="-7"/>
          <w:position w:val="1"/>
        </w:rPr>
        <w:t>b</w:t>
      </w:r>
      <w:r>
        <w:rPr>
          <w:rFonts w:ascii="Open Sans" w:eastAsia="Open Sans" w:hAnsi="Open Sans" w:cs="Open Sans"/>
          <w:i/>
          <w:position w:val="1"/>
        </w:rPr>
        <w:t>y</w:t>
      </w:r>
      <w:r>
        <w:rPr>
          <w:rFonts w:ascii="Open Sans" w:eastAsia="Open Sans" w:hAnsi="Open Sans" w:cs="Open Sans"/>
          <w:i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spacing w:val="-7"/>
          <w:position w:val="1"/>
        </w:rPr>
        <w:t>u</w:t>
      </w:r>
      <w:r>
        <w:rPr>
          <w:rFonts w:ascii="Open Sans" w:eastAsia="Open Sans" w:hAnsi="Open Sans" w:cs="Open Sans"/>
          <w:i/>
          <w:spacing w:val="4"/>
          <w:position w:val="1"/>
        </w:rPr>
        <w:t>t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4"/>
          <w:position w:val="1"/>
        </w:rPr>
        <w:t>a</w:t>
      </w:r>
      <w:r>
        <w:rPr>
          <w:rFonts w:ascii="Open Sans" w:eastAsia="Open Sans" w:hAnsi="Open Sans" w:cs="Open Sans"/>
          <w:i/>
          <w:spacing w:val="-7"/>
          <w:position w:val="1"/>
        </w:rPr>
        <w:t>n</w:t>
      </w:r>
      <w:r>
        <w:rPr>
          <w:rFonts w:ascii="Open Sans" w:eastAsia="Open Sans" w:hAnsi="Open Sans" w:cs="Open Sans"/>
          <w:i/>
          <w:position w:val="1"/>
        </w:rPr>
        <w:t>d</w:t>
      </w:r>
      <w:r>
        <w:rPr>
          <w:rFonts w:ascii="Open Sans" w:eastAsia="Open Sans" w:hAnsi="Open Sans" w:cs="Open Sans"/>
          <w:i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4"/>
          <w:position w:val="1"/>
        </w:rPr>
        <w:t>ti</w:t>
      </w:r>
      <w:r>
        <w:rPr>
          <w:rFonts w:ascii="Open Sans" w:eastAsia="Open Sans" w:hAnsi="Open Sans" w:cs="Open Sans"/>
          <w:i/>
          <w:spacing w:val="3"/>
          <w:position w:val="1"/>
        </w:rPr>
        <w:t>m</w:t>
      </w:r>
      <w:r>
        <w:rPr>
          <w:rFonts w:ascii="Open Sans" w:eastAsia="Open Sans" w:hAnsi="Open Sans" w:cs="Open Sans"/>
          <w:i/>
          <w:position w:val="1"/>
        </w:rPr>
        <w:t>e</w:t>
      </w:r>
    </w:p>
    <w:p w:rsidR="0089018A" w:rsidRDefault="0089018A">
      <w:pPr>
        <w:spacing w:before="1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415" w:right="201"/>
        <w:rPr>
          <w:rFonts w:ascii="Open Sans" w:eastAsia="Open Sans" w:hAnsi="Open Sans" w:cs="Open Sans"/>
        </w:rPr>
      </w:pPr>
      <w:r>
        <w:pict>
          <v:shape id="_x0000_s1031" type="#_x0000_t75" style="position:absolute;left:0;text-align:left;margin-left:72.75pt;margin-top:5.85pt;width:4.5pt;height:4.5pt;z-index:-251653632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x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fferen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</w:rPr>
        <w:t>:</w:t>
      </w:r>
      <w:r>
        <w:rPr>
          <w:rFonts w:ascii="Open Sans" w:eastAsia="Open Sans" w:hAnsi="Open Sans" w:cs="Open Sans"/>
          <w:b/>
          <w:bCs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rt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f a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sp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 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imi</w:t>
      </w:r>
      <w:r>
        <w:rPr>
          <w:rFonts w:ascii="Open Sans" w:eastAsia="Open Sans" w:hAnsi="Open Sans" w:cs="Open Sans"/>
          <w:spacing w:val="2"/>
        </w:rPr>
        <w:t>z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proofErr w:type="spellEnd"/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proofErr w:type="spellEnd"/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-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S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t</w:t>
      </w:r>
      <w:r>
        <w:rPr>
          <w:rFonts w:ascii="Open Sans" w:eastAsia="Open Sans" w:hAnsi="Open Sans" w:cs="Open Sans"/>
          <w:i/>
          <w:spacing w:val="3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2"/>
        </w:rPr>
        <w:t xml:space="preserve"> </w:t>
      </w:r>
      <w:r>
        <w:rPr>
          <w:rFonts w:ascii="Open Sans" w:eastAsia="Open Sans" w:hAnsi="Open Sans" w:cs="Open Sans"/>
          <w:i/>
        </w:rPr>
        <w:t>-</w:t>
      </w:r>
      <w:r>
        <w:rPr>
          <w:rFonts w:ascii="Open Sans" w:eastAsia="Open Sans" w:hAnsi="Open Sans" w:cs="Open Sans"/>
          <w:i/>
          <w:spacing w:val="9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</w:rPr>
        <w:t>.</w:t>
      </w:r>
    </w:p>
    <w:p w:rsidR="0089018A" w:rsidRDefault="00FC0810">
      <w:pPr>
        <w:spacing w:before="75" w:after="0" w:line="240" w:lineRule="auto"/>
        <w:ind w:left="415" w:right="246"/>
        <w:rPr>
          <w:rFonts w:ascii="Open Sans" w:eastAsia="Open Sans" w:hAnsi="Open Sans" w:cs="Open Sans"/>
        </w:rPr>
      </w:pPr>
      <w:r>
        <w:pict>
          <v:shape id="_x0000_s1030" type="#_x0000_t75" style="position:absolute;left:0;text-align:left;margin-left:72.75pt;margin-top:9.6pt;width:4.5pt;height:4.5pt;z-index:-251652608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 xml:space="preserve">: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x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5"/>
        </w:rPr>
        <w:t>fferen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 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 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9" type="#_x0000_t75" style="position:absolute;left:0;text-align:left;margin-left:72.75pt;margin-top:9.6pt;width:4.5pt;height:4.5pt;z-index:-251651584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del w:id="32" w:author="Meital Waltman" w:date="2016-09-08T12:10:00Z">
        <w:r w:rsidDel="00597749">
          <w:rPr>
            <w:rFonts w:ascii="Open Sans" w:eastAsia="Open Sans" w:hAnsi="Open Sans" w:cs="Open Sans"/>
            <w:spacing w:val="-2"/>
          </w:rPr>
          <w:delText>a</w:delText>
        </w:r>
        <w:r w:rsidDel="00597749">
          <w:rPr>
            <w:rFonts w:ascii="Open Sans" w:eastAsia="Open Sans" w:hAnsi="Open Sans" w:cs="Open Sans"/>
          </w:rPr>
          <w:delText>dd</w:delText>
        </w:r>
        <w:r w:rsidDel="00597749">
          <w:rPr>
            <w:rFonts w:ascii="Open Sans" w:eastAsia="Open Sans" w:hAnsi="Open Sans" w:cs="Open Sans"/>
            <w:spacing w:val="5"/>
          </w:rPr>
          <w:delText>i</w:delText>
        </w:r>
        <w:r w:rsidDel="00597749">
          <w:rPr>
            <w:rFonts w:ascii="Open Sans" w:eastAsia="Open Sans" w:hAnsi="Open Sans" w:cs="Open Sans"/>
            <w:spacing w:val="-3"/>
          </w:rPr>
          <w:delText>t</w:delText>
        </w:r>
        <w:r w:rsidDel="00597749">
          <w:rPr>
            <w:rFonts w:ascii="Open Sans" w:eastAsia="Open Sans" w:hAnsi="Open Sans" w:cs="Open Sans"/>
            <w:spacing w:val="2"/>
          </w:rPr>
          <w:delText>o</w:delText>
        </w:r>
        <w:r w:rsidDel="00597749">
          <w:rPr>
            <w:rFonts w:ascii="Open Sans" w:eastAsia="Open Sans" w:hAnsi="Open Sans" w:cs="Open Sans"/>
          </w:rPr>
          <w:delText>n</w:delText>
        </w:r>
        <w:r w:rsidDel="00597749">
          <w:rPr>
            <w:rFonts w:ascii="Open Sans" w:eastAsia="Open Sans" w:hAnsi="Open Sans" w:cs="Open Sans"/>
            <w:spacing w:val="-2"/>
          </w:rPr>
          <w:delText>a</w:delText>
        </w:r>
        <w:r w:rsidDel="00597749">
          <w:rPr>
            <w:rFonts w:ascii="Open Sans" w:eastAsia="Open Sans" w:hAnsi="Open Sans" w:cs="Open Sans"/>
          </w:rPr>
          <w:delText>l</w:delText>
        </w:r>
      </w:del>
      <w:ins w:id="33" w:author="Meital Waltman" w:date="2016-09-08T12:10:00Z">
        <w:r w:rsidR="00597749">
          <w:rPr>
            <w:rFonts w:ascii="Open Sans" w:eastAsia="Open Sans" w:hAnsi="Open Sans" w:cs="Open Sans"/>
            <w:spacing w:val="-2"/>
          </w:rPr>
          <w:t>a</w:t>
        </w:r>
        <w:r w:rsidR="00597749">
          <w:rPr>
            <w:rFonts w:ascii="Open Sans" w:eastAsia="Open Sans" w:hAnsi="Open Sans" w:cs="Open Sans"/>
          </w:rPr>
          <w:t>dd</w:t>
        </w:r>
        <w:r w:rsidR="00597749">
          <w:rPr>
            <w:rFonts w:ascii="Open Sans" w:eastAsia="Open Sans" w:hAnsi="Open Sans" w:cs="Open Sans"/>
            <w:spacing w:val="5"/>
          </w:rPr>
          <w:t>i</w:t>
        </w:r>
        <w:r w:rsidR="00597749">
          <w:rPr>
            <w:rFonts w:ascii="Open Sans" w:eastAsia="Open Sans" w:hAnsi="Open Sans" w:cs="Open Sans"/>
            <w:spacing w:val="-3"/>
          </w:rPr>
          <w:t>t</w:t>
        </w:r>
        <w:r w:rsidR="00597749">
          <w:rPr>
            <w:rFonts w:ascii="Open Sans" w:eastAsia="Open Sans" w:hAnsi="Open Sans" w:cs="Open Sans"/>
            <w:spacing w:val="2"/>
          </w:rPr>
          <w:t>i</w:t>
        </w:r>
        <w:r w:rsidR="00597749">
          <w:rPr>
            <w:rFonts w:ascii="Open Sans" w:eastAsia="Open Sans" w:hAnsi="Open Sans" w:cs="Open Sans"/>
          </w:rPr>
          <w:t>o</w:t>
        </w:r>
        <w:r w:rsidR="00597749">
          <w:rPr>
            <w:rFonts w:ascii="Open Sans" w:eastAsia="Open Sans" w:hAnsi="Open Sans" w:cs="Open Sans"/>
            <w:spacing w:val="-2"/>
          </w:rPr>
          <w:t>n</w:t>
        </w:r>
        <w:r w:rsidR="00597749">
          <w:rPr>
            <w:rFonts w:ascii="Open Sans" w:eastAsia="Open Sans" w:hAnsi="Open Sans" w:cs="Open Sans"/>
          </w:rPr>
          <w:t>al</w:t>
        </w:r>
      </w:ins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89018A" w:rsidRDefault="0089018A">
      <w:pPr>
        <w:spacing w:after="0"/>
        <w:sectPr w:rsidR="0089018A">
          <w:headerReference w:type="default" r:id="rId15"/>
          <w:pgSz w:w="11920" w:h="16840"/>
          <w:pgMar w:top="1560" w:right="1260" w:bottom="280" w:left="1280" w:header="0" w:footer="0" w:gutter="0"/>
          <w:cols w:space="720"/>
        </w:sectPr>
      </w:pPr>
    </w:p>
    <w:p w:rsidR="0089018A" w:rsidRDefault="0089018A">
      <w:pPr>
        <w:spacing w:before="9" w:after="0" w:line="150" w:lineRule="exact"/>
        <w:rPr>
          <w:sz w:val="15"/>
          <w:szCs w:val="15"/>
        </w:rPr>
      </w:pPr>
    </w:p>
    <w:p w:rsidR="0089018A" w:rsidRDefault="00FC0810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w</w:t>
      </w:r>
      <w:r>
        <w:rPr>
          <w:rFonts w:ascii="Open Sans" w:eastAsia="Open Sans" w:hAnsi="Open Sans" w:cs="Open Sans"/>
          <w:b/>
          <w:bCs/>
          <w:i/>
          <w:color w:val="8A2BE1"/>
          <w:spacing w:val="18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il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13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1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d</w:t>
      </w:r>
    </w:p>
    <w:p w:rsidR="0089018A" w:rsidRDefault="0089018A">
      <w:pPr>
        <w:spacing w:before="9" w:after="0" w:line="160" w:lineRule="exact"/>
        <w:rPr>
          <w:sz w:val="16"/>
          <w:szCs w:val="16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FC0810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1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p w:rsidR="0089018A" w:rsidRDefault="0011589A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57.8pt;height:115.5pt;mso-position-horizontal-relative:char;mso-position-vertical-relative:line">
            <v:imagedata r:id="rId16" o:title=""/>
          </v:shape>
        </w:pict>
      </w:r>
    </w:p>
    <w:p w:rsidR="0089018A" w:rsidRDefault="0089018A">
      <w:pPr>
        <w:spacing w:before="4" w:after="0" w:line="180" w:lineRule="exact"/>
        <w:rPr>
          <w:sz w:val="18"/>
          <w:szCs w:val="18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5.85pt;width:4.5pt;height:4.5pt;z-index:-251650560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-3"/>
        </w:rPr>
        <w:t>P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-5"/>
        </w:rPr>
        <w:t>ty</w:t>
      </w:r>
      <w:r>
        <w:rPr>
          <w:rFonts w:ascii="Open Sans" w:eastAsia="Open Sans" w:hAnsi="Open Sans" w:cs="Open Sans"/>
        </w:rPr>
        <w:t>: 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6" type="#_x0000_t75" style="position:absolute;left:0;text-align:left;margin-left:72.75pt;margin-top:9.6pt;width:4.5pt;height:4.5pt;z-index:-251649536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nn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del w:id="34" w:author="Meital Waltman" w:date="2016-09-08T12:12:00Z">
        <w:r w:rsidDel="00597749">
          <w:rPr>
            <w:rFonts w:ascii="Open Sans" w:eastAsia="Open Sans" w:hAnsi="Open Sans" w:cs="Open Sans"/>
            <w:spacing w:val="-2"/>
          </w:rPr>
          <w:delText>a</w:delText>
        </w:r>
        <w:r w:rsidDel="00597749">
          <w:rPr>
            <w:rFonts w:ascii="Open Sans" w:eastAsia="Open Sans" w:hAnsi="Open Sans" w:cs="Open Sans"/>
          </w:rPr>
          <w:delText>dd</w:delText>
        </w:r>
        <w:r w:rsidDel="00597749">
          <w:rPr>
            <w:rFonts w:ascii="Open Sans" w:eastAsia="Open Sans" w:hAnsi="Open Sans" w:cs="Open Sans"/>
            <w:spacing w:val="5"/>
          </w:rPr>
          <w:delText>i</w:delText>
        </w:r>
        <w:r w:rsidDel="00597749">
          <w:rPr>
            <w:rFonts w:ascii="Open Sans" w:eastAsia="Open Sans" w:hAnsi="Open Sans" w:cs="Open Sans"/>
            <w:spacing w:val="-3"/>
          </w:rPr>
          <w:delText>t</w:delText>
        </w:r>
        <w:r w:rsidDel="00597749">
          <w:rPr>
            <w:rFonts w:ascii="Open Sans" w:eastAsia="Open Sans" w:hAnsi="Open Sans" w:cs="Open Sans"/>
            <w:spacing w:val="2"/>
          </w:rPr>
          <w:delText>o</w:delText>
        </w:r>
        <w:r w:rsidDel="00597749">
          <w:rPr>
            <w:rFonts w:ascii="Open Sans" w:eastAsia="Open Sans" w:hAnsi="Open Sans" w:cs="Open Sans"/>
          </w:rPr>
          <w:delText>n</w:delText>
        </w:r>
        <w:r w:rsidDel="00597749">
          <w:rPr>
            <w:rFonts w:ascii="Open Sans" w:eastAsia="Open Sans" w:hAnsi="Open Sans" w:cs="Open Sans"/>
            <w:spacing w:val="-2"/>
          </w:rPr>
          <w:delText>a</w:delText>
        </w:r>
        <w:r w:rsidDel="00597749">
          <w:rPr>
            <w:rFonts w:ascii="Open Sans" w:eastAsia="Open Sans" w:hAnsi="Open Sans" w:cs="Open Sans"/>
          </w:rPr>
          <w:delText>l</w:delText>
        </w:r>
      </w:del>
      <w:ins w:id="35" w:author="Meital Waltman" w:date="2016-09-08T12:12:00Z">
        <w:r w:rsidR="00597749">
          <w:rPr>
            <w:rFonts w:ascii="Open Sans" w:eastAsia="Open Sans" w:hAnsi="Open Sans" w:cs="Open Sans"/>
            <w:spacing w:val="-2"/>
          </w:rPr>
          <w:t>a</w:t>
        </w:r>
        <w:r w:rsidR="00597749">
          <w:rPr>
            <w:rFonts w:ascii="Open Sans" w:eastAsia="Open Sans" w:hAnsi="Open Sans" w:cs="Open Sans"/>
          </w:rPr>
          <w:t>dd</w:t>
        </w:r>
        <w:r w:rsidR="00597749">
          <w:rPr>
            <w:rFonts w:ascii="Open Sans" w:eastAsia="Open Sans" w:hAnsi="Open Sans" w:cs="Open Sans"/>
            <w:spacing w:val="5"/>
          </w:rPr>
          <w:t>i</w:t>
        </w:r>
        <w:r w:rsidR="00597749">
          <w:rPr>
            <w:rFonts w:ascii="Open Sans" w:eastAsia="Open Sans" w:hAnsi="Open Sans" w:cs="Open Sans"/>
            <w:spacing w:val="-3"/>
          </w:rPr>
          <w:t>t</w:t>
        </w:r>
        <w:r w:rsidR="00597749">
          <w:rPr>
            <w:rFonts w:ascii="Open Sans" w:eastAsia="Open Sans" w:hAnsi="Open Sans" w:cs="Open Sans"/>
            <w:spacing w:val="2"/>
          </w:rPr>
          <w:t>i</w:t>
        </w:r>
        <w:r w:rsidR="00597749">
          <w:rPr>
            <w:rFonts w:ascii="Open Sans" w:eastAsia="Open Sans" w:hAnsi="Open Sans" w:cs="Open Sans"/>
          </w:rPr>
          <w:t>o</w:t>
        </w:r>
        <w:r w:rsidR="00597749">
          <w:rPr>
            <w:rFonts w:ascii="Open Sans" w:eastAsia="Open Sans" w:hAnsi="Open Sans" w:cs="Open Sans"/>
            <w:spacing w:val="-2"/>
          </w:rPr>
          <w:t>n</w:t>
        </w:r>
        <w:r w:rsidR="00597749">
          <w:rPr>
            <w:rFonts w:ascii="Open Sans" w:eastAsia="Open Sans" w:hAnsi="Open Sans" w:cs="Open Sans"/>
          </w:rPr>
          <w:t>al</w:t>
        </w:r>
      </w:ins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sectPr w:rsidR="0089018A">
      <w:headerReference w:type="default" r:id="rId17"/>
      <w:pgSz w:w="11920" w:h="16840"/>
      <w:pgMar w:top="1560" w:right="126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810" w:rsidRDefault="00FC0810">
      <w:pPr>
        <w:spacing w:after="0" w:line="240" w:lineRule="auto"/>
      </w:pPr>
      <w:r>
        <w:separator/>
      </w:r>
    </w:p>
  </w:endnote>
  <w:endnote w:type="continuationSeparator" w:id="0">
    <w:p w:rsidR="00FC0810" w:rsidRDefault="00FC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810" w:rsidRDefault="00FC0810">
      <w:pPr>
        <w:spacing w:after="0" w:line="240" w:lineRule="auto"/>
      </w:pPr>
      <w:r>
        <w:separator/>
      </w:r>
    </w:p>
  </w:footnote>
  <w:footnote w:type="continuationSeparator" w:id="0">
    <w:p w:rsidR="00FC0810" w:rsidRDefault="00FC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FC081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85pt;width:341.8pt;height:39.7pt;z-index:-251659264;mso-position-horizontal-relative:page;mso-position-vertical-relative:page" filled="f" stroked="f">
          <v:textbox inset="0,0,0,0">
            <w:txbxContent>
              <w:p w:rsidR="0089018A" w:rsidRDefault="00FC0810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w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&amp;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d</w:t>
                </w:r>
              </w:p>
              <w:p w:rsidR="0089018A" w:rsidRDefault="0089018A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89018A" w:rsidRDefault="00FC0810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FC081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85pt;width:330.8pt;height:39.7pt;z-index:-251658240;mso-position-horizontal-relative:page;mso-position-vertical-relative:page" filled="f" stroked="f">
          <v:textbox inset="0,0,0,0">
            <w:txbxContent>
              <w:p w:rsidR="0089018A" w:rsidRDefault="00FC0810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w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2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&amp;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4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</w:p>
              <w:p w:rsidR="0089018A" w:rsidRDefault="0089018A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89018A" w:rsidRDefault="00FC0810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89018A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89018A">
    <w:pPr>
      <w:spacing w:after="0" w:line="0" w:lineRule="atLeast"/>
      <w:rPr>
        <w:sz w:val="0"/>
        <w:szCs w:val="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9018A"/>
    <w:rsid w:val="0011589A"/>
    <w:rsid w:val="00597749"/>
    <w:rsid w:val="0089018A"/>
    <w:rsid w:val="008F16CE"/>
    <w:rsid w:val="00F94BB6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41F3CD1"/>
  <w15:docId w15:val="{08D8CE31-68FB-480F-BFC7-7D601B97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3</cp:revision>
  <dcterms:created xsi:type="dcterms:W3CDTF">2016-09-05T10:03:00Z</dcterms:created>
  <dcterms:modified xsi:type="dcterms:W3CDTF">2016-09-08T09:13:00Z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