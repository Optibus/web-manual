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8A" w:rsidRDefault="0089018A">
      <w:pPr>
        <w:spacing w:before="7" w:after="0" w:line="150" w:lineRule="exact"/>
        <w:rPr>
          <w:sz w:val="15"/>
          <w:szCs w:val="15"/>
          <w:rtl/>
          <w:lang w:bidi="he-IL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FC0810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5"/>
          <w:position w:val="2"/>
          <w:sz w:val="44"/>
          <w:szCs w:val="44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re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w</w:t>
      </w:r>
      <w:r>
        <w:rPr>
          <w:rFonts w:ascii="Open Sans" w:eastAsia="Open Sans" w:hAnsi="Open Sans" w:cs="Open Sans"/>
          <w:b/>
          <w:bCs/>
          <w:color w:val="4E80BD"/>
          <w:spacing w:val="14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-1"/>
          <w:position w:val="2"/>
          <w:sz w:val="44"/>
          <w:szCs w:val="44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l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44"/>
          <w:szCs w:val="44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il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r</w:t>
      </w:r>
      <w:r>
        <w:rPr>
          <w:rFonts w:ascii="Open Sans" w:eastAsia="Open Sans" w:hAnsi="Open Sans" w:cs="Open Sans"/>
          <w:b/>
          <w:bCs/>
          <w:color w:val="4E80BD"/>
          <w:spacing w:val="1"/>
          <w:position w:val="2"/>
          <w:sz w:val="44"/>
          <w:szCs w:val="44"/>
        </w:rPr>
        <w:t>i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t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y</w:t>
      </w:r>
    </w:p>
    <w:p w:rsidR="0089018A" w:rsidRDefault="0089018A">
      <w:pPr>
        <w:spacing w:before="17" w:after="0" w:line="200" w:lineRule="exact"/>
        <w:rPr>
          <w:sz w:val="20"/>
          <w:szCs w:val="20"/>
        </w:rPr>
      </w:pPr>
    </w:p>
    <w:p w:rsidR="0089018A" w:rsidRDefault="00FC081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qui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te</w:t>
      </w:r>
      <w:r>
        <w:rPr>
          <w:rFonts w:ascii="Arial" w:eastAsia="Arial" w:hAnsi="Arial" w:cs="Arial"/>
          <w:b/>
          <w:bCs/>
          <w:i/>
          <w:color w:val="004CDD"/>
          <w:spacing w:val="-9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</w:p>
    <w:p w:rsidR="0089018A" w:rsidRDefault="0089018A">
      <w:pPr>
        <w:spacing w:before="8" w:after="0" w:line="100" w:lineRule="exact"/>
        <w:rPr>
          <w:sz w:val="10"/>
          <w:szCs w:val="10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cus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curr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</w:p>
    <w:p w:rsidR="0089018A" w:rsidRDefault="0089018A">
      <w:pPr>
        <w:spacing w:before="19" w:after="0" w:line="240" w:lineRule="exact"/>
        <w:rPr>
          <w:sz w:val="24"/>
          <w:szCs w:val="24"/>
        </w:rPr>
      </w:pPr>
    </w:p>
    <w:p w:rsidR="0089018A" w:rsidRDefault="00FC081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6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rk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lo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to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Us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h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dul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1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ty</w:t>
      </w:r>
    </w:p>
    <w:p w:rsidR="0089018A" w:rsidRDefault="0089018A">
      <w:pPr>
        <w:spacing w:before="8" w:after="0" w:line="100" w:lineRule="exact"/>
        <w:rPr>
          <w:sz w:val="10"/>
          <w:szCs w:val="10"/>
        </w:rPr>
      </w:pPr>
    </w:p>
    <w:p w:rsidR="0089018A" w:rsidRDefault="00B315B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4851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74295</wp:posOffset>
            </wp:positionV>
            <wp:extent cx="57150" cy="57150"/>
            <wp:effectExtent l="0" t="0" r="0" b="0"/>
            <wp:wrapNone/>
            <wp:docPr id="4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spacing w:val="5"/>
        </w:rPr>
        <w:t>U</w:t>
      </w:r>
      <w:r w:rsidR="00FC0810">
        <w:rPr>
          <w:rFonts w:ascii="Open Sans" w:eastAsia="Open Sans" w:hAnsi="Open Sans" w:cs="Open Sans"/>
        </w:rPr>
        <w:t>se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4"/>
        </w:rPr>
        <w:t>L</w:t>
      </w:r>
      <w:r w:rsidR="00FC0810">
        <w:rPr>
          <w:rFonts w:ascii="Open Sans" w:eastAsia="Open Sans" w:hAnsi="Open Sans" w:cs="Open Sans"/>
          <w:b/>
          <w:bCs/>
          <w:spacing w:val="-1"/>
        </w:rPr>
        <w:t>o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</w:rPr>
        <w:t>d</w:t>
      </w:r>
      <w:r w:rsidR="00FC0810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7"/>
        </w:rPr>
        <w:t>T</w:t>
      </w:r>
      <w:r w:rsidR="00FC0810">
        <w:rPr>
          <w:rFonts w:ascii="Open Sans" w:eastAsia="Open Sans" w:hAnsi="Open Sans" w:cs="Open Sans"/>
          <w:b/>
          <w:bCs/>
          <w:spacing w:val="5"/>
        </w:rPr>
        <w:t>e</w:t>
      </w:r>
      <w:r w:rsidR="00FC0810">
        <w:rPr>
          <w:rFonts w:ascii="Open Sans" w:eastAsia="Open Sans" w:hAnsi="Open Sans" w:cs="Open Sans"/>
          <w:b/>
          <w:bCs/>
          <w:spacing w:val="-6"/>
        </w:rPr>
        <w:t>m</w:t>
      </w:r>
      <w:r w:rsidR="00FC0810">
        <w:rPr>
          <w:rFonts w:ascii="Open Sans" w:eastAsia="Open Sans" w:hAnsi="Open Sans" w:cs="Open Sans"/>
          <w:b/>
          <w:bCs/>
          <w:spacing w:val="-4"/>
        </w:rPr>
        <w:t>p</w:t>
      </w:r>
      <w:r w:rsidR="00FC0810">
        <w:rPr>
          <w:rFonts w:ascii="Open Sans" w:eastAsia="Open Sans" w:hAnsi="Open Sans" w:cs="Open Sans"/>
          <w:b/>
          <w:bCs/>
          <w:spacing w:val="-7"/>
        </w:rPr>
        <w:t>l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  <w:spacing w:val="-5"/>
        </w:rPr>
        <w:t>t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o</w:t>
      </w:r>
      <w:r w:rsidR="00FC0810">
        <w:rPr>
          <w:rFonts w:ascii="Open Sans" w:eastAsia="Open Sans" w:hAnsi="Open Sans" w:cs="Open Sans"/>
          <w:spacing w:val="5"/>
        </w:rPr>
        <w:t xml:space="preserve"> 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 xml:space="preserve">t up 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 xml:space="preserve">nd </w:t>
      </w:r>
      <w:r w:rsidR="00FC0810">
        <w:rPr>
          <w:rFonts w:ascii="Open Sans" w:eastAsia="Open Sans" w:hAnsi="Open Sans" w:cs="Open Sans"/>
          <w:spacing w:val="5"/>
        </w:rPr>
        <w:t>m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d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1"/>
        </w:rPr>
        <w:t>f</w:t>
      </w:r>
      <w:r w:rsidR="00FC0810">
        <w:rPr>
          <w:rFonts w:ascii="Open Sans" w:eastAsia="Open Sans" w:hAnsi="Open Sans" w:cs="Open Sans"/>
        </w:rPr>
        <w:t>y</w:t>
      </w:r>
      <w:r w:rsidR="00FC0810">
        <w:rPr>
          <w:rFonts w:ascii="Open Sans" w:eastAsia="Open Sans" w:hAnsi="Open Sans" w:cs="Open Sans"/>
          <w:spacing w:val="-7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pr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  <w:spacing w:val="1"/>
        </w:rPr>
        <w:t>f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nce</w:t>
      </w:r>
      <w:r w:rsidR="00FC0810">
        <w:rPr>
          <w:rFonts w:ascii="Open Sans" w:eastAsia="Open Sans" w:hAnsi="Open Sans" w:cs="Open Sans"/>
          <w:spacing w:val="-4"/>
        </w:rPr>
        <w:t xml:space="preserve"> </w:t>
      </w:r>
      <w:r w:rsidR="00FC0810">
        <w:rPr>
          <w:rFonts w:ascii="Open Sans" w:eastAsia="Open Sans" w:hAnsi="Open Sans" w:cs="Open Sans"/>
          <w:spacing w:val="1"/>
        </w:rPr>
        <w:t>f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 xml:space="preserve">a </w:t>
      </w:r>
      <w:r w:rsidR="00FC0810">
        <w:rPr>
          <w:rFonts w:ascii="Open Sans" w:eastAsia="Open Sans" w:hAnsi="Open Sans" w:cs="Open Sans"/>
          <w:spacing w:val="-5"/>
        </w:rPr>
        <w:t>v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et</w:t>
      </w:r>
      <w:r w:rsidR="00FC0810">
        <w:rPr>
          <w:rFonts w:ascii="Open Sans" w:eastAsia="Open Sans" w:hAnsi="Open Sans" w:cs="Open Sans"/>
        </w:rPr>
        <w:t>y</w:t>
      </w:r>
      <w:r w:rsidR="00FC0810">
        <w:rPr>
          <w:rFonts w:ascii="Open Sans" w:eastAsia="Open Sans" w:hAnsi="Open Sans" w:cs="Open Sans"/>
          <w:spacing w:val="-6"/>
        </w:rPr>
        <w:t xml:space="preserve">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f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nd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ns</w:t>
      </w:r>
    </w:p>
    <w:p w:rsidR="0089018A" w:rsidRDefault="00B315B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121920</wp:posOffset>
            </wp:positionV>
            <wp:extent cx="57150" cy="57150"/>
            <wp:effectExtent l="0" t="0" r="0" b="0"/>
            <wp:wrapNone/>
            <wp:docPr id="4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spacing w:val="-1"/>
        </w:rPr>
        <w:t>R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t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4"/>
        </w:rPr>
        <w:t>L</w:t>
      </w:r>
      <w:r w:rsidR="00FC0810">
        <w:rPr>
          <w:rFonts w:ascii="Open Sans" w:eastAsia="Open Sans" w:hAnsi="Open Sans" w:cs="Open Sans"/>
          <w:b/>
          <w:bCs/>
          <w:spacing w:val="-1"/>
        </w:rPr>
        <w:t>o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</w:rPr>
        <w:t>d</w:t>
      </w:r>
      <w:r w:rsidR="00FC0810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7"/>
        </w:rPr>
        <w:t>T</w:t>
      </w:r>
      <w:r w:rsidR="00FC0810">
        <w:rPr>
          <w:rFonts w:ascii="Open Sans" w:eastAsia="Open Sans" w:hAnsi="Open Sans" w:cs="Open Sans"/>
          <w:b/>
          <w:bCs/>
          <w:spacing w:val="5"/>
        </w:rPr>
        <w:t>e</w:t>
      </w:r>
      <w:r w:rsidR="00FC0810">
        <w:rPr>
          <w:rFonts w:ascii="Open Sans" w:eastAsia="Open Sans" w:hAnsi="Open Sans" w:cs="Open Sans"/>
          <w:b/>
          <w:bCs/>
          <w:spacing w:val="-6"/>
        </w:rPr>
        <w:t>m</w:t>
      </w:r>
      <w:r w:rsidR="00FC0810">
        <w:rPr>
          <w:rFonts w:ascii="Open Sans" w:eastAsia="Open Sans" w:hAnsi="Open Sans" w:cs="Open Sans"/>
          <w:b/>
          <w:bCs/>
          <w:spacing w:val="-4"/>
        </w:rPr>
        <w:t>p</w:t>
      </w:r>
      <w:r w:rsidR="00FC0810">
        <w:rPr>
          <w:rFonts w:ascii="Open Sans" w:eastAsia="Open Sans" w:hAnsi="Open Sans" w:cs="Open Sans"/>
          <w:b/>
          <w:bCs/>
          <w:spacing w:val="-7"/>
        </w:rPr>
        <w:t>l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  <w:spacing w:val="-5"/>
        </w:rPr>
        <w:t>t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1"/>
        </w:rPr>
        <w:t>f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dd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l</w:t>
      </w:r>
      <w:r w:rsidR="00FC0810">
        <w:rPr>
          <w:rFonts w:ascii="Open Sans" w:eastAsia="Open Sans" w:hAnsi="Open Sans" w:cs="Open Sans"/>
          <w:spacing w:val="1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ns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nc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 xml:space="preserve">s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f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ny</w:t>
      </w:r>
      <w:r w:rsidR="00FC0810">
        <w:rPr>
          <w:rFonts w:ascii="Open Sans" w:eastAsia="Open Sans" w:hAnsi="Open Sans" w:cs="Open Sans"/>
          <w:spacing w:val="-5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te</w:t>
      </w:r>
      <w:r w:rsidR="00FC0810">
        <w:rPr>
          <w:rFonts w:ascii="Open Sans" w:eastAsia="Open Sans" w:hAnsi="Open Sans" w:cs="Open Sans"/>
          <w:spacing w:val="5"/>
        </w:rPr>
        <w:t>m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e</w:t>
      </w:r>
    </w:p>
    <w:p w:rsidR="0089018A" w:rsidRDefault="0089018A">
      <w:pPr>
        <w:spacing w:before="19" w:after="0" w:line="240" w:lineRule="exact"/>
        <w:rPr>
          <w:sz w:val="24"/>
          <w:szCs w:val="24"/>
        </w:rPr>
      </w:pPr>
    </w:p>
    <w:p w:rsidR="0089018A" w:rsidRDefault="00FC0810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:rsidR="0089018A" w:rsidRDefault="0089018A">
      <w:pPr>
        <w:spacing w:before="8" w:after="0" w:line="100" w:lineRule="exact"/>
        <w:rPr>
          <w:sz w:val="10"/>
          <w:szCs w:val="10"/>
        </w:rPr>
      </w:pPr>
    </w:p>
    <w:p w:rsidR="0089018A" w:rsidRDefault="00FC0810" w:rsidP="0011589A">
      <w:pPr>
        <w:spacing w:after="0" w:line="240" w:lineRule="auto"/>
        <w:ind w:left="115" w:right="13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ins w:id="0" w:author="Meital Waltman" w:date="2016-09-08T11:53:00Z">
        <w:r w:rsidR="0011589A">
          <w:rPr>
            <w:rFonts w:ascii="Open Sans" w:eastAsia="Open Sans" w:hAnsi="Open Sans" w:cs="Open Sans"/>
            <w:color w:val="3F3F3F"/>
            <w:spacing w:val="2"/>
          </w:rPr>
          <w:t xml:space="preserve">modifications </w:t>
        </w:r>
      </w:ins>
      <w:ins w:id="1" w:author="Meital Waltman" w:date="2016-09-08T11:52:00Z">
        <w:r w:rsidR="0011589A">
          <w:rPr>
            <w:rFonts w:ascii="Open Sans" w:eastAsia="Open Sans" w:hAnsi="Open Sans" w:cs="Open Sans"/>
            <w:color w:val="3F3F3F"/>
            <w:spacing w:val="2"/>
          </w:rPr>
          <w:t xml:space="preserve">when moving from </w:t>
        </w:r>
      </w:ins>
      <w:ins w:id="2" w:author="Meital Waltman" w:date="2016-09-08T11:54:00Z">
        <w:r w:rsidR="0011589A">
          <w:rPr>
            <w:rFonts w:ascii="Open Sans" w:eastAsia="Open Sans" w:hAnsi="Open Sans" w:cs="Open Sans"/>
            <w:color w:val="3F3F3F"/>
            <w:spacing w:val="2"/>
          </w:rPr>
          <w:t>the supplied</w:t>
        </w:r>
      </w:ins>
      <w:ins w:id="3" w:author="Meital Waltman" w:date="2016-09-08T11:52:00Z">
        <w:r w:rsidR="0011589A">
          <w:rPr>
            <w:rFonts w:ascii="Open Sans" w:eastAsia="Open Sans" w:hAnsi="Open Sans" w:cs="Open Sans"/>
            <w:color w:val="3F3F3F"/>
            <w:spacing w:val="2"/>
          </w:rPr>
          <w:t xml:space="preserve"> crew schedule </w:t>
        </w:r>
      </w:ins>
      <w:ins w:id="4" w:author="Meital Waltman" w:date="2016-09-08T11:54:00Z">
        <w:r w:rsidR="0011589A">
          <w:rPr>
            <w:rFonts w:ascii="Open Sans" w:eastAsia="Open Sans" w:hAnsi="Open Sans" w:cs="Open Sans"/>
            <w:color w:val="3F3F3F"/>
            <w:spacing w:val="2"/>
          </w:rPr>
          <w:t>to</w:t>
        </w:r>
      </w:ins>
      <w:ins w:id="5" w:author="Meital Waltman" w:date="2016-09-08T11:52:00Z">
        <w:r w:rsidR="0011589A">
          <w:rPr>
            <w:rFonts w:ascii="Open Sans" w:eastAsia="Open Sans" w:hAnsi="Open Sans" w:cs="Open Sans"/>
            <w:color w:val="3F3F3F"/>
            <w:spacing w:val="2"/>
          </w:rPr>
          <w:t xml:space="preserve"> the optimized crew schedule.</w:t>
        </w:r>
      </w:ins>
      <w:del w:id="6" w:author="Meital Waltman" w:date="2016-09-08T11:54:00Z">
        <w:r w:rsidDel="0011589A">
          <w:rPr>
            <w:rFonts w:ascii="Open Sans" w:eastAsia="Open Sans" w:hAnsi="Open Sans" w:cs="Open Sans"/>
            <w:color w:val="3F3F3F"/>
          </w:rPr>
          <w:delText>d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</w:rPr>
          <w:delText>srup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1589A">
          <w:rPr>
            <w:rFonts w:ascii="Open Sans" w:eastAsia="Open Sans" w:hAnsi="Open Sans" w:cs="Open Sans"/>
            <w:color w:val="3F3F3F"/>
          </w:rPr>
          <w:delText>n</w:delText>
        </w:r>
        <w:r w:rsidDel="0011589A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</w:rPr>
          <w:delText>o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s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1589A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11589A">
          <w:rPr>
            <w:rFonts w:ascii="Open Sans" w:eastAsia="Open Sans" w:hAnsi="Open Sans" w:cs="Open Sans"/>
            <w:color w:val="3F3F3F"/>
          </w:rPr>
          <w:delText>f</w:delText>
        </w:r>
        <w:r w:rsidDel="0011589A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dur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</w:rPr>
          <w:delText>ng</w:delText>
        </w:r>
        <w:r w:rsidDel="0011589A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a sch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du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1589A">
          <w:rPr>
            <w:rFonts w:ascii="Open Sans" w:eastAsia="Open Sans" w:hAnsi="Open Sans" w:cs="Open Sans"/>
            <w:color w:val="3F3F3F"/>
          </w:rPr>
          <w:delText>e ch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1589A">
          <w:rPr>
            <w:rFonts w:ascii="Open Sans" w:eastAsia="Open Sans" w:hAnsi="Open Sans" w:cs="Open Sans"/>
            <w:color w:val="3F3F3F"/>
          </w:rPr>
          <w:delText>nge</w:delText>
        </w:r>
        <w:r w:rsidDel="0011589A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1589A">
          <w:rPr>
            <w:rFonts w:ascii="Open Sans" w:eastAsia="Open Sans" w:hAnsi="Open Sans" w:cs="Open Sans"/>
            <w:color w:val="3F3F3F"/>
          </w:rPr>
          <w:delText xml:space="preserve">nd 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</w:rPr>
          <w:delText>nd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ee</w:delText>
        </w:r>
        <w:r w:rsidDel="0011589A">
          <w:rPr>
            <w:rFonts w:ascii="Open Sans" w:eastAsia="Open Sans" w:hAnsi="Open Sans" w:cs="Open Sans"/>
            <w:color w:val="3F3F3F"/>
          </w:rPr>
          <w:delText>d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use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</w:rPr>
          <w:delText>t</w:delText>
        </w:r>
        <w:r w:rsidDel="0011589A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</w:rPr>
          <w:delText>n</w:delText>
        </w:r>
        <w:r w:rsidDel="0011589A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s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11589A">
          <w:rPr>
            <w:rFonts w:ascii="Open Sans" w:eastAsia="Open Sans" w:hAnsi="Open Sans" w:cs="Open Sans"/>
            <w:color w:val="3F3F3F"/>
          </w:rPr>
          <w:delText>g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s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</w:rPr>
          <w:delText>o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 xml:space="preserve"> m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1589A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11589A">
          <w:rPr>
            <w:rFonts w:ascii="Open Sans" w:eastAsia="Open Sans" w:hAnsi="Open Sans" w:cs="Open Sans"/>
            <w:color w:val="3F3F3F"/>
          </w:rPr>
          <w:delText>e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11589A">
          <w:rPr>
            <w:rFonts w:ascii="Open Sans" w:eastAsia="Open Sans" w:hAnsi="Open Sans" w:cs="Open Sans"/>
            <w:color w:val="3F3F3F"/>
          </w:rPr>
          <w:delText>r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1589A">
          <w:rPr>
            <w:rFonts w:ascii="Open Sans" w:eastAsia="Open Sans" w:hAnsi="Open Sans" w:cs="Open Sans"/>
            <w:color w:val="3F3F3F"/>
          </w:rPr>
          <w:delText>m</w:delText>
        </w:r>
        <w:r w:rsidDel="0011589A">
          <w:rPr>
            <w:rFonts w:ascii="Open Sans" w:eastAsia="Open Sans" w:hAnsi="Open Sans" w:cs="Open Sans"/>
            <w:color w:val="3F3F3F"/>
            <w:spacing w:val="7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</w:rPr>
          <w:delText>he</w:delText>
        </w:r>
        <w:r w:rsidDel="0011589A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supp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li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d</w:delText>
        </w:r>
        <w:r w:rsidDel="0011589A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>sch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du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1589A">
          <w:rPr>
            <w:rFonts w:ascii="Open Sans" w:eastAsia="Open Sans" w:hAnsi="Open Sans" w:cs="Open Sans"/>
            <w:color w:val="3F3F3F"/>
          </w:rPr>
          <w:delText>e</w:delText>
        </w:r>
        <w:r w:rsidDel="0011589A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</w:rPr>
          <w:delText>o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</w:rPr>
          <w:delText xml:space="preserve">a </w:delText>
        </w:r>
        <w:r w:rsidDel="0011589A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11589A">
          <w:rPr>
            <w:rFonts w:ascii="Open Sans" w:eastAsia="Open Sans" w:hAnsi="Open Sans" w:cs="Open Sans"/>
            <w:color w:val="3F3F3F"/>
          </w:rPr>
          <w:delText>u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ll</w:delText>
        </w:r>
        <w:r w:rsidDel="0011589A">
          <w:rPr>
            <w:rFonts w:ascii="Open Sans" w:eastAsia="Open Sans" w:hAnsi="Open Sans" w:cs="Open Sans"/>
            <w:color w:val="3F3F3F"/>
          </w:rPr>
          <w:delText>y</w:delText>
        </w:r>
        <w:r w:rsidDel="0011589A">
          <w:rPr>
            <w:rFonts w:ascii="Open Sans" w:eastAsia="Open Sans" w:hAnsi="Open Sans" w:cs="Open Sans"/>
            <w:color w:val="3F3F3F"/>
            <w:spacing w:val="-7"/>
          </w:rPr>
          <w:delText xml:space="preserve"> 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11589A">
          <w:rPr>
            <w:rFonts w:ascii="Open Sans" w:eastAsia="Open Sans" w:hAnsi="Open Sans" w:cs="Open Sans"/>
            <w:color w:val="3F3F3F"/>
          </w:rPr>
          <w:delText>p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im</w:delText>
        </w:r>
        <w:r w:rsidDel="0011589A">
          <w:rPr>
            <w:rFonts w:ascii="Open Sans" w:eastAsia="Open Sans" w:hAnsi="Open Sans" w:cs="Open Sans"/>
            <w:color w:val="3F3F3F"/>
          </w:rPr>
          <w:delText xml:space="preserve">- 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11589A">
          <w:rPr>
            <w:rFonts w:ascii="Open Sans" w:eastAsia="Open Sans" w:hAnsi="Open Sans" w:cs="Open Sans"/>
            <w:color w:val="3F3F3F"/>
            <w:spacing w:val="2"/>
          </w:rPr>
          <w:delText>z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d sch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du</w:delText>
        </w:r>
        <w:r w:rsidDel="0011589A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11589A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11589A">
          <w:rPr>
            <w:rFonts w:ascii="Open Sans" w:eastAsia="Open Sans" w:hAnsi="Open Sans" w:cs="Open Sans"/>
            <w:color w:val="3F3F3F"/>
          </w:rPr>
          <w:delText>.</w:delText>
        </w:r>
      </w:del>
    </w:p>
    <w:p w:rsidR="0089018A" w:rsidRDefault="0089018A">
      <w:pPr>
        <w:spacing w:after="0" w:line="120" w:lineRule="exact"/>
        <w:rPr>
          <w:ins w:id="7" w:author="Meital Waltman" w:date="2016-09-08T11:51:00Z"/>
          <w:sz w:val="12"/>
          <w:szCs w:val="12"/>
        </w:rPr>
      </w:pPr>
    </w:p>
    <w:p w:rsidR="0011589A" w:rsidRDefault="0011589A">
      <w:pPr>
        <w:spacing w:after="0" w:line="120" w:lineRule="exact"/>
        <w:rPr>
          <w:sz w:val="12"/>
          <w:szCs w:val="12"/>
        </w:rPr>
      </w:pPr>
    </w:p>
    <w:p w:rsidR="0089018A" w:rsidRDefault="00B315B1">
      <w:pPr>
        <w:spacing w:after="0" w:line="240" w:lineRule="auto"/>
        <w:ind w:left="115" w:right="81"/>
        <w:jc w:val="both"/>
        <w:rPr>
          <w:rFonts w:ascii="Open Sans" w:eastAsia="Open Sans" w:hAnsi="Open Sans" w:cs="Open Sans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650240</wp:posOffset>
                </wp:positionV>
                <wp:extent cx="5791200" cy="952500"/>
                <wp:effectExtent l="0" t="0" r="0" b="0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952500"/>
                          <a:chOff x="1388" y="1024"/>
                          <a:chExt cx="9120" cy="1500"/>
                        </a:xfrm>
                      </wpg:grpSpPr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5" y="1032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7" name="Group 35"/>
                        <wpg:cNvGrpSpPr>
                          <a:grpSpLocks/>
                        </wpg:cNvGrpSpPr>
                        <wpg:grpSpPr bwMode="auto">
                          <a:xfrm>
                            <a:off x="1395" y="1032"/>
                            <a:ext cx="9082" cy="1485"/>
                            <a:chOff x="1395" y="1032"/>
                            <a:chExt cx="9082" cy="1485"/>
                          </a:xfrm>
                        </wpg:grpSpPr>
                        <wps:wsp>
                          <wps:cNvPr id="38" name="Freeform 36"/>
                          <wps:cNvSpPr>
                            <a:spLocks/>
                          </wps:cNvSpPr>
                          <wps:spPr bwMode="auto">
                            <a:xfrm>
                              <a:off x="1395" y="1032"/>
                              <a:ext cx="9082" cy="1485"/>
                            </a:xfrm>
                            <a:custGeom>
                              <a:avLst/>
                              <a:gdLst>
                                <a:gd name="T0" fmla="+- 0 10410 1395"/>
                                <a:gd name="T1" fmla="*/ T0 w 9082"/>
                                <a:gd name="T2" fmla="+- 0 1032 1032"/>
                                <a:gd name="T3" fmla="*/ 1032 h 1485"/>
                                <a:gd name="T4" fmla="+- 0 1477 1395"/>
                                <a:gd name="T5" fmla="*/ T4 w 9082"/>
                                <a:gd name="T6" fmla="+- 0 1032 1032"/>
                                <a:gd name="T7" fmla="*/ 1032 h 1485"/>
                                <a:gd name="T8" fmla="+- 0 1419 1395"/>
                                <a:gd name="T9" fmla="*/ T8 w 9082"/>
                                <a:gd name="T10" fmla="+- 0 1061 1032"/>
                                <a:gd name="T11" fmla="*/ 1061 h 1485"/>
                                <a:gd name="T12" fmla="+- 0 1395 1395"/>
                                <a:gd name="T13" fmla="*/ T12 w 9082"/>
                                <a:gd name="T14" fmla="+- 0 1122 1032"/>
                                <a:gd name="T15" fmla="*/ 1122 h 1485"/>
                                <a:gd name="T16" fmla="+- 0 1395 1395"/>
                                <a:gd name="T17" fmla="*/ T16 w 9082"/>
                                <a:gd name="T18" fmla="+- 0 2435 1032"/>
                                <a:gd name="T19" fmla="*/ 2435 h 1485"/>
                                <a:gd name="T20" fmla="+- 0 1424 1395"/>
                                <a:gd name="T21" fmla="*/ T20 w 9082"/>
                                <a:gd name="T22" fmla="+- 0 2493 1032"/>
                                <a:gd name="T23" fmla="*/ 2493 h 1485"/>
                                <a:gd name="T24" fmla="+- 0 1485 1395"/>
                                <a:gd name="T25" fmla="*/ T24 w 9082"/>
                                <a:gd name="T26" fmla="+- 0 2517 1032"/>
                                <a:gd name="T27" fmla="*/ 2517 h 1485"/>
                                <a:gd name="T28" fmla="+- 0 10418 1395"/>
                                <a:gd name="T29" fmla="*/ T28 w 9082"/>
                                <a:gd name="T30" fmla="+- 0 2516 1032"/>
                                <a:gd name="T31" fmla="*/ 2516 h 1485"/>
                                <a:gd name="T32" fmla="+- 0 10440 1395"/>
                                <a:gd name="T33" fmla="*/ T32 w 9082"/>
                                <a:gd name="T34" fmla="+- 0 2512 1032"/>
                                <a:gd name="T35" fmla="*/ 2512 h 1485"/>
                                <a:gd name="T36" fmla="+- 0 10460 1395"/>
                                <a:gd name="T37" fmla="*/ T36 w 9082"/>
                                <a:gd name="T38" fmla="+- 0 2502 1032"/>
                                <a:gd name="T39" fmla="*/ 2502 h 1485"/>
                                <a:gd name="T40" fmla="+- 0 10476 1395"/>
                                <a:gd name="T41" fmla="*/ T40 w 9082"/>
                                <a:gd name="T42" fmla="+- 0 2488 1032"/>
                                <a:gd name="T43" fmla="*/ 2488 h 1485"/>
                                <a:gd name="T44" fmla="+- 0 10477 1395"/>
                                <a:gd name="T45" fmla="*/ T44 w 9082"/>
                                <a:gd name="T46" fmla="+- 0 2487 1032"/>
                                <a:gd name="T47" fmla="*/ 2487 h 1485"/>
                                <a:gd name="T48" fmla="+- 0 1479 1395"/>
                                <a:gd name="T49" fmla="*/ T48 w 9082"/>
                                <a:gd name="T50" fmla="+- 0 2487 1032"/>
                                <a:gd name="T51" fmla="*/ 2487 h 1485"/>
                                <a:gd name="T52" fmla="+- 0 1458 1395"/>
                                <a:gd name="T53" fmla="*/ T52 w 9082"/>
                                <a:gd name="T54" fmla="+- 0 2480 1032"/>
                                <a:gd name="T55" fmla="*/ 2480 h 1485"/>
                                <a:gd name="T56" fmla="+- 0 1441 1395"/>
                                <a:gd name="T57" fmla="*/ T56 w 9082"/>
                                <a:gd name="T58" fmla="+- 0 2467 1032"/>
                                <a:gd name="T59" fmla="*/ 2467 h 1485"/>
                                <a:gd name="T60" fmla="+- 0 1429 1395"/>
                                <a:gd name="T61" fmla="*/ T60 w 9082"/>
                                <a:gd name="T62" fmla="+- 0 2449 1032"/>
                                <a:gd name="T63" fmla="*/ 2449 h 1485"/>
                                <a:gd name="T64" fmla="+- 0 1425 1395"/>
                                <a:gd name="T65" fmla="*/ T64 w 9082"/>
                                <a:gd name="T66" fmla="+- 0 2427 1032"/>
                                <a:gd name="T67" fmla="*/ 2427 h 1485"/>
                                <a:gd name="T68" fmla="+- 0 1425 1395"/>
                                <a:gd name="T69" fmla="*/ T68 w 9082"/>
                                <a:gd name="T70" fmla="+- 0 1116 1032"/>
                                <a:gd name="T71" fmla="*/ 1116 h 1485"/>
                                <a:gd name="T72" fmla="+- 0 1431 1395"/>
                                <a:gd name="T73" fmla="*/ T72 w 9082"/>
                                <a:gd name="T74" fmla="+- 0 1095 1032"/>
                                <a:gd name="T75" fmla="*/ 1095 h 1485"/>
                                <a:gd name="T76" fmla="+- 0 1444 1395"/>
                                <a:gd name="T77" fmla="*/ T76 w 9082"/>
                                <a:gd name="T78" fmla="+- 0 1078 1032"/>
                                <a:gd name="T79" fmla="*/ 1078 h 1485"/>
                                <a:gd name="T80" fmla="+- 0 1463 1395"/>
                                <a:gd name="T81" fmla="*/ T80 w 9082"/>
                                <a:gd name="T82" fmla="+- 0 1066 1032"/>
                                <a:gd name="T83" fmla="*/ 1066 h 1485"/>
                                <a:gd name="T84" fmla="+- 0 1485 1395"/>
                                <a:gd name="T85" fmla="*/ T84 w 9082"/>
                                <a:gd name="T86" fmla="+- 0 1062 1032"/>
                                <a:gd name="T87" fmla="*/ 1062 h 1485"/>
                                <a:gd name="T88" fmla="+- 0 10476 1395"/>
                                <a:gd name="T89" fmla="*/ T88 w 9082"/>
                                <a:gd name="T90" fmla="+- 0 1062 1032"/>
                                <a:gd name="T91" fmla="*/ 1062 h 1485"/>
                                <a:gd name="T92" fmla="+- 0 10471 1395"/>
                                <a:gd name="T93" fmla="*/ T92 w 9082"/>
                                <a:gd name="T94" fmla="+- 0 1055 1032"/>
                                <a:gd name="T95" fmla="*/ 1055 h 1485"/>
                                <a:gd name="T96" fmla="+- 0 10453 1395"/>
                                <a:gd name="T97" fmla="*/ T96 w 9082"/>
                                <a:gd name="T98" fmla="+- 0 1043 1032"/>
                                <a:gd name="T99" fmla="*/ 1043 h 1485"/>
                                <a:gd name="T100" fmla="+- 0 10433 1395"/>
                                <a:gd name="T101" fmla="*/ T100 w 9082"/>
                                <a:gd name="T102" fmla="+- 0 1035 1032"/>
                                <a:gd name="T103" fmla="*/ 1035 h 1485"/>
                                <a:gd name="T104" fmla="+- 0 10410 1395"/>
                                <a:gd name="T105" fmla="*/ T104 w 9082"/>
                                <a:gd name="T106" fmla="+- 0 1032 1032"/>
                                <a:gd name="T107" fmla="*/ 1032 h 14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9082" h="1485">
                                  <a:moveTo>
                                    <a:pt x="9015" y="0"/>
                                  </a:moveTo>
                                  <a:lnTo>
                                    <a:pt x="82" y="0"/>
                                  </a:lnTo>
                                  <a:lnTo>
                                    <a:pt x="24" y="29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0" y="1403"/>
                                  </a:lnTo>
                                  <a:lnTo>
                                    <a:pt x="29" y="1461"/>
                                  </a:lnTo>
                                  <a:lnTo>
                                    <a:pt x="90" y="1485"/>
                                  </a:lnTo>
                                  <a:lnTo>
                                    <a:pt x="9023" y="1484"/>
                                  </a:lnTo>
                                  <a:lnTo>
                                    <a:pt x="9045" y="1480"/>
                                  </a:lnTo>
                                  <a:lnTo>
                                    <a:pt x="9065" y="1470"/>
                                  </a:lnTo>
                                  <a:lnTo>
                                    <a:pt x="9081" y="1456"/>
                                  </a:lnTo>
                                  <a:lnTo>
                                    <a:pt x="9082" y="1455"/>
                                  </a:lnTo>
                                  <a:lnTo>
                                    <a:pt x="84" y="1455"/>
                                  </a:lnTo>
                                  <a:lnTo>
                                    <a:pt x="63" y="1448"/>
                                  </a:lnTo>
                                  <a:lnTo>
                                    <a:pt x="46" y="1435"/>
                                  </a:lnTo>
                                  <a:lnTo>
                                    <a:pt x="34" y="1417"/>
                                  </a:lnTo>
                                  <a:lnTo>
                                    <a:pt x="30" y="1395"/>
                                  </a:lnTo>
                                  <a:lnTo>
                                    <a:pt x="30" y="84"/>
                                  </a:lnTo>
                                  <a:lnTo>
                                    <a:pt x="36" y="63"/>
                                  </a:lnTo>
                                  <a:lnTo>
                                    <a:pt x="49" y="46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9081" y="30"/>
                                  </a:lnTo>
                                  <a:lnTo>
                                    <a:pt x="9076" y="23"/>
                                  </a:lnTo>
                                  <a:lnTo>
                                    <a:pt x="9058" y="11"/>
                                  </a:lnTo>
                                  <a:lnTo>
                                    <a:pt x="9038" y="3"/>
                                  </a:lnTo>
                                  <a:lnTo>
                                    <a:pt x="9015" y="0"/>
                                  </a:lnTo>
                                </a:path>
                              </a:pathLst>
                            </a:custGeom>
                            <a:solidFill>
                              <a:srgbClr val="0000A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3"/>
                        <wpg:cNvGrpSpPr>
                          <a:grpSpLocks/>
                        </wpg:cNvGrpSpPr>
                        <wpg:grpSpPr bwMode="auto">
                          <a:xfrm>
                            <a:off x="1485" y="1062"/>
                            <a:ext cx="9015" cy="1425"/>
                            <a:chOff x="1485" y="1062"/>
                            <a:chExt cx="9015" cy="1425"/>
                          </a:xfrm>
                        </wpg:grpSpPr>
                        <wps:wsp>
                          <wps:cNvPr id="40" name="Freeform 34"/>
                          <wps:cNvSpPr>
                            <a:spLocks/>
                          </wps:cNvSpPr>
                          <wps:spPr bwMode="auto">
                            <a:xfrm>
                              <a:off x="1485" y="1062"/>
                              <a:ext cx="9015" cy="1425"/>
                            </a:xfrm>
                            <a:custGeom>
                              <a:avLst/>
                              <a:gdLst>
                                <a:gd name="T0" fmla="+- 0 10476 1485"/>
                                <a:gd name="T1" fmla="*/ T0 w 9015"/>
                                <a:gd name="T2" fmla="+- 0 1062 1062"/>
                                <a:gd name="T3" fmla="*/ 1062 h 1425"/>
                                <a:gd name="T4" fmla="+- 0 1485 1485"/>
                                <a:gd name="T5" fmla="*/ T4 w 9015"/>
                                <a:gd name="T6" fmla="+- 0 1062 1062"/>
                                <a:gd name="T7" fmla="*/ 1062 h 1425"/>
                                <a:gd name="T8" fmla="+- 0 10416 1485"/>
                                <a:gd name="T9" fmla="*/ T8 w 9015"/>
                                <a:gd name="T10" fmla="+- 0 1062 1062"/>
                                <a:gd name="T11" fmla="*/ 1062 h 1425"/>
                                <a:gd name="T12" fmla="+- 0 10437 1485"/>
                                <a:gd name="T13" fmla="*/ T12 w 9015"/>
                                <a:gd name="T14" fmla="+- 0 1068 1062"/>
                                <a:gd name="T15" fmla="*/ 1068 h 1425"/>
                                <a:gd name="T16" fmla="+- 0 10454 1485"/>
                                <a:gd name="T17" fmla="*/ T16 w 9015"/>
                                <a:gd name="T18" fmla="+- 0 1081 1062"/>
                                <a:gd name="T19" fmla="*/ 1081 h 1425"/>
                                <a:gd name="T20" fmla="+- 0 10466 1485"/>
                                <a:gd name="T21" fmla="*/ T20 w 9015"/>
                                <a:gd name="T22" fmla="+- 0 1100 1062"/>
                                <a:gd name="T23" fmla="*/ 1100 h 1425"/>
                                <a:gd name="T24" fmla="+- 0 10470 1485"/>
                                <a:gd name="T25" fmla="*/ T24 w 9015"/>
                                <a:gd name="T26" fmla="+- 0 1122 1062"/>
                                <a:gd name="T27" fmla="*/ 1122 h 1425"/>
                                <a:gd name="T28" fmla="+- 0 10470 1485"/>
                                <a:gd name="T29" fmla="*/ T28 w 9015"/>
                                <a:gd name="T30" fmla="+- 0 2432 1062"/>
                                <a:gd name="T31" fmla="*/ 2432 h 1425"/>
                                <a:gd name="T32" fmla="+- 0 10464 1485"/>
                                <a:gd name="T33" fmla="*/ T32 w 9015"/>
                                <a:gd name="T34" fmla="+- 0 2454 1062"/>
                                <a:gd name="T35" fmla="*/ 2454 h 1425"/>
                                <a:gd name="T36" fmla="+- 0 10451 1485"/>
                                <a:gd name="T37" fmla="*/ T36 w 9015"/>
                                <a:gd name="T38" fmla="+- 0 2471 1062"/>
                                <a:gd name="T39" fmla="*/ 2471 h 1425"/>
                                <a:gd name="T40" fmla="+- 0 10432 1485"/>
                                <a:gd name="T41" fmla="*/ T40 w 9015"/>
                                <a:gd name="T42" fmla="+- 0 2483 1062"/>
                                <a:gd name="T43" fmla="*/ 2483 h 1425"/>
                                <a:gd name="T44" fmla="+- 0 10410 1485"/>
                                <a:gd name="T45" fmla="*/ T44 w 9015"/>
                                <a:gd name="T46" fmla="+- 0 2487 1062"/>
                                <a:gd name="T47" fmla="*/ 2487 h 1425"/>
                                <a:gd name="T48" fmla="+- 0 10477 1485"/>
                                <a:gd name="T49" fmla="*/ T48 w 9015"/>
                                <a:gd name="T50" fmla="+- 0 2487 1062"/>
                                <a:gd name="T51" fmla="*/ 2487 h 1425"/>
                                <a:gd name="T52" fmla="+- 0 10489 1485"/>
                                <a:gd name="T53" fmla="*/ T52 w 9015"/>
                                <a:gd name="T54" fmla="+- 0 2470 1062"/>
                                <a:gd name="T55" fmla="*/ 2470 h 1425"/>
                                <a:gd name="T56" fmla="+- 0 10497 1485"/>
                                <a:gd name="T57" fmla="*/ T56 w 9015"/>
                                <a:gd name="T58" fmla="+- 0 2449 1062"/>
                                <a:gd name="T59" fmla="*/ 2449 h 1425"/>
                                <a:gd name="T60" fmla="+- 0 10500 1485"/>
                                <a:gd name="T61" fmla="*/ T60 w 9015"/>
                                <a:gd name="T62" fmla="+- 0 2427 1062"/>
                                <a:gd name="T63" fmla="*/ 2427 h 1425"/>
                                <a:gd name="T64" fmla="+- 0 10500 1485"/>
                                <a:gd name="T65" fmla="*/ T64 w 9015"/>
                                <a:gd name="T66" fmla="+- 0 1113 1062"/>
                                <a:gd name="T67" fmla="*/ 1113 h 1425"/>
                                <a:gd name="T68" fmla="+- 0 10495 1485"/>
                                <a:gd name="T69" fmla="*/ T68 w 9015"/>
                                <a:gd name="T70" fmla="+- 0 1091 1062"/>
                                <a:gd name="T71" fmla="*/ 1091 h 1425"/>
                                <a:gd name="T72" fmla="+- 0 10485 1485"/>
                                <a:gd name="T73" fmla="*/ T72 w 9015"/>
                                <a:gd name="T74" fmla="+- 0 1072 1062"/>
                                <a:gd name="T75" fmla="*/ 1072 h 1425"/>
                                <a:gd name="T76" fmla="+- 0 10476 1485"/>
                                <a:gd name="T77" fmla="*/ T76 w 9015"/>
                                <a:gd name="T78" fmla="+- 0 1062 1062"/>
                                <a:gd name="T79" fmla="*/ 1062 h 14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9015" h="1425">
                                  <a:moveTo>
                                    <a:pt x="899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931" y="0"/>
                                  </a:lnTo>
                                  <a:lnTo>
                                    <a:pt x="8952" y="6"/>
                                  </a:lnTo>
                                  <a:lnTo>
                                    <a:pt x="8969" y="19"/>
                                  </a:lnTo>
                                  <a:lnTo>
                                    <a:pt x="8981" y="38"/>
                                  </a:lnTo>
                                  <a:lnTo>
                                    <a:pt x="8985" y="60"/>
                                  </a:lnTo>
                                  <a:lnTo>
                                    <a:pt x="8985" y="1370"/>
                                  </a:lnTo>
                                  <a:lnTo>
                                    <a:pt x="8979" y="1392"/>
                                  </a:lnTo>
                                  <a:lnTo>
                                    <a:pt x="8966" y="1409"/>
                                  </a:lnTo>
                                  <a:lnTo>
                                    <a:pt x="8947" y="1421"/>
                                  </a:lnTo>
                                  <a:lnTo>
                                    <a:pt x="8925" y="1425"/>
                                  </a:lnTo>
                                  <a:lnTo>
                                    <a:pt x="8992" y="1425"/>
                                  </a:lnTo>
                                  <a:lnTo>
                                    <a:pt x="9004" y="1408"/>
                                  </a:lnTo>
                                  <a:lnTo>
                                    <a:pt x="9012" y="1387"/>
                                  </a:lnTo>
                                  <a:lnTo>
                                    <a:pt x="9015" y="1365"/>
                                  </a:lnTo>
                                  <a:lnTo>
                                    <a:pt x="9015" y="51"/>
                                  </a:lnTo>
                                  <a:lnTo>
                                    <a:pt x="9010" y="29"/>
                                  </a:lnTo>
                                  <a:lnTo>
                                    <a:pt x="9000" y="10"/>
                                  </a:lnTo>
                                  <a:lnTo>
                                    <a:pt x="8991" y="0"/>
                                  </a:lnTo>
                                </a:path>
                              </a:pathLst>
                            </a:custGeom>
                            <a:solidFill>
                              <a:srgbClr val="0000A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C6A51" id="Group 32" o:spid="_x0000_s1026" style="position:absolute;margin-left:69.4pt;margin-top:51.2pt;width:456pt;height:75pt;z-index:-251665920;mso-position-horizontal-relative:page" coordorigin="1388,1024" coordsize="9120,1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7" type="#_x0000_t75" style="position:absolute;left:1395;top:1032;width:81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">
                  <v:imagedata r:id="rId8" o:title=""/>
                </v:shape>
                <v:group id="Group 35" o:spid="_x0000_s1028" style="position:absolute;left:1395;top:1032;width:9082;height:1485" coordorigin="1395,1032" coordsize="9082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6" o:spid="_x0000_s1029" style="position:absolute;left:1395;top:1032;width:9082;height:1485;visibility:visible;mso-wrap-style:square;v-text-anchor:top" coordsize="9082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" path="m9015,l82,,24,29,,90,,1403r29,58l90,1485r8933,-1l9045,1480r20,-10l9081,1456r1,-1l84,1455r-21,-7l46,1435,34,1417r-4,-22l30,84,36,63,49,46,68,34,90,30r8991,l9076,23,9058,11,9038,3,9015,e" fillcolor="#0000a4" stroked="f">
                    <v:path arrowok="t" o:connecttype="custom" o:connectlocs="9015,1032;82,1032;24,1061;0,1122;0,2435;29,2493;90,2517;9023,2516;9045,2512;9065,2502;9081,2488;9082,2487;84,2487;63,2480;46,2467;34,2449;30,2427;30,1116;36,1095;49,1078;68,1066;90,1062;9081,1062;9076,1055;9058,1043;9038,1035;9015,1032" o:connectangles="0,0,0,0,0,0,0,0,0,0,0,0,0,0,0,0,0,0,0,0,0,0,0,0,0,0,0"/>
                  </v:shape>
                </v:group>
                <v:group id="Group 33" o:spid="_x0000_s1030" style="position:absolute;left:1485;top:1062;width:9015;height:1425" coordorigin="1485,1062" coordsize="9015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4" o:spid="_x0000_s1031" style="position:absolute;left:1485;top:1062;width:9015;height:1425;visibility:visible;mso-wrap-style:square;v-text-anchor:top" coordsize="9015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" path="m8991,l,,8931,r21,6l8969,19r12,19l8985,60r,1310l8979,1392r-13,17l8947,1421r-22,4l8992,1425r12,-17l9012,1387r3,-22l9015,51r-5,-22l9000,10,8991,e" fillcolor="#0000a4" stroked="f">
                    <v:path arrowok="t" o:connecttype="custom" o:connectlocs="8991,1062;0,1062;8931,1062;8952,1068;8969,1081;8981,1100;8985,1122;8985,2432;8979,2454;8966,2471;8947,2483;8925,2487;8992,2487;9004,2470;9012,2449;9015,2427;9015,1113;9010,1091;9000,1072;8991,1062" o:connectangles="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FC0810">
        <w:rPr>
          <w:rFonts w:ascii="Open Sans" w:eastAsia="Open Sans" w:hAnsi="Open Sans" w:cs="Open Sans"/>
          <w:color w:val="3F3F3F"/>
          <w:spacing w:val="-2"/>
        </w:rPr>
        <w:t>T</w:t>
      </w:r>
      <w:r w:rsidR="00FC0810">
        <w:rPr>
          <w:rFonts w:ascii="Open Sans" w:eastAsia="Open Sans" w:hAnsi="Open Sans" w:cs="Open Sans"/>
          <w:color w:val="3F3F3F"/>
        </w:rPr>
        <w:t>h</w:t>
      </w:r>
      <w:r w:rsidR="00FC0810">
        <w:rPr>
          <w:rFonts w:ascii="Open Sans" w:eastAsia="Open Sans" w:hAnsi="Open Sans" w:cs="Open Sans"/>
          <w:color w:val="3F3F3F"/>
          <w:spacing w:val="5"/>
        </w:rPr>
        <w:t>i</w:t>
      </w:r>
      <w:r w:rsidR="00FC0810">
        <w:rPr>
          <w:rFonts w:ascii="Open Sans" w:eastAsia="Open Sans" w:hAnsi="Open Sans" w:cs="Open Sans"/>
          <w:color w:val="3F3F3F"/>
        </w:rPr>
        <w:t>s</w:t>
      </w:r>
      <w:r w:rsidR="00FC081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FC0810">
        <w:rPr>
          <w:rFonts w:ascii="Open Sans" w:eastAsia="Open Sans" w:hAnsi="Open Sans" w:cs="Open Sans"/>
          <w:color w:val="3F3F3F"/>
        </w:rPr>
        <w:t>pr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  <w:spacing w:val="1"/>
        </w:rPr>
        <w:t>f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</w:rPr>
        <w:t>r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</w:rPr>
        <w:t>nce</w:t>
      </w:r>
      <w:r w:rsidR="00FC0810">
        <w:rPr>
          <w:rFonts w:ascii="Open Sans" w:eastAsia="Open Sans" w:hAnsi="Open Sans" w:cs="Open Sans"/>
          <w:color w:val="3F3F3F"/>
          <w:spacing w:val="-4"/>
        </w:rPr>
        <w:t xml:space="preserve"> </w:t>
      </w:r>
      <w:r w:rsidR="00FC0810">
        <w:rPr>
          <w:rFonts w:ascii="Open Sans" w:eastAsia="Open Sans" w:hAnsi="Open Sans" w:cs="Open Sans"/>
          <w:color w:val="3F3F3F"/>
        </w:rPr>
        <w:t>d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  <w:spacing w:val="-2"/>
        </w:rPr>
        <w:t>a</w:t>
      </w:r>
      <w:r w:rsidR="00FC0810">
        <w:rPr>
          <w:rFonts w:ascii="Open Sans" w:eastAsia="Open Sans" w:hAnsi="Open Sans" w:cs="Open Sans"/>
          <w:color w:val="3F3F3F"/>
          <w:spacing w:val="5"/>
        </w:rPr>
        <w:t>l</w:t>
      </w:r>
      <w:r w:rsidR="00FC0810">
        <w:rPr>
          <w:rFonts w:ascii="Open Sans" w:eastAsia="Open Sans" w:hAnsi="Open Sans" w:cs="Open Sans"/>
          <w:color w:val="3F3F3F"/>
        </w:rPr>
        <w:t>s</w:t>
      </w:r>
      <w:r w:rsidR="00FC081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-6"/>
        </w:rPr>
        <w:t>w</w:t>
      </w:r>
      <w:r w:rsidR="00FC0810">
        <w:rPr>
          <w:rFonts w:ascii="Open Sans" w:eastAsia="Open Sans" w:hAnsi="Open Sans" w:cs="Open Sans"/>
          <w:color w:val="3F3F3F"/>
          <w:spacing w:val="5"/>
        </w:rPr>
        <w:t>i</w:t>
      </w:r>
      <w:r w:rsidR="00FC0810">
        <w:rPr>
          <w:rFonts w:ascii="Open Sans" w:eastAsia="Open Sans" w:hAnsi="Open Sans" w:cs="Open Sans"/>
          <w:color w:val="3F3F3F"/>
          <w:spacing w:val="-3"/>
        </w:rPr>
        <w:t>t</w:t>
      </w:r>
      <w:r w:rsidR="00FC0810">
        <w:rPr>
          <w:rFonts w:ascii="Open Sans" w:eastAsia="Open Sans" w:hAnsi="Open Sans" w:cs="Open Sans"/>
          <w:color w:val="3F3F3F"/>
        </w:rPr>
        <w:t>h</w:t>
      </w:r>
      <w:r w:rsidR="00FC0810">
        <w:rPr>
          <w:rFonts w:ascii="Open Sans" w:eastAsia="Open Sans" w:hAnsi="Open Sans" w:cs="Open Sans"/>
          <w:color w:val="3F3F3F"/>
          <w:spacing w:val="-1"/>
        </w:rPr>
        <w:t xml:space="preserve"> </w:t>
      </w:r>
      <w:r w:rsidR="00FC0810"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 w:rsidR="00FC0810">
        <w:rPr>
          <w:rFonts w:ascii="Open Sans" w:eastAsia="Open Sans" w:hAnsi="Open Sans" w:cs="Open Sans"/>
          <w:b/>
          <w:bCs/>
          <w:color w:val="3F3F3F"/>
          <w:spacing w:val="5"/>
        </w:rPr>
        <w:t>re</w:t>
      </w:r>
      <w:r w:rsidR="00FC0810">
        <w:rPr>
          <w:rFonts w:ascii="Open Sans" w:eastAsia="Open Sans" w:hAnsi="Open Sans" w:cs="Open Sans"/>
          <w:b/>
          <w:bCs/>
          <w:color w:val="3F3F3F"/>
        </w:rPr>
        <w:t>w</w:t>
      </w:r>
      <w:r w:rsidR="00FC0810">
        <w:rPr>
          <w:rFonts w:ascii="Open Sans" w:eastAsia="Open Sans" w:hAnsi="Open Sans" w:cs="Open Sans"/>
          <w:b/>
          <w:bCs/>
          <w:color w:val="3F3F3F"/>
          <w:spacing w:val="7"/>
        </w:rPr>
        <w:t xml:space="preserve"> </w:t>
      </w:r>
      <w:r w:rsidR="00FC0810"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 w:rsidR="00FC0810"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 w:rsidR="00FC0810"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 w:rsidR="00FC0810"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 w:rsidR="00FC0810"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 w:rsidR="00FC0810"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 w:rsidR="00FC0810">
        <w:rPr>
          <w:rFonts w:ascii="Open Sans" w:eastAsia="Open Sans" w:hAnsi="Open Sans" w:cs="Open Sans"/>
          <w:b/>
          <w:bCs/>
          <w:color w:val="3F3F3F"/>
        </w:rPr>
        <w:t>e</w:t>
      </w:r>
      <w:r w:rsidR="00FC0810">
        <w:rPr>
          <w:rFonts w:ascii="Open Sans" w:eastAsia="Open Sans" w:hAnsi="Open Sans" w:cs="Open Sans"/>
          <w:b/>
          <w:bCs/>
          <w:color w:val="3F3F3F"/>
          <w:spacing w:val="4"/>
        </w:rPr>
        <w:t xml:space="preserve"> </w:t>
      </w:r>
      <w:r w:rsidR="00FC0810"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 w:rsidR="00FC0810"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 w:rsidR="00FC0810"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 w:rsidR="00FC0810"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color w:val="3F3F3F"/>
          <w:spacing w:val="-5"/>
        </w:rPr>
        <w:t>ty</w:t>
      </w:r>
      <w:r w:rsidR="00FC0810">
        <w:rPr>
          <w:rFonts w:ascii="Open Sans" w:eastAsia="Open Sans" w:hAnsi="Open Sans" w:cs="Open Sans"/>
          <w:color w:val="3F3F3F"/>
        </w:rPr>
        <w:t>.</w:t>
      </w:r>
      <w:r w:rsidR="00FC081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-1"/>
        </w:rPr>
        <w:t>I</w:t>
      </w:r>
      <w:r w:rsidR="00FC0810">
        <w:rPr>
          <w:rFonts w:ascii="Open Sans" w:eastAsia="Open Sans" w:hAnsi="Open Sans" w:cs="Open Sans"/>
          <w:color w:val="3F3F3F"/>
        </w:rPr>
        <w:t>n</w:t>
      </w:r>
      <w:r w:rsidR="00FC081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-6"/>
        </w:rPr>
        <w:t>w</w:t>
      </w:r>
      <w:r w:rsidR="00FC0810">
        <w:rPr>
          <w:rFonts w:ascii="Open Sans" w:eastAsia="Open Sans" w:hAnsi="Open Sans" w:cs="Open Sans"/>
          <w:color w:val="3F3F3F"/>
        </w:rPr>
        <w:t>h</w:t>
      </w:r>
      <w:r w:rsidR="00FC0810">
        <w:rPr>
          <w:rFonts w:ascii="Open Sans" w:eastAsia="Open Sans" w:hAnsi="Open Sans" w:cs="Open Sans"/>
          <w:color w:val="3F3F3F"/>
          <w:spacing w:val="-2"/>
        </w:rPr>
        <w:t>a</w:t>
      </w:r>
      <w:r w:rsidR="00FC0810">
        <w:rPr>
          <w:rFonts w:ascii="Open Sans" w:eastAsia="Open Sans" w:hAnsi="Open Sans" w:cs="Open Sans"/>
          <w:color w:val="3F3F3F"/>
        </w:rPr>
        <w:t>t</w:t>
      </w:r>
      <w:r w:rsidR="00FC0810">
        <w:rPr>
          <w:rFonts w:ascii="Open Sans" w:eastAsia="Open Sans" w:hAnsi="Open Sans" w:cs="Open Sans"/>
          <w:color w:val="3F3F3F"/>
          <w:spacing w:val="-3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1"/>
        </w:rPr>
        <w:t>f</w:t>
      </w:r>
      <w:r w:rsidR="00FC0810">
        <w:rPr>
          <w:rFonts w:ascii="Open Sans" w:eastAsia="Open Sans" w:hAnsi="Open Sans" w:cs="Open Sans"/>
          <w:color w:val="3F3F3F"/>
          <w:spacing w:val="2"/>
        </w:rPr>
        <w:t>o</w:t>
      </w:r>
      <w:r w:rsidR="00FC0810">
        <w:rPr>
          <w:rFonts w:ascii="Open Sans" w:eastAsia="Open Sans" w:hAnsi="Open Sans" w:cs="Open Sans"/>
          <w:color w:val="3F3F3F"/>
          <w:spacing w:val="5"/>
        </w:rPr>
        <w:t>ll</w:t>
      </w:r>
      <w:r w:rsidR="00FC0810">
        <w:rPr>
          <w:rFonts w:ascii="Open Sans" w:eastAsia="Open Sans" w:hAnsi="Open Sans" w:cs="Open Sans"/>
          <w:color w:val="3F3F3F"/>
          <w:spacing w:val="2"/>
        </w:rPr>
        <w:t>o</w:t>
      </w:r>
      <w:r w:rsidR="00FC0810">
        <w:rPr>
          <w:rFonts w:ascii="Open Sans" w:eastAsia="Open Sans" w:hAnsi="Open Sans" w:cs="Open Sans"/>
          <w:color w:val="3F3F3F"/>
          <w:spacing w:val="-6"/>
        </w:rPr>
        <w:t>w</w:t>
      </w:r>
      <w:r w:rsidR="00FC0810">
        <w:rPr>
          <w:rFonts w:ascii="Open Sans" w:eastAsia="Open Sans" w:hAnsi="Open Sans" w:cs="Open Sans"/>
          <w:color w:val="3F3F3F"/>
        </w:rPr>
        <w:t>s</w:t>
      </w:r>
      <w:r w:rsidR="00FC0810">
        <w:rPr>
          <w:rFonts w:ascii="Open Sans" w:eastAsia="Open Sans" w:hAnsi="Open Sans" w:cs="Open Sans"/>
          <w:color w:val="3F3F3F"/>
          <w:spacing w:val="-1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5"/>
        </w:rPr>
        <w:t>i</w:t>
      </w:r>
      <w:r w:rsidR="00FC0810">
        <w:rPr>
          <w:rFonts w:ascii="Open Sans" w:eastAsia="Open Sans" w:hAnsi="Open Sans" w:cs="Open Sans"/>
          <w:color w:val="3F3F3F"/>
        </w:rPr>
        <w:t>n</w:t>
      </w:r>
      <w:r w:rsidR="00FC081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-3"/>
        </w:rPr>
        <w:t>t</w:t>
      </w:r>
      <w:r w:rsidR="00FC0810">
        <w:rPr>
          <w:rFonts w:ascii="Open Sans" w:eastAsia="Open Sans" w:hAnsi="Open Sans" w:cs="Open Sans"/>
          <w:color w:val="3F3F3F"/>
        </w:rPr>
        <w:t>h</w:t>
      </w:r>
      <w:r w:rsidR="00FC0810">
        <w:rPr>
          <w:rFonts w:ascii="Open Sans" w:eastAsia="Open Sans" w:hAnsi="Open Sans" w:cs="Open Sans"/>
          <w:color w:val="3F3F3F"/>
          <w:spacing w:val="5"/>
        </w:rPr>
        <w:t>i</w:t>
      </w:r>
      <w:r w:rsidR="00FC0810">
        <w:rPr>
          <w:rFonts w:ascii="Open Sans" w:eastAsia="Open Sans" w:hAnsi="Open Sans" w:cs="Open Sans"/>
          <w:color w:val="3F3F3F"/>
        </w:rPr>
        <w:t>s</w:t>
      </w:r>
      <w:r w:rsidR="00FC081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FC0810">
        <w:rPr>
          <w:rFonts w:ascii="Open Sans" w:eastAsia="Open Sans" w:hAnsi="Open Sans" w:cs="Open Sans"/>
          <w:color w:val="3F3F3F"/>
        </w:rPr>
        <w:t>pr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  <w:spacing w:val="1"/>
        </w:rPr>
        <w:t>f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</w:rPr>
        <w:t>r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</w:rPr>
        <w:t>nc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</w:rPr>
        <w:t xml:space="preserve">, </w:t>
      </w:r>
      <w:r w:rsidR="00FC0810">
        <w:rPr>
          <w:rFonts w:ascii="Open Sans" w:eastAsia="Open Sans" w:hAnsi="Open Sans" w:cs="Open Sans"/>
          <w:color w:val="3F3F3F"/>
          <w:spacing w:val="-6"/>
        </w:rPr>
        <w:t>w</w:t>
      </w:r>
      <w:r w:rsidR="00FC0810">
        <w:rPr>
          <w:rFonts w:ascii="Open Sans" w:eastAsia="Open Sans" w:hAnsi="Open Sans" w:cs="Open Sans"/>
          <w:color w:val="3F3F3F"/>
        </w:rPr>
        <w:t>h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</w:rPr>
        <w:t>n</w:t>
      </w:r>
      <w:r w:rsidR="00FC0810">
        <w:rPr>
          <w:rFonts w:ascii="Open Sans" w:eastAsia="Open Sans" w:hAnsi="Open Sans" w:cs="Open Sans"/>
          <w:color w:val="3F3F3F"/>
          <w:spacing w:val="-1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-6"/>
        </w:rPr>
        <w:t>w</w:t>
      </w:r>
      <w:r w:rsidR="00FC0810">
        <w:rPr>
          <w:rFonts w:ascii="Open Sans" w:eastAsia="Open Sans" w:hAnsi="Open Sans" w:cs="Open Sans"/>
          <w:color w:val="3F3F3F"/>
        </w:rPr>
        <w:t>e</w:t>
      </w:r>
      <w:r w:rsidR="00FC0810">
        <w:rPr>
          <w:rFonts w:ascii="Open Sans" w:eastAsia="Open Sans" w:hAnsi="Open Sans" w:cs="Open Sans"/>
          <w:color w:val="3F3F3F"/>
          <w:spacing w:val="-3"/>
        </w:rPr>
        <w:t xml:space="preserve"> </w:t>
      </w:r>
      <w:r w:rsidR="00FC0810">
        <w:rPr>
          <w:rFonts w:ascii="Open Sans" w:eastAsia="Open Sans" w:hAnsi="Open Sans" w:cs="Open Sans"/>
          <w:color w:val="3F3F3F"/>
        </w:rPr>
        <w:t>r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  <w:spacing w:val="1"/>
        </w:rPr>
        <w:t>f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</w:rPr>
        <w:t>r</w:t>
      </w:r>
      <w:r w:rsidR="00FC0810">
        <w:rPr>
          <w:rFonts w:ascii="Open Sans" w:eastAsia="Open Sans" w:hAnsi="Open Sans" w:cs="Open Sans"/>
          <w:color w:val="3F3F3F"/>
          <w:spacing w:val="2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-3"/>
        </w:rPr>
        <w:t>t</w:t>
      </w:r>
      <w:r w:rsidR="00FC0810">
        <w:rPr>
          <w:rFonts w:ascii="Open Sans" w:eastAsia="Open Sans" w:hAnsi="Open Sans" w:cs="Open Sans"/>
          <w:color w:val="3F3F3F"/>
        </w:rPr>
        <w:t>o</w:t>
      </w:r>
      <w:r w:rsidR="00FC0810">
        <w:rPr>
          <w:rFonts w:ascii="Open Sans" w:eastAsia="Open Sans" w:hAnsi="Open Sans" w:cs="Open Sans"/>
          <w:color w:val="3F3F3F"/>
          <w:spacing w:val="5"/>
        </w:rPr>
        <w:t xml:space="preserve"> </w:t>
      </w:r>
      <w:r w:rsidR="00FC0810">
        <w:rPr>
          <w:rFonts w:ascii="Open Sans" w:eastAsia="Open Sans" w:hAnsi="Open Sans" w:cs="Open Sans"/>
          <w:color w:val="3F3F3F"/>
        </w:rPr>
        <w:t xml:space="preserve">a </w:t>
      </w:r>
      <w:r w:rsidR="00FC0810"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 w:rsidR="00FC0810"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 w:rsidR="00FC0810"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 w:rsidR="00FC0810"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 w:rsidR="00FC0810"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 w:rsidR="00FC0810"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 w:rsidR="00FC0810"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 w:rsidR="00FC0810">
        <w:rPr>
          <w:rFonts w:ascii="Open Sans" w:eastAsia="Open Sans" w:hAnsi="Open Sans" w:cs="Open Sans"/>
          <w:color w:val="3F3F3F"/>
        </w:rPr>
        <w:t>,</w:t>
      </w:r>
      <w:r w:rsidR="00FC0810">
        <w:rPr>
          <w:rFonts w:ascii="Open Sans" w:eastAsia="Open Sans" w:hAnsi="Open Sans" w:cs="Open Sans"/>
          <w:color w:val="3F3F3F"/>
          <w:spacing w:val="5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-3"/>
        </w:rPr>
        <w:t>t</w:t>
      </w:r>
      <w:r w:rsidR="00FC0810">
        <w:rPr>
          <w:rFonts w:ascii="Open Sans" w:eastAsia="Open Sans" w:hAnsi="Open Sans" w:cs="Open Sans"/>
          <w:color w:val="3F3F3F"/>
        </w:rPr>
        <w:t>he</w:t>
      </w:r>
      <w:r w:rsidR="00FC0810">
        <w:rPr>
          <w:rFonts w:ascii="Open Sans" w:eastAsia="Open Sans" w:hAnsi="Open Sans" w:cs="Open Sans"/>
          <w:color w:val="3F3F3F"/>
          <w:spacing w:val="-2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5"/>
        </w:rPr>
        <w:t>i</w:t>
      </w:r>
      <w:r w:rsidR="00FC0810">
        <w:rPr>
          <w:rFonts w:ascii="Open Sans" w:eastAsia="Open Sans" w:hAnsi="Open Sans" w:cs="Open Sans"/>
          <w:color w:val="3F3F3F"/>
        </w:rPr>
        <w:t>n</w:t>
      </w:r>
      <w:r w:rsidR="00FC0810">
        <w:rPr>
          <w:rFonts w:ascii="Open Sans" w:eastAsia="Open Sans" w:hAnsi="Open Sans" w:cs="Open Sans"/>
          <w:color w:val="3F3F3F"/>
          <w:spacing w:val="-3"/>
        </w:rPr>
        <w:t>te</w:t>
      </w:r>
      <w:r w:rsidR="00FC0810">
        <w:rPr>
          <w:rFonts w:ascii="Open Sans" w:eastAsia="Open Sans" w:hAnsi="Open Sans" w:cs="Open Sans"/>
          <w:color w:val="3F3F3F"/>
        </w:rPr>
        <w:t>n</w:t>
      </w:r>
      <w:r w:rsidR="00FC0810">
        <w:rPr>
          <w:rFonts w:ascii="Open Sans" w:eastAsia="Open Sans" w:hAnsi="Open Sans" w:cs="Open Sans"/>
          <w:color w:val="3F3F3F"/>
          <w:spacing w:val="-3"/>
        </w:rPr>
        <w:t>t</w:t>
      </w:r>
      <w:r w:rsidR="00FC0810">
        <w:rPr>
          <w:rFonts w:ascii="Open Sans" w:eastAsia="Open Sans" w:hAnsi="Open Sans" w:cs="Open Sans"/>
          <w:color w:val="3F3F3F"/>
          <w:spacing w:val="5"/>
        </w:rPr>
        <w:t>i</w:t>
      </w:r>
      <w:r w:rsidR="00FC0810">
        <w:rPr>
          <w:rFonts w:ascii="Open Sans" w:eastAsia="Open Sans" w:hAnsi="Open Sans" w:cs="Open Sans"/>
          <w:color w:val="3F3F3F"/>
          <w:spacing w:val="2"/>
        </w:rPr>
        <w:t>o</w:t>
      </w:r>
      <w:r w:rsidR="00FC0810">
        <w:rPr>
          <w:rFonts w:ascii="Open Sans" w:eastAsia="Open Sans" w:hAnsi="Open Sans" w:cs="Open Sans"/>
          <w:color w:val="3F3F3F"/>
        </w:rPr>
        <w:t>n</w:t>
      </w:r>
      <w:r w:rsidR="00FC0810">
        <w:rPr>
          <w:rFonts w:ascii="Open Sans" w:eastAsia="Open Sans" w:hAnsi="Open Sans" w:cs="Open Sans"/>
          <w:color w:val="3F3F3F"/>
          <w:spacing w:val="-2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5"/>
        </w:rPr>
        <w:t>i</w:t>
      </w:r>
      <w:r w:rsidR="00FC0810">
        <w:rPr>
          <w:rFonts w:ascii="Open Sans" w:eastAsia="Open Sans" w:hAnsi="Open Sans" w:cs="Open Sans"/>
          <w:color w:val="3F3F3F"/>
        </w:rPr>
        <w:t>s</w:t>
      </w:r>
      <w:r w:rsidR="00FC0810">
        <w:rPr>
          <w:rFonts w:ascii="Open Sans" w:eastAsia="Open Sans" w:hAnsi="Open Sans" w:cs="Open Sans"/>
          <w:color w:val="3F3F3F"/>
          <w:spacing w:val="2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-3"/>
        </w:rPr>
        <w:t>t</w:t>
      </w:r>
      <w:r w:rsidR="00FC0810">
        <w:rPr>
          <w:rFonts w:ascii="Open Sans" w:eastAsia="Open Sans" w:hAnsi="Open Sans" w:cs="Open Sans"/>
          <w:color w:val="3F3F3F"/>
        </w:rPr>
        <w:t>he</w:t>
      </w:r>
      <w:r w:rsidR="00FC0810">
        <w:rPr>
          <w:rFonts w:ascii="Open Sans" w:eastAsia="Open Sans" w:hAnsi="Open Sans" w:cs="Open Sans"/>
          <w:color w:val="3F3F3F"/>
          <w:spacing w:val="-2"/>
        </w:rPr>
        <w:t xml:space="preserve"> </w:t>
      </w:r>
      <w:r w:rsidR="00FC0810"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 w:rsidR="00FC0810"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color w:val="3F3F3F"/>
          <w:spacing w:val="-5"/>
        </w:rPr>
        <w:t>v</w:t>
      </w:r>
      <w:r w:rsidR="00FC0810"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 w:rsidR="00FC0810">
        <w:rPr>
          <w:rFonts w:ascii="Open Sans" w:eastAsia="Open Sans" w:hAnsi="Open Sans" w:cs="Open Sans"/>
          <w:b/>
          <w:bCs/>
          <w:color w:val="3F3F3F"/>
        </w:rPr>
        <w:t>r</w:t>
      </w:r>
      <w:r w:rsidR="00FC0810">
        <w:rPr>
          <w:rFonts w:ascii="Open Sans" w:eastAsia="Open Sans" w:hAnsi="Open Sans" w:cs="Open Sans"/>
          <w:b/>
          <w:bCs/>
          <w:color w:val="3F3F3F"/>
          <w:spacing w:val="4"/>
        </w:rPr>
        <w:t xml:space="preserve"> </w:t>
      </w:r>
      <w:r w:rsidR="00FC0810"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 w:rsidR="00FC0810">
        <w:rPr>
          <w:rFonts w:ascii="Open Sans" w:eastAsia="Open Sans" w:hAnsi="Open Sans" w:cs="Open Sans"/>
          <w:b/>
          <w:bCs/>
          <w:color w:val="3F3F3F"/>
          <w:spacing w:val="7"/>
        </w:rPr>
        <w:t>c</w:t>
      </w:r>
      <w:r w:rsidR="00FC0810"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 w:rsidR="00FC0810">
        <w:rPr>
          <w:rFonts w:ascii="Open Sans" w:eastAsia="Open Sans" w:hAnsi="Open Sans" w:cs="Open Sans"/>
          <w:b/>
          <w:bCs/>
          <w:color w:val="3F3F3F"/>
          <w:spacing w:val="-4"/>
        </w:rPr>
        <w:t>d</w:t>
      </w:r>
      <w:r w:rsidR="00FC0810"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 w:rsidR="00FC0810"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 w:rsidR="00FC0810">
        <w:rPr>
          <w:rFonts w:ascii="Open Sans" w:eastAsia="Open Sans" w:hAnsi="Open Sans" w:cs="Open Sans"/>
          <w:b/>
          <w:bCs/>
          <w:color w:val="3F3F3F"/>
        </w:rPr>
        <w:t>e</w:t>
      </w:r>
      <w:r w:rsidR="00FC0810">
        <w:rPr>
          <w:rFonts w:ascii="Open Sans" w:eastAsia="Open Sans" w:hAnsi="Open Sans" w:cs="Open Sans"/>
          <w:b/>
          <w:bCs/>
          <w:color w:val="3F3F3F"/>
          <w:spacing w:val="4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-2"/>
        </w:rPr>
        <w:t>a</w:t>
      </w:r>
      <w:r w:rsidR="00FC0810">
        <w:rPr>
          <w:rFonts w:ascii="Open Sans" w:eastAsia="Open Sans" w:hAnsi="Open Sans" w:cs="Open Sans"/>
          <w:color w:val="3F3F3F"/>
        </w:rPr>
        <w:t>s</w:t>
      </w:r>
      <w:r w:rsidR="00FC0810">
        <w:rPr>
          <w:rFonts w:ascii="Open Sans" w:eastAsia="Open Sans" w:hAnsi="Open Sans" w:cs="Open Sans"/>
          <w:color w:val="3F3F3F"/>
          <w:spacing w:val="3"/>
        </w:rPr>
        <w:t xml:space="preserve"> </w:t>
      </w:r>
      <w:r w:rsidR="00FC0810">
        <w:rPr>
          <w:rFonts w:ascii="Open Sans" w:eastAsia="Open Sans" w:hAnsi="Open Sans" w:cs="Open Sans"/>
          <w:color w:val="3F3F3F"/>
        </w:rPr>
        <w:t>s</w:t>
      </w:r>
      <w:r w:rsidR="00FC0810">
        <w:rPr>
          <w:rFonts w:ascii="Open Sans" w:eastAsia="Open Sans" w:hAnsi="Open Sans" w:cs="Open Sans"/>
          <w:color w:val="3F3F3F"/>
          <w:spacing w:val="-3"/>
        </w:rPr>
        <w:t>ee</w:t>
      </w:r>
      <w:r w:rsidR="00FC0810">
        <w:rPr>
          <w:rFonts w:ascii="Open Sans" w:eastAsia="Open Sans" w:hAnsi="Open Sans" w:cs="Open Sans"/>
          <w:color w:val="3F3F3F"/>
        </w:rPr>
        <w:t>n</w:t>
      </w:r>
      <w:r w:rsidR="00FC0810">
        <w:rPr>
          <w:rFonts w:ascii="Open Sans" w:eastAsia="Open Sans" w:hAnsi="Open Sans" w:cs="Open Sans"/>
          <w:color w:val="3F3F3F"/>
          <w:spacing w:val="2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5"/>
        </w:rPr>
        <w:t>i</w:t>
      </w:r>
      <w:r w:rsidR="00FC0810">
        <w:rPr>
          <w:rFonts w:ascii="Open Sans" w:eastAsia="Open Sans" w:hAnsi="Open Sans" w:cs="Open Sans"/>
          <w:color w:val="3F3F3F"/>
        </w:rPr>
        <w:t>n</w:t>
      </w:r>
      <w:r w:rsidR="00FC0810">
        <w:rPr>
          <w:rFonts w:ascii="Open Sans" w:eastAsia="Open Sans" w:hAnsi="Open Sans" w:cs="Open Sans"/>
          <w:color w:val="3F3F3F"/>
          <w:spacing w:val="1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-3"/>
        </w:rPr>
        <w:t>t</w:t>
      </w:r>
      <w:r w:rsidR="00FC0810">
        <w:rPr>
          <w:rFonts w:ascii="Open Sans" w:eastAsia="Open Sans" w:hAnsi="Open Sans" w:cs="Open Sans"/>
          <w:color w:val="3F3F3F"/>
        </w:rPr>
        <w:t>he</w:t>
      </w:r>
      <w:r w:rsidR="00FC0810">
        <w:rPr>
          <w:rFonts w:ascii="Open Sans" w:eastAsia="Open Sans" w:hAnsi="Open Sans" w:cs="Open Sans"/>
          <w:color w:val="3F3F3F"/>
          <w:spacing w:val="-2"/>
        </w:rPr>
        <w:t xml:space="preserve"> </w:t>
      </w:r>
      <w:r w:rsidR="00FC0810">
        <w:rPr>
          <w:rFonts w:ascii="Open Sans" w:eastAsia="Open Sans" w:hAnsi="Open Sans" w:cs="Open Sans"/>
          <w:color w:val="3F3F3F"/>
          <w:spacing w:val="5"/>
        </w:rPr>
        <w:t>D</w:t>
      </w:r>
      <w:r w:rsidR="00FC0810">
        <w:rPr>
          <w:rFonts w:ascii="Open Sans" w:eastAsia="Open Sans" w:hAnsi="Open Sans" w:cs="Open Sans"/>
          <w:color w:val="3F3F3F"/>
        </w:rPr>
        <w:t>r</w:t>
      </w:r>
      <w:r w:rsidR="00FC0810">
        <w:rPr>
          <w:rFonts w:ascii="Open Sans" w:eastAsia="Open Sans" w:hAnsi="Open Sans" w:cs="Open Sans"/>
          <w:color w:val="3F3F3F"/>
          <w:spacing w:val="5"/>
        </w:rPr>
        <w:t>i</w:t>
      </w:r>
      <w:r w:rsidR="00FC0810">
        <w:rPr>
          <w:rFonts w:ascii="Open Sans" w:eastAsia="Open Sans" w:hAnsi="Open Sans" w:cs="Open Sans"/>
          <w:color w:val="3F3F3F"/>
          <w:spacing w:val="-5"/>
        </w:rPr>
        <w:t>v</w:t>
      </w:r>
      <w:r w:rsidR="00FC0810">
        <w:rPr>
          <w:rFonts w:ascii="Open Sans" w:eastAsia="Open Sans" w:hAnsi="Open Sans" w:cs="Open Sans"/>
          <w:color w:val="3F3F3F"/>
          <w:spacing w:val="-3"/>
        </w:rPr>
        <w:t>e</w:t>
      </w:r>
      <w:r w:rsidR="00FC0810">
        <w:rPr>
          <w:rFonts w:ascii="Open Sans" w:eastAsia="Open Sans" w:hAnsi="Open Sans" w:cs="Open Sans"/>
          <w:color w:val="3F3F3F"/>
        </w:rPr>
        <w:t xml:space="preserve">rs </w:t>
      </w:r>
      <w:r w:rsidR="00FC0810">
        <w:rPr>
          <w:rFonts w:ascii="Open Sans" w:eastAsia="Open Sans" w:hAnsi="Open Sans" w:cs="Open Sans"/>
          <w:color w:val="3F3F3F"/>
          <w:spacing w:val="5"/>
        </w:rPr>
        <w:t>G</w:t>
      </w:r>
      <w:r w:rsidR="00FC0810">
        <w:rPr>
          <w:rFonts w:ascii="Open Sans" w:eastAsia="Open Sans" w:hAnsi="Open Sans" w:cs="Open Sans"/>
          <w:color w:val="3F3F3F"/>
          <w:spacing w:val="-2"/>
        </w:rPr>
        <w:t>a</w:t>
      </w:r>
      <w:r w:rsidR="00FC0810">
        <w:rPr>
          <w:rFonts w:ascii="Open Sans" w:eastAsia="Open Sans" w:hAnsi="Open Sans" w:cs="Open Sans"/>
          <w:color w:val="3F3F3F"/>
        </w:rPr>
        <w:t>n</w:t>
      </w:r>
      <w:r w:rsidR="00FC0810">
        <w:rPr>
          <w:rFonts w:ascii="Open Sans" w:eastAsia="Open Sans" w:hAnsi="Open Sans" w:cs="Open Sans"/>
          <w:color w:val="3F3F3F"/>
          <w:spacing w:val="-3"/>
        </w:rPr>
        <w:t>tt</w:t>
      </w:r>
      <w:r w:rsidR="00FC0810"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before="8" w:after="0" w:line="140" w:lineRule="exact"/>
        <w:rPr>
          <w:sz w:val="14"/>
          <w:szCs w:val="14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FC0810">
      <w:pPr>
        <w:spacing w:after="0" w:line="297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4"/>
          <w:position w:val="1"/>
        </w:rPr>
        <w:t>C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w</w:t>
      </w:r>
      <w:r>
        <w:rPr>
          <w:rFonts w:ascii="Open Sans" w:eastAsia="Open Sans" w:hAnsi="Open Sans" w:cs="Open Sans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sch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du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5"/>
          <w:position w:val="1"/>
        </w:rPr>
        <w:t>imil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-6"/>
          <w:position w:val="1"/>
        </w:rPr>
        <w:t>y</w:t>
      </w:r>
      <w:r>
        <w:rPr>
          <w:rFonts w:ascii="Open Sans" w:eastAsia="Open Sans" w:hAnsi="Open Sans" w:cs="Open Sans"/>
          <w:position w:val="1"/>
        </w:rPr>
        <w:t>,</w:t>
      </w:r>
      <w:r>
        <w:rPr>
          <w:rFonts w:ascii="Open Sans" w:eastAsia="Open Sans" w:hAnsi="Open Sans" w:cs="Open Sans"/>
          <w:spacing w:val="6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sh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d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 xml:space="preserve">run 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5"/>
          <w:position w:val="1"/>
        </w:rPr>
        <w:t>j</w:t>
      </w:r>
      <w:r>
        <w:rPr>
          <w:rFonts w:ascii="Open Sans" w:eastAsia="Open Sans" w:hAnsi="Open Sans" w:cs="Open Sans"/>
          <w:position w:val="1"/>
        </w:rPr>
        <w:t>unc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spacing w:val="-6"/>
          <w:position w:val="1"/>
        </w:rPr>
        <w:t>w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-5"/>
          <w:position w:val="1"/>
        </w:rPr>
        <w:t>v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sch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d-</w:t>
      </w:r>
    </w:p>
    <w:p w:rsidR="0089018A" w:rsidRDefault="00FC0810">
      <w:pPr>
        <w:spacing w:after="0" w:line="240" w:lineRule="auto"/>
        <w:ind w:left="1270" w:right="14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4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 xml:space="preserve">run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rst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n- </w:t>
      </w:r>
      <w:r>
        <w:rPr>
          <w:rFonts w:ascii="Open Sans" w:eastAsia="Open Sans" w:hAnsi="Open Sans" w:cs="Open Sans"/>
          <w:spacing w:val="5"/>
        </w:rPr>
        <w:t>j</w:t>
      </w:r>
      <w:r>
        <w:rPr>
          <w:rFonts w:ascii="Open Sans" w:eastAsia="Open Sans" w:hAnsi="Open Sans" w:cs="Open Sans"/>
        </w:rPr>
        <w:t>unc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ty</w:t>
      </w:r>
      <w:r>
        <w:rPr>
          <w:rFonts w:ascii="Open Sans" w:eastAsia="Open Sans" w:hAnsi="Open Sans" w:cs="Open Sans"/>
          <w:color w:val="000000"/>
        </w:rPr>
        <w:t>.</w:t>
      </w: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89018A">
      <w:pPr>
        <w:spacing w:before="18" w:after="0" w:line="280" w:lineRule="exact"/>
        <w:rPr>
          <w:sz w:val="28"/>
          <w:szCs w:val="28"/>
        </w:rPr>
      </w:pPr>
    </w:p>
    <w:p w:rsidR="0089018A" w:rsidRDefault="00FC0810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6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p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bus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>S</w:t>
      </w:r>
      <w:r>
        <w:rPr>
          <w:rFonts w:ascii="Open Sans" w:eastAsia="Open Sans" w:hAnsi="Open Sans" w:cs="Open Sans"/>
          <w:color w:val="3F3F3F"/>
          <w:position w:val="1"/>
        </w:rPr>
        <w:t>ch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du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™</w:t>
      </w:r>
      <w:r>
        <w:rPr>
          <w:rFonts w:ascii="Open Sans" w:eastAsia="Open Sans" w:hAnsi="Open Sans" w:cs="Open Sans"/>
          <w:color w:val="3F3F3F"/>
          <w:spacing w:val="-20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us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w</w:t>
      </w:r>
      <w:r>
        <w:rPr>
          <w:rFonts w:ascii="Open Sans" w:eastAsia="Open Sans" w:hAnsi="Open Sans" w:cs="Open Sans"/>
          <w:color w:val="3F3F3F"/>
          <w:position w:val="1"/>
        </w:rPr>
        <w:t>o</w:t>
      </w:r>
      <w:r>
        <w:rPr>
          <w:rFonts w:ascii="Open Sans" w:eastAsia="Open Sans" w:hAnsi="Open Sans" w:cs="Open Sans"/>
          <w:color w:val="3F3F3F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cr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te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imil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y</w:t>
      </w:r>
      <w:r>
        <w:rPr>
          <w:rFonts w:ascii="Open Sans" w:eastAsia="Open Sans" w:hAnsi="Open Sans" w:cs="Open Sans"/>
          <w:color w:val="3F3F3F"/>
          <w:position w:val="1"/>
        </w:rPr>
        <w:t>.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w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v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er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7"/>
          <w:position w:val="1"/>
        </w:rPr>
        <w:t>c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he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imil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r</w:t>
      </w: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d:</w:t>
      </w:r>
    </w:p>
    <w:p w:rsidR="0089018A" w:rsidRDefault="0089018A">
      <w:pPr>
        <w:spacing w:before="5" w:after="0" w:line="130" w:lineRule="exact"/>
        <w:rPr>
          <w:sz w:val="13"/>
          <w:szCs w:val="13"/>
        </w:rPr>
      </w:pPr>
    </w:p>
    <w:p w:rsidR="0089018A" w:rsidRDefault="00B315B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74295</wp:posOffset>
            </wp:positionV>
            <wp:extent cx="57150" cy="57150"/>
            <wp:effectExtent l="0" t="0" r="0" b="0"/>
            <wp:wrapNone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b/>
          <w:bCs/>
          <w:spacing w:val="-7"/>
        </w:rPr>
        <w:t>T</w:t>
      </w:r>
      <w:r w:rsidR="00FC0810">
        <w:rPr>
          <w:rFonts w:ascii="Open Sans" w:eastAsia="Open Sans" w:hAnsi="Open Sans" w:cs="Open Sans"/>
          <w:b/>
          <w:bCs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</w:rPr>
        <w:t>p</w:t>
      </w:r>
      <w:r w:rsidR="00FC0810">
        <w:rPr>
          <w:rFonts w:ascii="Open Sans" w:eastAsia="Open Sans" w:hAnsi="Open Sans" w:cs="Open Sans"/>
          <w:b/>
          <w:bCs/>
          <w:spacing w:val="-2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2"/>
        </w:rPr>
        <w:t>I</w:t>
      </w:r>
      <w:r w:rsidR="00FC0810">
        <w:rPr>
          <w:rFonts w:ascii="Open Sans" w:eastAsia="Open Sans" w:hAnsi="Open Sans" w:cs="Open Sans"/>
          <w:b/>
          <w:bCs/>
        </w:rPr>
        <w:t>D</w:t>
      </w:r>
      <w:r w:rsidR="00FC0810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4"/>
        </w:rPr>
        <w:t>s</w:t>
      </w:r>
      <w:r w:rsidR="00FC0810">
        <w:rPr>
          <w:rFonts w:ascii="Open Sans" w:eastAsia="Open Sans" w:hAnsi="Open Sans" w:cs="Open Sans"/>
          <w:b/>
          <w:bCs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spacing w:val="-6"/>
        </w:rPr>
        <w:t>m</w:t>
      </w:r>
      <w:r w:rsidR="00FC0810">
        <w:rPr>
          <w:rFonts w:ascii="Open Sans" w:eastAsia="Open Sans" w:hAnsi="Open Sans" w:cs="Open Sans"/>
          <w:b/>
          <w:bCs/>
          <w:spacing w:val="-7"/>
        </w:rPr>
        <w:t>il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spacing w:val="-5"/>
        </w:rPr>
        <w:t>ty</w:t>
      </w:r>
      <w:r w:rsidR="00FC0810">
        <w:rPr>
          <w:rFonts w:ascii="Open Sans" w:eastAsia="Open Sans" w:hAnsi="Open Sans" w:cs="Open Sans"/>
        </w:rPr>
        <w:t>:</w:t>
      </w:r>
      <w:r w:rsidR="00FC0810">
        <w:rPr>
          <w:rFonts w:ascii="Open Sans" w:eastAsia="Open Sans" w:hAnsi="Open Sans" w:cs="Open Sans"/>
          <w:spacing w:val="1"/>
        </w:rPr>
        <w:t xml:space="preserve"> </w:t>
      </w:r>
      <w:r w:rsidR="00FC0810">
        <w:rPr>
          <w:rFonts w:ascii="Open Sans" w:eastAsia="Open Sans" w:hAnsi="Open Sans" w:cs="Open Sans"/>
          <w:spacing w:val="-4"/>
        </w:rPr>
        <w:t>C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ns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cu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5"/>
        </w:rPr>
        <w:t>v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7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1"/>
        </w:rPr>
        <w:t xml:space="preserve"> </w:t>
      </w:r>
      <w:r w:rsidR="00FC0810">
        <w:rPr>
          <w:rFonts w:ascii="Open Sans" w:eastAsia="Open Sans" w:hAnsi="Open Sans" w:cs="Open Sans"/>
          <w:spacing w:val="-1"/>
        </w:rPr>
        <w:t>I</w:t>
      </w:r>
      <w:r w:rsidR="00FC0810">
        <w:rPr>
          <w:rFonts w:ascii="Open Sans" w:eastAsia="Open Sans" w:hAnsi="Open Sans" w:cs="Open Sans"/>
          <w:spacing w:val="5"/>
        </w:rPr>
        <w:t>D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re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</w:rPr>
        <w:t>subs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5"/>
        </w:rPr>
        <w:t>ll</w:t>
      </w:r>
      <w:r w:rsidR="00FC0810">
        <w:rPr>
          <w:rFonts w:ascii="Open Sans" w:eastAsia="Open Sans" w:hAnsi="Open Sans" w:cs="Open Sans"/>
        </w:rPr>
        <w:t>y</w:t>
      </w:r>
      <w:r w:rsidR="00FC0810">
        <w:rPr>
          <w:rFonts w:ascii="Open Sans" w:eastAsia="Open Sans" w:hAnsi="Open Sans" w:cs="Open Sans"/>
          <w:spacing w:val="-10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m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d.</w:t>
      </w:r>
    </w:p>
    <w:p w:rsidR="0089018A" w:rsidRDefault="0089018A">
      <w:pPr>
        <w:spacing w:before="5" w:after="0" w:line="190" w:lineRule="exact"/>
        <w:rPr>
          <w:sz w:val="19"/>
          <w:szCs w:val="19"/>
        </w:rPr>
      </w:pPr>
    </w:p>
    <w:p w:rsidR="0089018A" w:rsidRDefault="00FC0810">
      <w:pPr>
        <w:spacing w:after="0" w:line="240" w:lineRule="auto"/>
        <w:ind w:left="415" w:right="8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T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</w:rPr>
        <w:t>p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</w:rPr>
        <w:t>ID</w:t>
      </w:r>
      <w:r>
        <w:rPr>
          <w:rFonts w:ascii="Open Sans" w:eastAsia="Open Sans" w:hAnsi="Open Sans" w:cs="Open Sans"/>
          <w:i/>
          <w:spacing w:val="5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</w:rPr>
        <w:t xml:space="preserve">r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n- 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cu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d.</w:t>
      </w:r>
    </w:p>
    <w:p w:rsidR="0089018A" w:rsidRDefault="0089018A">
      <w:pPr>
        <w:spacing w:before="5" w:after="0" w:line="190" w:lineRule="exact"/>
        <w:rPr>
          <w:sz w:val="19"/>
          <w:szCs w:val="19"/>
        </w:rPr>
      </w:pPr>
    </w:p>
    <w:p w:rsidR="0089018A" w:rsidRDefault="00FC081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6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: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7"/>
        </w:rPr>
        <w:t>X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curr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X</w:t>
      </w:r>
    </w:p>
    <w:p w:rsidR="0089018A" w:rsidRDefault="00FC081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i/>
          <w:spacing w:val="-5"/>
        </w:rPr>
        <w:t>T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</w:rPr>
        <w:t>p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</w:rPr>
        <w:t>Id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</w:rPr>
        <w:t>r</w:t>
      </w:r>
    </w:p>
    <w:p w:rsidR="0089018A" w:rsidRDefault="00FC0810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 no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d.</w:t>
      </w:r>
    </w:p>
    <w:p w:rsidR="0089018A" w:rsidRDefault="0089018A">
      <w:pPr>
        <w:spacing w:before="5" w:after="0" w:line="190" w:lineRule="exact"/>
        <w:rPr>
          <w:sz w:val="19"/>
          <w:szCs w:val="19"/>
        </w:rPr>
      </w:pPr>
    </w:p>
    <w:p w:rsidR="0089018A" w:rsidRDefault="00FC0810">
      <w:pPr>
        <w:spacing w:after="0" w:line="240" w:lineRule="auto"/>
        <w:ind w:left="415" w:right="51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r,</w:t>
      </w:r>
      <w:r>
        <w:rPr>
          <w:rFonts w:ascii="Open Sans" w:eastAsia="Open Sans" w:hAnsi="Open Sans" w:cs="Open Sans"/>
          <w:spacing w:val="5"/>
        </w:rPr>
        <w:t xml:space="preserve"> 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curr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but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 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7"/>
        </w:rPr>
        <w:t>X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1"/>
        </w:rPr>
        <w:t>ff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5"/>
        </w:rPr>
        <w:t>Z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8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s 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 xml:space="preserve">- </w:t>
      </w:r>
      <w:r>
        <w:rPr>
          <w:rFonts w:ascii="Open Sans" w:eastAsia="Open Sans" w:hAnsi="Open Sans" w:cs="Open Sans"/>
          <w:spacing w:val="5"/>
        </w:rPr>
        <w:t>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.</w:t>
      </w:r>
    </w:p>
    <w:p w:rsidR="0089018A" w:rsidRDefault="0089018A">
      <w:pPr>
        <w:spacing w:after="0"/>
        <w:sectPr w:rsidR="0089018A">
          <w:type w:val="continuous"/>
          <w:pgSz w:w="11920" w:h="16840"/>
          <w:pgMar w:top="1560" w:right="1320" w:bottom="280" w:left="1280" w:header="720" w:footer="720" w:gutter="0"/>
          <w:cols w:space="720"/>
        </w:sectPr>
      </w:pPr>
    </w:p>
    <w:p w:rsidR="0089018A" w:rsidRDefault="0089018A">
      <w:pPr>
        <w:spacing w:before="3" w:after="0" w:line="190" w:lineRule="exact"/>
        <w:rPr>
          <w:sz w:val="19"/>
          <w:szCs w:val="19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FC0810">
      <w:pPr>
        <w:spacing w:after="0" w:line="280" w:lineRule="exact"/>
        <w:ind w:left="15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p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5"/>
          <w:position w:val="-1"/>
        </w:rPr>
        <w:t>imi</w:t>
      </w:r>
      <w:r>
        <w:rPr>
          <w:rFonts w:ascii="Open Sans" w:eastAsia="Open Sans" w:hAnsi="Open Sans" w:cs="Open Sans"/>
          <w:spacing w:val="2"/>
          <w:position w:val="-1"/>
        </w:rPr>
        <w:t>z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5"/>
          <w:position w:val="-1"/>
        </w:rPr>
        <w:t>k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s</w:t>
      </w:r>
      <w:r>
        <w:rPr>
          <w:rFonts w:ascii="Open Sans" w:eastAsia="Open Sans" w:hAnsi="Open Sans" w:cs="Open Sans"/>
          <w:spacing w:val="2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ps</w:t>
      </w:r>
      <w:r>
        <w:rPr>
          <w:rFonts w:ascii="Open Sans" w:eastAsia="Open Sans" w:hAnsi="Open Sans" w:cs="Open Sans"/>
          <w:spacing w:val="1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p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-6"/>
          <w:position w:val="-1"/>
        </w:rPr>
        <w:t>w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se</w:t>
      </w:r>
      <w:r>
        <w:rPr>
          <w:rFonts w:ascii="Open Sans" w:eastAsia="Open Sans" w:hAnsi="Open Sans" w:cs="Open Sans"/>
          <w:spacing w:val="-5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but</w:t>
      </w:r>
      <w:r>
        <w:rPr>
          <w:rFonts w:ascii="Open Sans" w:eastAsia="Open Sans" w:hAnsi="Open Sans" w:cs="Open Sans"/>
          <w:spacing w:val="-3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no</w:t>
      </w:r>
      <w:r>
        <w:rPr>
          <w:rFonts w:ascii="Open Sans" w:eastAsia="Open Sans" w:hAnsi="Open Sans" w:cs="Open Sans"/>
          <w:spacing w:val="4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m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.</w:t>
      </w:r>
    </w:p>
    <w:p w:rsidR="0089018A" w:rsidRDefault="0089018A">
      <w:pPr>
        <w:spacing w:before="10" w:after="0" w:line="150" w:lineRule="exact"/>
        <w:rPr>
          <w:sz w:val="15"/>
          <w:szCs w:val="15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B315B1">
      <w:pPr>
        <w:spacing w:after="0" w:line="297" w:lineRule="exact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-675005</wp:posOffset>
                </wp:positionV>
                <wp:extent cx="5600700" cy="571500"/>
                <wp:effectExtent l="0" t="3175" r="0" b="0"/>
                <wp:wrapNone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571500"/>
                          <a:chOff x="1688" y="-1063"/>
                          <a:chExt cx="8820" cy="900"/>
                        </a:xfrm>
                      </wpg:grpSpPr>
                      <pic:pic xmlns:pic="http://schemas.openxmlformats.org/drawingml/2006/picture">
                        <pic:nvPicPr>
                          <pic:cNvPr id="2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5" y="-1056"/>
                            <a:ext cx="810" cy="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0" name="Group 28"/>
                        <wpg:cNvGrpSpPr>
                          <a:grpSpLocks/>
                        </wpg:cNvGrpSpPr>
                        <wpg:grpSpPr bwMode="auto">
                          <a:xfrm>
                            <a:off x="1695" y="-1056"/>
                            <a:ext cx="8782" cy="885"/>
                            <a:chOff x="1695" y="-1056"/>
                            <a:chExt cx="8782" cy="885"/>
                          </a:xfrm>
                        </wpg:grpSpPr>
                        <wps:wsp>
                          <wps:cNvPr id="31" name="Freeform 29"/>
                          <wps:cNvSpPr>
                            <a:spLocks/>
                          </wps:cNvSpPr>
                          <wps:spPr bwMode="auto">
                            <a:xfrm>
                              <a:off x="1695" y="-1056"/>
                              <a:ext cx="8782" cy="885"/>
                            </a:xfrm>
                            <a:custGeom>
                              <a:avLst/>
                              <a:gdLst>
                                <a:gd name="T0" fmla="+- 0 10410 1695"/>
                                <a:gd name="T1" fmla="*/ T0 w 8782"/>
                                <a:gd name="T2" fmla="+- 0 -1056 -1056"/>
                                <a:gd name="T3" fmla="*/ -1056 h 885"/>
                                <a:gd name="T4" fmla="+- 0 1777 1695"/>
                                <a:gd name="T5" fmla="*/ T4 w 8782"/>
                                <a:gd name="T6" fmla="+- 0 -1055 -1056"/>
                                <a:gd name="T7" fmla="*/ -1055 h 885"/>
                                <a:gd name="T8" fmla="+- 0 1719 1695"/>
                                <a:gd name="T9" fmla="*/ T8 w 8782"/>
                                <a:gd name="T10" fmla="+- 0 -1026 -1056"/>
                                <a:gd name="T11" fmla="*/ -1026 h 885"/>
                                <a:gd name="T12" fmla="+- 0 1695 1695"/>
                                <a:gd name="T13" fmla="*/ T12 w 8782"/>
                                <a:gd name="T14" fmla="+- 0 -966 -1056"/>
                                <a:gd name="T15" fmla="*/ -966 h 885"/>
                                <a:gd name="T16" fmla="+- 0 1695 1695"/>
                                <a:gd name="T17" fmla="*/ T16 w 8782"/>
                                <a:gd name="T18" fmla="+- 0 -252 -1056"/>
                                <a:gd name="T19" fmla="*/ -252 h 885"/>
                                <a:gd name="T20" fmla="+- 0 1724 1695"/>
                                <a:gd name="T21" fmla="*/ T20 w 8782"/>
                                <a:gd name="T22" fmla="+- 0 -194 -1056"/>
                                <a:gd name="T23" fmla="*/ -194 h 885"/>
                                <a:gd name="T24" fmla="+- 0 1785 1695"/>
                                <a:gd name="T25" fmla="*/ T24 w 8782"/>
                                <a:gd name="T26" fmla="+- 0 -171 -1056"/>
                                <a:gd name="T27" fmla="*/ -171 h 885"/>
                                <a:gd name="T28" fmla="+- 0 10418 1695"/>
                                <a:gd name="T29" fmla="*/ T28 w 8782"/>
                                <a:gd name="T30" fmla="+- 0 -171 -1056"/>
                                <a:gd name="T31" fmla="*/ -171 h 885"/>
                                <a:gd name="T32" fmla="+- 0 10440 1695"/>
                                <a:gd name="T33" fmla="*/ T32 w 8782"/>
                                <a:gd name="T34" fmla="+- 0 -176 -1056"/>
                                <a:gd name="T35" fmla="*/ -176 h 885"/>
                                <a:gd name="T36" fmla="+- 0 10460 1695"/>
                                <a:gd name="T37" fmla="*/ T36 w 8782"/>
                                <a:gd name="T38" fmla="+- 0 -186 -1056"/>
                                <a:gd name="T39" fmla="*/ -186 h 885"/>
                                <a:gd name="T40" fmla="+- 0 10476 1695"/>
                                <a:gd name="T41" fmla="*/ T40 w 8782"/>
                                <a:gd name="T42" fmla="+- 0 -200 -1056"/>
                                <a:gd name="T43" fmla="*/ -200 h 885"/>
                                <a:gd name="T44" fmla="+- 0 10477 1695"/>
                                <a:gd name="T45" fmla="*/ T44 w 8782"/>
                                <a:gd name="T46" fmla="+- 0 -201 -1056"/>
                                <a:gd name="T47" fmla="*/ -201 h 885"/>
                                <a:gd name="T48" fmla="+- 0 1779 1695"/>
                                <a:gd name="T49" fmla="*/ T48 w 8782"/>
                                <a:gd name="T50" fmla="+- 0 -201 -1056"/>
                                <a:gd name="T51" fmla="*/ -201 h 885"/>
                                <a:gd name="T52" fmla="+- 0 1758 1695"/>
                                <a:gd name="T53" fmla="*/ T52 w 8782"/>
                                <a:gd name="T54" fmla="+- 0 -207 -1056"/>
                                <a:gd name="T55" fmla="*/ -207 h 885"/>
                                <a:gd name="T56" fmla="+- 0 1741 1695"/>
                                <a:gd name="T57" fmla="*/ T56 w 8782"/>
                                <a:gd name="T58" fmla="+- 0 -220 -1056"/>
                                <a:gd name="T59" fmla="*/ -220 h 885"/>
                                <a:gd name="T60" fmla="+- 0 1729 1695"/>
                                <a:gd name="T61" fmla="*/ T60 w 8782"/>
                                <a:gd name="T62" fmla="+- 0 -239 -1056"/>
                                <a:gd name="T63" fmla="*/ -239 h 885"/>
                                <a:gd name="T64" fmla="+- 0 1725 1695"/>
                                <a:gd name="T65" fmla="*/ T64 w 8782"/>
                                <a:gd name="T66" fmla="+- 0 -261 -1056"/>
                                <a:gd name="T67" fmla="*/ -261 h 885"/>
                                <a:gd name="T68" fmla="+- 0 1725 1695"/>
                                <a:gd name="T69" fmla="*/ T68 w 8782"/>
                                <a:gd name="T70" fmla="+- 0 -971 -1056"/>
                                <a:gd name="T71" fmla="*/ -971 h 885"/>
                                <a:gd name="T72" fmla="+- 0 1731 1695"/>
                                <a:gd name="T73" fmla="*/ T72 w 8782"/>
                                <a:gd name="T74" fmla="+- 0 -993 -1056"/>
                                <a:gd name="T75" fmla="*/ -993 h 885"/>
                                <a:gd name="T76" fmla="+- 0 1744 1695"/>
                                <a:gd name="T77" fmla="*/ T76 w 8782"/>
                                <a:gd name="T78" fmla="+- 0 -1010 -1056"/>
                                <a:gd name="T79" fmla="*/ -1010 h 885"/>
                                <a:gd name="T80" fmla="+- 0 1763 1695"/>
                                <a:gd name="T81" fmla="*/ T80 w 8782"/>
                                <a:gd name="T82" fmla="+- 0 -1021 -1056"/>
                                <a:gd name="T83" fmla="*/ -1021 h 885"/>
                                <a:gd name="T84" fmla="+- 0 1785 1695"/>
                                <a:gd name="T85" fmla="*/ T84 w 8782"/>
                                <a:gd name="T86" fmla="+- 0 -1026 -1056"/>
                                <a:gd name="T87" fmla="*/ -1026 h 885"/>
                                <a:gd name="T88" fmla="+- 0 10476 1695"/>
                                <a:gd name="T89" fmla="*/ T88 w 8782"/>
                                <a:gd name="T90" fmla="+- 0 -1026 -1056"/>
                                <a:gd name="T91" fmla="*/ -1026 h 885"/>
                                <a:gd name="T92" fmla="+- 0 10471 1695"/>
                                <a:gd name="T93" fmla="*/ T92 w 8782"/>
                                <a:gd name="T94" fmla="+- 0 -1032 -1056"/>
                                <a:gd name="T95" fmla="*/ -1032 h 885"/>
                                <a:gd name="T96" fmla="+- 0 10453 1695"/>
                                <a:gd name="T97" fmla="*/ T96 w 8782"/>
                                <a:gd name="T98" fmla="+- 0 -1045 -1056"/>
                                <a:gd name="T99" fmla="*/ -1045 h 885"/>
                                <a:gd name="T100" fmla="+- 0 10433 1695"/>
                                <a:gd name="T101" fmla="*/ T100 w 8782"/>
                                <a:gd name="T102" fmla="+- 0 -1053 -1056"/>
                                <a:gd name="T103" fmla="*/ -1053 h 885"/>
                                <a:gd name="T104" fmla="+- 0 10410 1695"/>
                                <a:gd name="T105" fmla="*/ T104 w 8782"/>
                                <a:gd name="T106" fmla="+- 0 -1056 -1056"/>
                                <a:gd name="T107" fmla="*/ -1056 h 8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8782" h="885">
                                  <a:moveTo>
                                    <a:pt x="8715" y="0"/>
                                  </a:moveTo>
                                  <a:lnTo>
                                    <a:pt x="82" y="1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0" y="804"/>
                                  </a:lnTo>
                                  <a:lnTo>
                                    <a:pt x="29" y="862"/>
                                  </a:lnTo>
                                  <a:lnTo>
                                    <a:pt x="90" y="885"/>
                                  </a:lnTo>
                                  <a:lnTo>
                                    <a:pt x="8723" y="885"/>
                                  </a:lnTo>
                                  <a:lnTo>
                                    <a:pt x="8745" y="880"/>
                                  </a:lnTo>
                                  <a:lnTo>
                                    <a:pt x="8765" y="870"/>
                                  </a:lnTo>
                                  <a:lnTo>
                                    <a:pt x="8781" y="856"/>
                                  </a:lnTo>
                                  <a:lnTo>
                                    <a:pt x="8782" y="855"/>
                                  </a:lnTo>
                                  <a:lnTo>
                                    <a:pt x="84" y="855"/>
                                  </a:lnTo>
                                  <a:lnTo>
                                    <a:pt x="63" y="849"/>
                                  </a:lnTo>
                                  <a:lnTo>
                                    <a:pt x="46" y="836"/>
                                  </a:lnTo>
                                  <a:lnTo>
                                    <a:pt x="34" y="817"/>
                                  </a:lnTo>
                                  <a:lnTo>
                                    <a:pt x="30" y="795"/>
                                  </a:lnTo>
                                  <a:lnTo>
                                    <a:pt x="30" y="85"/>
                                  </a:lnTo>
                                  <a:lnTo>
                                    <a:pt x="36" y="63"/>
                                  </a:lnTo>
                                  <a:lnTo>
                                    <a:pt x="49" y="46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781" y="30"/>
                                  </a:lnTo>
                                  <a:lnTo>
                                    <a:pt x="8776" y="24"/>
                                  </a:lnTo>
                                  <a:lnTo>
                                    <a:pt x="8758" y="11"/>
                                  </a:lnTo>
                                  <a:lnTo>
                                    <a:pt x="8738" y="3"/>
                                  </a:lnTo>
                                  <a:lnTo>
                                    <a:pt x="8715" y="0"/>
                                  </a:lnTo>
                                </a:path>
                              </a:pathLst>
                            </a:custGeom>
                            <a:solidFill>
                              <a:srgbClr val="1AB6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6"/>
                        <wpg:cNvGrpSpPr>
                          <a:grpSpLocks/>
                        </wpg:cNvGrpSpPr>
                        <wpg:grpSpPr bwMode="auto">
                          <a:xfrm>
                            <a:off x="1785" y="-1026"/>
                            <a:ext cx="8715" cy="825"/>
                            <a:chOff x="1785" y="-1026"/>
                            <a:chExt cx="8715" cy="825"/>
                          </a:xfrm>
                        </wpg:grpSpPr>
                        <wps:wsp>
                          <wps:cNvPr id="33" name="Freeform 27"/>
                          <wps:cNvSpPr>
                            <a:spLocks/>
                          </wps:cNvSpPr>
                          <wps:spPr bwMode="auto">
                            <a:xfrm>
                              <a:off x="1785" y="-1026"/>
                              <a:ext cx="8715" cy="825"/>
                            </a:xfrm>
                            <a:custGeom>
                              <a:avLst/>
                              <a:gdLst>
                                <a:gd name="T0" fmla="+- 0 10476 1785"/>
                                <a:gd name="T1" fmla="*/ T0 w 8715"/>
                                <a:gd name="T2" fmla="+- 0 -1026 -1026"/>
                                <a:gd name="T3" fmla="*/ -1026 h 825"/>
                                <a:gd name="T4" fmla="+- 0 1785 1785"/>
                                <a:gd name="T5" fmla="*/ T4 w 8715"/>
                                <a:gd name="T6" fmla="+- 0 -1026 -1026"/>
                                <a:gd name="T7" fmla="*/ -1026 h 825"/>
                                <a:gd name="T8" fmla="+- 0 10416 1785"/>
                                <a:gd name="T9" fmla="*/ T8 w 8715"/>
                                <a:gd name="T10" fmla="+- 0 -1025 -1026"/>
                                <a:gd name="T11" fmla="*/ -1025 h 825"/>
                                <a:gd name="T12" fmla="+- 0 10437 1785"/>
                                <a:gd name="T13" fmla="*/ T12 w 8715"/>
                                <a:gd name="T14" fmla="+- 0 -1019 -1026"/>
                                <a:gd name="T15" fmla="*/ -1019 h 825"/>
                                <a:gd name="T16" fmla="+- 0 10454 1785"/>
                                <a:gd name="T17" fmla="*/ T16 w 8715"/>
                                <a:gd name="T18" fmla="+- 0 -1006 -1026"/>
                                <a:gd name="T19" fmla="*/ -1006 h 825"/>
                                <a:gd name="T20" fmla="+- 0 10466 1785"/>
                                <a:gd name="T21" fmla="*/ T20 w 8715"/>
                                <a:gd name="T22" fmla="+- 0 -988 -1026"/>
                                <a:gd name="T23" fmla="*/ -988 h 825"/>
                                <a:gd name="T24" fmla="+- 0 10470 1785"/>
                                <a:gd name="T25" fmla="*/ T24 w 8715"/>
                                <a:gd name="T26" fmla="+- 0 -966 -1026"/>
                                <a:gd name="T27" fmla="*/ -966 h 825"/>
                                <a:gd name="T28" fmla="+- 0 10470 1785"/>
                                <a:gd name="T29" fmla="*/ T28 w 8715"/>
                                <a:gd name="T30" fmla="+- 0 -255 -1026"/>
                                <a:gd name="T31" fmla="*/ -255 h 825"/>
                                <a:gd name="T32" fmla="+- 0 10464 1785"/>
                                <a:gd name="T33" fmla="*/ T32 w 8715"/>
                                <a:gd name="T34" fmla="+- 0 -234 -1026"/>
                                <a:gd name="T35" fmla="*/ -234 h 825"/>
                                <a:gd name="T36" fmla="+- 0 10451 1785"/>
                                <a:gd name="T37" fmla="*/ T36 w 8715"/>
                                <a:gd name="T38" fmla="+- 0 -216 -1026"/>
                                <a:gd name="T39" fmla="*/ -216 h 825"/>
                                <a:gd name="T40" fmla="+- 0 10432 1785"/>
                                <a:gd name="T41" fmla="*/ T40 w 8715"/>
                                <a:gd name="T42" fmla="+- 0 -205 -1026"/>
                                <a:gd name="T43" fmla="*/ -205 h 825"/>
                                <a:gd name="T44" fmla="+- 0 10410 1785"/>
                                <a:gd name="T45" fmla="*/ T44 w 8715"/>
                                <a:gd name="T46" fmla="+- 0 -201 -1026"/>
                                <a:gd name="T47" fmla="*/ -201 h 825"/>
                                <a:gd name="T48" fmla="+- 0 10477 1785"/>
                                <a:gd name="T49" fmla="*/ T48 w 8715"/>
                                <a:gd name="T50" fmla="+- 0 -201 -1026"/>
                                <a:gd name="T51" fmla="*/ -201 h 825"/>
                                <a:gd name="T52" fmla="+- 0 10489 1785"/>
                                <a:gd name="T53" fmla="*/ T52 w 8715"/>
                                <a:gd name="T54" fmla="+- 0 -218 -1026"/>
                                <a:gd name="T55" fmla="*/ -218 h 825"/>
                                <a:gd name="T56" fmla="+- 0 10497 1785"/>
                                <a:gd name="T57" fmla="*/ T56 w 8715"/>
                                <a:gd name="T58" fmla="+- 0 -238 -1026"/>
                                <a:gd name="T59" fmla="*/ -238 h 825"/>
                                <a:gd name="T60" fmla="+- 0 10500 1785"/>
                                <a:gd name="T61" fmla="*/ T60 w 8715"/>
                                <a:gd name="T62" fmla="+- 0 -261 -1026"/>
                                <a:gd name="T63" fmla="*/ -261 h 825"/>
                                <a:gd name="T64" fmla="+- 0 10500 1785"/>
                                <a:gd name="T65" fmla="*/ T64 w 8715"/>
                                <a:gd name="T66" fmla="+- 0 -974 -1026"/>
                                <a:gd name="T67" fmla="*/ -974 h 825"/>
                                <a:gd name="T68" fmla="+- 0 10495 1785"/>
                                <a:gd name="T69" fmla="*/ T68 w 8715"/>
                                <a:gd name="T70" fmla="+- 0 -996 -1026"/>
                                <a:gd name="T71" fmla="*/ -996 h 825"/>
                                <a:gd name="T72" fmla="+- 0 10485 1785"/>
                                <a:gd name="T73" fmla="*/ T72 w 8715"/>
                                <a:gd name="T74" fmla="+- 0 -1016 -1026"/>
                                <a:gd name="T75" fmla="*/ -1016 h 825"/>
                                <a:gd name="T76" fmla="+- 0 10476 1785"/>
                                <a:gd name="T77" fmla="*/ T76 w 8715"/>
                                <a:gd name="T78" fmla="+- 0 -1026 -1026"/>
                                <a:gd name="T79" fmla="*/ -1026 h 8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8715" h="825">
                                  <a:moveTo>
                                    <a:pt x="869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631" y="1"/>
                                  </a:lnTo>
                                  <a:lnTo>
                                    <a:pt x="8652" y="7"/>
                                  </a:lnTo>
                                  <a:lnTo>
                                    <a:pt x="8669" y="20"/>
                                  </a:lnTo>
                                  <a:lnTo>
                                    <a:pt x="8681" y="38"/>
                                  </a:lnTo>
                                  <a:lnTo>
                                    <a:pt x="8685" y="60"/>
                                  </a:lnTo>
                                  <a:lnTo>
                                    <a:pt x="8685" y="771"/>
                                  </a:lnTo>
                                  <a:lnTo>
                                    <a:pt x="8679" y="792"/>
                                  </a:lnTo>
                                  <a:lnTo>
                                    <a:pt x="8666" y="810"/>
                                  </a:lnTo>
                                  <a:lnTo>
                                    <a:pt x="8647" y="821"/>
                                  </a:lnTo>
                                  <a:lnTo>
                                    <a:pt x="8625" y="825"/>
                                  </a:lnTo>
                                  <a:lnTo>
                                    <a:pt x="8692" y="825"/>
                                  </a:lnTo>
                                  <a:lnTo>
                                    <a:pt x="8704" y="808"/>
                                  </a:lnTo>
                                  <a:lnTo>
                                    <a:pt x="8712" y="788"/>
                                  </a:lnTo>
                                  <a:lnTo>
                                    <a:pt x="8715" y="765"/>
                                  </a:lnTo>
                                  <a:lnTo>
                                    <a:pt x="8715" y="52"/>
                                  </a:lnTo>
                                  <a:lnTo>
                                    <a:pt x="8710" y="30"/>
                                  </a:lnTo>
                                  <a:lnTo>
                                    <a:pt x="8700" y="10"/>
                                  </a:lnTo>
                                  <a:lnTo>
                                    <a:pt x="8691" y="0"/>
                                  </a:lnTo>
                                </a:path>
                              </a:pathLst>
                            </a:custGeom>
                            <a:solidFill>
                              <a:srgbClr val="1AB6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72922" id="Group 25" o:spid="_x0000_s1026" style="position:absolute;margin-left:84.4pt;margin-top:-53.15pt;width:441pt;height:45pt;z-index:-251663872;mso-position-horizontal-relative:page" coordorigin="1688,-1063" coordsize="8820,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">
                <v:shape id="Picture 30" o:spid="_x0000_s1027" type="#_x0000_t75" style="position:absolute;left:1695;top:-1056;width:8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">
                  <v:imagedata r:id="rId10" o:title=""/>
                </v:shape>
                <v:group id="Group 28" o:spid="_x0000_s1028" style="position:absolute;left:1695;top:-1056;width:8782;height:885" coordorigin="1695,-1056" coordsize="878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9" o:spid="_x0000_s1029" style="position:absolute;left:1695;top:-1056;width:8782;height:885;visibility:visible;mso-wrap-style:square;v-text-anchor:top" coordsize="878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" path="m8715,l82,1,24,30,,90,,804r29,58l90,885r8633,l8745,880r20,-10l8781,856r1,-1l84,855,63,849,46,836,34,817,30,795,30,85,36,63,49,46,68,35,90,30r8691,l8776,24,8758,11,8738,3,8715,e" fillcolor="#1ab654" stroked="f">
                    <v:path arrowok="t" o:connecttype="custom" o:connectlocs="8715,-1056;82,-1055;24,-1026;0,-966;0,-252;29,-194;90,-171;8723,-171;8745,-176;8765,-186;8781,-200;8782,-201;84,-201;63,-207;46,-220;34,-239;30,-261;30,-971;36,-993;49,-1010;68,-1021;90,-1026;8781,-1026;8776,-1032;8758,-1045;8738,-1053;8715,-1056" o:connectangles="0,0,0,0,0,0,0,0,0,0,0,0,0,0,0,0,0,0,0,0,0,0,0,0,0,0,0"/>
                  </v:shape>
                </v:group>
                <v:group id="Group 26" o:spid="_x0000_s1030" style="position:absolute;left:1785;top:-1026;width:8715;height:825" coordorigin="1785,-1026" coordsize="8715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27" o:spid="_x0000_s1031" style="position:absolute;left:1785;top:-1026;width:8715;height:825;visibility:visible;mso-wrap-style:square;v-text-anchor:top" coordsize="8715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" path="m8691,l,,8631,1r21,6l8669,20r12,18l8685,60r,711l8679,792r-13,18l8647,821r-22,4l8692,825r12,-17l8712,788r3,-23l8715,52r-5,-22l8700,10,8691,e" fillcolor="#1ab654" stroked="f">
                    <v:path arrowok="t" o:connecttype="custom" o:connectlocs="8691,-1026;0,-1026;8631,-1025;8652,-1019;8669,-1006;8681,-988;8685,-966;8685,-255;8679,-234;8666,-216;8647,-205;8625,-201;8692,-201;8704,-218;8712,-238;8715,-261;8715,-974;8710,-996;8700,-1016;8691,-1026" o:connectangles="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bidi="he-IL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72390</wp:posOffset>
            </wp:positionV>
            <wp:extent cx="57150" cy="57150"/>
            <wp:effectExtent l="0" t="0" r="0" b="0"/>
            <wp:wrapNone/>
            <wp:docPr id="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b/>
          <w:bCs/>
          <w:spacing w:val="-7"/>
          <w:position w:val="1"/>
        </w:rPr>
        <w:t>T</w:t>
      </w:r>
      <w:r w:rsidR="00FC0810"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 w:rsidR="00FC0810"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 w:rsidR="00FC0810">
        <w:rPr>
          <w:rFonts w:ascii="Open Sans" w:eastAsia="Open Sans" w:hAnsi="Open Sans" w:cs="Open Sans"/>
          <w:b/>
          <w:bCs/>
          <w:position w:val="1"/>
        </w:rPr>
        <w:t>p</w:t>
      </w:r>
      <w:r w:rsidR="00FC0810">
        <w:rPr>
          <w:rFonts w:ascii="Open Sans" w:eastAsia="Open Sans" w:hAnsi="Open Sans" w:cs="Open Sans"/>
          <w:b/>
          <w:bCs/>
          <w:spacing w:val="-2"/>
          <w:position w:val="1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4"/>
          <w:position w:val="1"/>
        </w:rPr>
        <w:t>s</w:t>
      </w:r>
      <w:r w:rsidR="00FC0810"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 w:rsidR="00FC0810">
        <w:rPr>
          <w:rFonts w:ascii="Open Sans" w:eastAsia="Open Sans" w:hAnsi="Open Sans" w:cs="Open Sans"/>
          <w:b/>
          <w:bCs/>
          <w:spacing w:val="2"/>
          <w:position w:val="1"/>
        </w:rPr>
        <w:t>a</w:t>
      </w:r>
      <w:r w:rsidR="00FC0810"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 w:rsidR="00FC0810">
        <w:rPr>
          <w:rFonts w:ascii="Open Sans" w:eastAsia="Open Sans" w:hAnsi="Open Sans" w:cs="Open Sans"/>
          <w:b/>
          <w:bCs/>
          <w:position w:val="1"/>
        </w:rPr>
        <w:t>t</w:t>
      </w:r>
      <w:r w:rsidR="00FC0810">
        <w:rPr>
          <w:rFonts w:ascii="Open Sans" w:eastAsia="Open Sans" w:hAnsi="Open Sans" w:cs="Open Sans"/>
          <w:b/>
          <w:bCs/>
          <w:spacing w:val="-3"/>
          <w:position w:val="1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5"/>
          <w:position w:val="1"/>
        </w:rPr>
        <w:t>t</w:t>
      </w:r>
      <w:r w:rsidR="00FC0810"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 w:rsidR="00FC0810">
        <w:rPr>
          <w:rFonts w:ascii="Open Sans" w:eastAsia="Open Sans" w:hAnsi="Open Sans" w:cs="Open Sans"/>
          <w:b/>
          <w:bCs/>
          <w:spacing w:val="-6"/>
          <w:position w:val="1"/>
        </w:rPr>
        <w:t>m</w:t>
      </w:r>
      <w:r w:rsidR="00FC0810">
        <w:rPr>
          <w:rFonts w:ascii="Open Sans" w:eastAsia="Open Sans" w:hAnsi="Open Sans" w:cs="Open Sans"/>
          <w:b/>
          <w:bCs/>
          <w:position w:val="1"/>
        </w:rPr>
        <w:t>e</w:t>
      </w:r>
      <w:r w:rsidR="00FC0810">
        <w:rPr>
          <w:rFonts w:ascii="Open Sans" w:eastAsia="Open Sans" w:hAnsi="Open Sans" w:cs="Open Sans"/>
          <w:b/>
          <w:bCs/>
          <w:spacing w:val="5"/>
          <w:position w:val="1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4"/>
          <w:position w:val="1"/>
        </w:rPr>
        <w:t>s</w:t>
      </w:r>
      <w:r w:rsidR="00FC0810"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 w:rsidR="00FC0810">
        <w:rPr>
          <w:rFonts w:ascii="Open Sans" w:eastAsia="Open Sans" w:hAnsi="Open Sans" w:cs="Open Sans"/>
          <w:b/>
          <w:bCs/>
          <w:spacing w:val="-6"/>
          <w:position w:val="1"/>
        </w:rPr>
        <w:t>m</w:t>
      </w:r>
      <w:r w:rsidR="00FC0810">
        <w:rPr>
          <w:rFonts w:ascii="Open Sans" w:eastAsia="Open Sans" w:hAnsi="Open Sans" w:cs="Open Sans"/>
          <w:b/>
          <w:bCs/>
          <w:spacing w:val="-7"/>
          <w:position w:val="1"/>
        </w:rPr>
        <w:t>il</w:t>
      </w:r>
      <w:r w:rsidR="00FC0810">
        <w:rPr>
          <w:rFonts w:ascii="Open Sans" w:eastAsia="Open Sans" w:hAnsi="Open Sans" w:cs="Open Sans"/>
          <w:b/>
          <w:bCs/>
          <w:spacing w:val="2"/>
          <w:position w:val="1"/>
        </w:rPr>
        <w:t>a</w:t>
      </w:r>
      <w:r w:rsidR="00FC0810">
        <w:rPr>
          <w:rFonts w:ascii="Open Sans" w:eastAsia="Open Sans" w:hAnsi="Open Sans" w:cs="Open Sans"/>
          <w:b/>
          <w:bCs/>
          <w:spacing w:val="5"/>
          <w:position w:val="1"/>
        </w:rPr>
        <w:t>r</w:t>
      </w:r>
      <w:r w:rsidR="00FC0810">
        <w:rPr>
          <w:rFonts w:ascii="Open Sans" w:eastAsia="Open Sans" w:hAnsi="Open Sans" w:cs="Open Sans"/>
          <w:b/>
          <w:bCs/>
          <w:spacing w:val="-7"/>
          <w:position w:val="1"/>
        </w:rPr>
        <w:t>i</w:t>
      </w:r>
      <w:r w:rsidR="00FC0810">
        <w:rPr>
          <w:rFonts w:ascii="Open Sans" w:eastAsia="Open Sans" w:hAnsi="Open Sans" w:cs="Open Sans"/>
          <w:b/>
          <w:bCs/>
          <w:spacing w:val="-5"/>
          <w:position w:val="1"/>
        </w:rPr>
        <w:t>ty</w:t>
      </w:r>
      <w:r w:rsidR="00FC0810">
        <w:rPr>
          <w:rFonts w:ascii="Open Sans" w:eastAsia="Open Sans" w:hAnsi="Open Sans" w:cs="Open Sans"/>
          <w:position w:val="1"/>
        </w:rPr>
        <w:t>:</w:t>
      </w:r>
      <w:r w:rsidR="00FC0810">
        <w:rPr>
          <w:rFonts w:ascii="Open Sans" w:eastAsia="Open Sans" w:hAnsi="Open Sans" w:cs="Open Sans"/>
          <w:spacing w:val="1"/>
          <w:position w:val="1"/>
        </w:rPr>
        <w:t xml:space="preserve"> </w:t>
      </w:r>
      <w:r w:rsidR="00FC0810">
        <w:rPr>
          <w:rFonts w:ascii="Open Sans" w:eastAsia="Open Sans" w:hAnsi="Open Sans" w:cs="Open Sans"/>
          <w:spacing w:val="-2"/>
          <w:position w:val="1"/>
        </w:rPr>
        <w:t>T</w:t>
      </w:r>
      <w:r w:rsidR="00FC0810">
        <w:rPr>
          <w:rFonts w:ascii="Open Sans" w:eastAsia="Open Sans" w:hAnsi="Open Sans" w:cs="Open Sans"/>
          <w:position w:val="1"/>
        </w:rPr>
        <w:t>r</w:t>
      </w:r>
      <w:r w:rsidR="00FC0810">
        <w:rPr>
          <w:rFonts w:ascii="Open Sans" w:eastAsia="Open Sans" w:hAnsi="Open Sans" w:cs="Open Sans"/>
          <w:spacing w:val="5"/>
          <w:position w:val="1"/>
        </w:rPr>
        <w:t>i</w:t>
      </w:r>
      <w:r w:rsidR="00FC0810">
        <w:rPr>
          <w:rFonts w:ascii="Open Sans" w:eastAsia="Open Sans" w:hAnsi="Open Sans" w:cs="Open Sans"/>
          <w:position w:val="1"/>
        </w:rPr>
        <w:t>p</w:t>
      </w:r>
      <w:r w:rsidR="00FC0810">
        <w:rPr>
          <w:rFonts w:ascii="Open Sans" w:eastAsia="Open Sans" w:hAnsi="Open Sans" w:cs="Open Sans"/>
          <w:spacing w:val="1"/>
          <w:position w:val="1"/>
        </w:rPr>
        <w:t xml:space="preserve"> </w:t>
      </w:r>
      <w:r w:rsidR="00FC0810">
        <w:rPr>
          <w:rFonts w:ascii="Open Sans" w:eastAsia="Open Sans" w:hAnsi="Open Sans" w:cs="Open Sans"/>
          <w:position w:val="1"/>
        </w:rPr>
        <w:t>s</w:t>
      </w:r>
      <w:r w:rsidR="00FC0810">
        <w:rPr>
          <w:rFonts w:ascii="Open Sans" w:eastAsia="Open Sans" w:hAnsi="Open Sans" w:cs="Open Sans"/>
          <w:spacing w:val="-3"/>
          <w:position w:val="1"/>
        </w:rPr>
        <w:t>t</w:t>
      </w:r>
      <w:r w:rsidR="00FC0810">
        <w:rPr>
          <w:rFonts w:ascii="Open Sans" w:eastAsia="Open Sans" w:hAnsi="Open Sans" w:cs="Open Sans"/>
          <w:spacing w:val="-2"/>
          <w:position w:val="1"/>
        </w:rPr>
        <w:t>a</w:t>
      </w:r>
      <w:r w:rsidR="00FC0810">
        <w:rPr>
          <w:rFonts w:ascii="Open Sans" w:eastAsia="Open Sans" w:hAnsi="Open Sans" w:cs="Open Sans"/>
          <w:position w:val="1"/>
        </w:rPr>
        <w:t xml:space="preserve">rt </w:t>
      </w:r>
      <w:r w:rsidR="00FC0810">
        <w:rPr>
          <w:rFonts w:ascii="Open Sans" w:eastAsia="Open Sans" w:hAnsi="Open Sans" w:cs="Open Sans"/>
          <w:spacing w:val="-3"/>
          <w:position w:val="1"/>
        </w:rPr>
        <w:t>t</w:t>
      </w:r>
      <w:r w:rsidR="00FC0810">
        <w:rPr>
          <w:rFonts w:ascii="Open Sans" w:eastAsia="Open Sans" w:hAnsi="Open Sans" w:cs="Open Sans"/>
          <w:spacing w:val="5"/>
          <w:position w:val="1"/>
        </w:rPr>
        <w:t>im</w:t>
      </w:r>
      <w:r w:rsidR="00FC0810">
        <w:rPr>
          <w:rFonts w:ascii="Open Sans" w:eastAsia="Open Sans" w:hAnsi="Open Sans" w:cs="Open Sans"/>
          <w:spacing w:val="-3"/>
          <w:position w:val="1"/>
        </w:rPr>
        <w:t>e</w:t>
      </w:r>
      <w:r w:rsidR="00FC0810">
        <w:rPr>
          <w:rFonts w:ascii="Open Sans" w:eastAsia="Open Sans" w:hAnsi="Open Sans" w:cs="Open Sans"/>
          <w:position w:val="1"/>
        </w:rPr>
        <w:t>s</w:t>
      </w:r>
      <w:r w:rsidR="00FC0810">
        <w:rPr>
          <w:rFonts w:ascii="Open Sans" w:eastAsia="Open Sans" w:hAnsi="Open Sans" w:cs="Open Sans"/>
          <w:spacing w:val="2"/>
          <w:position w:val="1"/>
        </w:rPr>
        <w:t xml:space="preserve"> </w:t>
      </w:r>
      <w:r w:rsidR="00FC0810">
        <w:rPr>
          <w:rFonts w:ascii="Open Sans" w:eastAsia="Open Sans" w:hAnsi="Open Sans" w:cs="Open Sans"/>
          <w:spacing w:val="-2"/>
          <w:position w:val="1"/>
        </w:rPr>
        <w:t>a</w:t>
      </w:r>
      <w:r w:rsidR="00FC0810">
        <w:rPr>
          <w:rFonts w:ascii="Open Sans" w:eastAsia="Open Sans" w:hAnsi="Open Sans" w:cs="Open Sans"/>
          <w:position w:val="1"/>
        </w:rPr>
        <w:t>re</w:t>
      </w:r>
      <w:r w:rsidR="00FC0810">
        <w:rPr>
          <w:rFonts w:ascii="Open Sans" w:eastAsia="Open Sans" w:hAnsi="Open Sans" w:cs="Open Sans"/>
          <w:spacing w:val="-1"/>
          <w:position w:val="1"/>
        </w:rPr>
        <w:t xml:space="preserve"> </w:t>
      </w:r>
      <w:r w:rsidR="00FC0810">
        <w:rPr>
          <w:rFonts w:ascii="Open Sans" w:eastAsia="Open Sans" w:hAnsi="Open Sans" w:cs="Open Sans"/>
          <w:position w:val="1"/>
        </w:rPr>
        <w:t>subs</w:t>
      </w:r>
      <w:r w:rsidR="00FC0810">
        <w:rPr>
          <w:rFonts w:ascii="Open Sans" w:eastAsia="Open Sans" w:hAnsi="Open Sans" w:cs="Open Sans"/>
          <w:spacing w:val="-3"/>
          <w:position w:val="1"/>
        </w:rPr>
        <w:t>t</w:t>
      </w:r>
      <w:r w:rsidR="00FC0810">
        <w:rPr>
          <w:rFonts w:ascii="Open Sans" w:eastAsia="Open Sans" w:hAnsi="Open Sans" w:cs="Open Sans"/>
          <w:spacing w:val="-2"/>
          <w:position w:val="1"/>
        </w:rPr>
        <w:t>a</w:t>
      </w:r>
      <w:r w:rsidR="00FC0810">
        <w:rPr>
          <w:rFonts w:ascii="Open Sans" w:eastAsia="Open Sans" w:hAnsi="Open Sans" w:cs="Open Sans"/>
          <w:position w:val="1"/>
        </w:rPr>
        <w:t>n</w:t>
      </w:r>
      <w:r w:rsidR="00FC0810">
        <w:rPr>
          <w:rFonts w:ascii="Open Sans" w:eastAsia="Open Sans" w:hAnsi="Open Sans" w:cs="Open Sans"/>
          <w:spacing w:val="-3"/>
          <w:position w:val="1"/>
        </w:rPr>
        <w:t>t</w:t>
      </w:r>
      <w:r w:rsidR="00FC0810">
        <w:rPr>
          <w:rFonts w:ascii="Open Sans" w:eastAsia="Open Sans" w:hAnsi="Open Sans" w:cs="Open Sans"/>
          <w:spacing w:val="5"/>
          <w:position w:val="1"/>
        </w:rPr>
        <w:t>i</w:t>
      </w:r>
      <w:r w:rsidR="00FC0810">
        <w:rPr>
          <w:rFonts w:ascii="Open Sans" w:eastAsia="Open Sans" w:hAnsi="Open Sans" w:cs="Open Sans"/>
          <w:spacing w:val="-2"/>
          <w:position w:val="1"/>
        </w:rPr>
        <w:t>a</w:t>
      </w:r>
      <w:r w:rsidR="00FC0810">
        <w:rPr>
          <w:rFonts w:ascii="Open Sans" w:eastAsia="Open Sans" w:hAnsi="Open Sans" w:cs="Open Sans"/>
          <w:spacing w:val="5"/>
          <w:position w:val="1"/>
        </w:rPr>
        <w:t>ll</w:t>
      </w:r>
      <w:r w:rsidR="00FC0810">
        <w:rPr>
          <w:rFonts w:ascii="Open Sans" w:eastAsia="Open Sans" w:hAnsi="Open Sans" w:cs="Open Sans"/>
          <w:position w:val="1"/>
        </w:rPr>
        <w:t>y</w:t>
      </w:r>
      <w:r w:rsidR="00FC0810">
        <w:rPr>
          <w:rFonts w:ascii="Open Sans" w:eastAsia="Open Sans" w:hAnsi="Open Sans" w:cs="Open Sans"/>
          <w:spacing w:val="-10"/>
          <w:position w:val="1"/>
        </w:rPr>
        <w:t xml:space="preserve"> </w:t>
      </w:r>
      <w:r w:rsidR="00FC0810">
        <w:rPr>
          <w:rFonts w:ascii="Open Sans" w:eastAsia="Open Sans" w:hAnsi="Open Sans" w:cs="Open Sans"/>
          <w:spacing w:val="5"/>
          <w:position w:val="1"/>
        </w:rPr>
        <w:t>m</w:t>
      </w:r>
      <w:r w:rsidR="00FC0810">
        <w:rPr>
          <w:rFonts w:ascii="Open Sans" w:eastAsia="Open Sans" w:hAnsi="Open Sans" w:cs="Open Sans"/>
          <w:spacing w:val="-2"/>
          <w:position w:val="1"/>
        </w:rPr>
        <w:t>a</w:t>
      </w:r>
      <w:r w:rsidR="00FC0810">
        <w:rPr>
          <w:rFonts w:ascii="Open Sans" w:eastAsia="Open Sans" w:hAnsi="Open Sans" w:cs="Open Sans"/>
          <w:spacing w:val="5"/>
          <w:position w:val="1"/>
        </w:rPr>
        <w:t>i</w:t>
      </w:r>
      <w:r w:rsidR="00FC0810">
        <w:rPr>
          <w:rFonts w:ascii="Open Sans" w:eastAsia="Open Sans" w:hAnsi="Open Sans" w:cs="Open Sans"/>
          <w:position w:val="1"/>
        </w:rPr>
        <w:t>n</w:t>
      </w:r>
      <w:r w:rsidR="00FC0810">
        <w:rPr>
          <w:rFonts w:ascii="Open Sans" w:eastAsia="Open Sans" w:hAnsi="Open Sans" w:cs="Open Sans"/>
          <w:spacing w:val="-3"/>
          <w:position w:val="1"/>
        </w:rPr>
        <w:t>t</w:t>
      </w:r>
      <w:r w:rsidR="00FC0810">
        <w:rPr>
          <w:rFonts w:ascii="Open Sans" w:eastAsia="Open Sans" w:hAnsi="Open Sans" w:cs="Open Sans"/>
          <w:spacing w:val="-2"/>
          <w:position w:val="1"/>
        </w:rPr>
        <w:t>a</w:t>
      </w:r>
      <w:r w:rsidR="00FC0810">
        <w:rPr>
          <w:rFonts w:ascii="Open Sans" w:eastAsia="Open Sans" w:hAnsi="Open Sans" w:cs="Open Sans"/>
          <w:spacing w:val="5"/>
          <w:position w:val="1"/>
        </w:rPr>
        <w:t>i</w:t>
      </w:r>
      <w:r w:rsidR="00FC0810">
        <w:rPr>
          <w:rFonts w:ascii="Open Sans" w:eastAsia="Open Sans" w:hAnsi="Open Sans" w:cs="Open Sans"/>
          <w:position w:val="1"/>
        </w:rPr>
        <w:t>n</w:t>
      </w:r>
      <w:r w:rsidR="00FC0810">
        <w:rPr>
          <w:rFonts w:ascii="Open Sans" w:eastAsia="Open Sans" w:hAnsi="Open Sans" w:cs="Open Sans"/>
          <w:spacing w:val="-3"/>
          <w:position w:val="1"/>
        </w:rPr>
        <w:t>e</w:t>
      </w:r>
      <w:r w:rsidR="00FC0810">
        <w:rPr>
          <w:rFonts w:ascii="Open Sans" w:eastAsia="Open Sans" w:hAnsi="Open Sans" w:cs="Open Sans"/>
          <w:position w:val="1"/>
        </w:rPr>
        <w:t>d.</w:t>
      </w:r>
    </w:p>
    <w:p w:rsidR="0089018A" w:rsidRDefault="00FC0810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ill</w:t>
      </w:r>
      <w:r>
        <w:rPr>
          <w:rFonts w:ascii="Open Sans" w:eastAsia="Open Sans" w:hAnsi="Open Sans" w:cs="Open Sans"/>
        </w:rPr>
        <w:t>us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</w:rPr>
        <w:t>upp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se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-</w:t>
      </w:r>
    </w:p>
    <w:p w:rsidR="0089018A" w:rsidRDefault="00FC0810">
      <w:pPr>
        <w:spacing w:before="30" w:after="0" w:line="240" w:lineRule="auto"/>
        <w:ind w:left="10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1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curr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</w:p>
    <w:p w:rsidR="0089018A" w:rsidRDefault="00FC0810">
      <w:pPr>
        <w:spacing w:before="75" w:after="0" w:line="240" w:lineRule="auto"/>
        <w:ind w:left="10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2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Y 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3</w:t>
      </w:r>
      <w:r>
        <w:rPr>
          <w:rFonts w:ascii="Open Sans" w:eastAsia="Open Sans" w:hAnsi="Open Sans" w:cs="Open Sans"/>
        </w:rPr>
        <w:t>0</w:t>
      </w:r>
    </w:p>
    <w:p w:rsidR="0089018A" w:rsidRDefault="00FC0810">
      <w:pPr>
        <w:spacing w:before="75" w:after="0" w:line="240" w:lineRule="auto"/>
        <w:ind w:left="1015" w:right="24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3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rt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1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mi</w:t>
      </w:r>
      <w:r>
        <w:rPr>
          <w:rFonts w:ascii="Open Sans" w:eastAsia="Open Sans" w:hAnsi="Open Sans" w:cs="Open Sans"/>
        </w:rPr>
        <w:t>nu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 xml:space="preserve">s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be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4"/>
        </w:rPr>
        <w:t>l</w:t>
      </w:r>
      <w:r>
        <w:rPr>
          <w:rFonts w:ascii="Open Sans" w:eastAsia="Open Sans" w:hAnsi="Open Sans" w:cs="Open Sans"/>
        </w:rPr>
        <w:t xml:space="preserve">-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ins w:id="8" w:author="Meital Waltman" w:date="2016-09-08T11:58:00Z">
        <w:r w:rsidR="00F94BB6">
          <w:rPr>
            <w:rFonts w:ascii="Open Sans" w:eastAsia="Open Sans" w:hAnsi="Open Sans" w:cs="Open Sans"/>
          </w:rPr>
          <w:t xml:space="preserve"> of</w:t>
        </w:r>
      </w:ins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</w:p>
    <w:p w:rsidR="0089018A" w:rsidRDefault="00FC0810">
      <w:pPr>
        <w:spacing w:before="75" w:after="0" w:line="240" w:lineRule="auto"/>
        <w:ind w:left="1015" w:right="14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4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7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qu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I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6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 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no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2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nd no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4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 xml:space="preserve">e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Y</w:t>
      </w:r>
      <w:r>
        <w:rPr>
          <w:rFonts w:ascii="Open Sans" w:eastAsia="Open Sans" w:hAnsi="Open Sans" w:cs="Open Sans"/>
        </w:rPr>
        <w:t>.</w:t>
      </w:r>
    </w:p>
    <w:p w:rsidR="0089018A" w:rsidRDefault="00FC0810">
      <w:pPr>
        <w:spacing w:before="75" w:after="0" w:line="240" w:lineRule="auto"/>
        <w:ind w:left="1015" w:right="26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5</w:t>
      </w:r>
      <w:r>
        <w:rPr>
          <w:rFonts w:ascii="Open Sans" w:eastAsia="Open Sans" w:hAnsi="Open Sans" w:cs="Open Sans"/>
        </w:rPr>
        <w:t>.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A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i/>
          <w:spacing w:val="7"/>
        </w:rPr>
        <w:t>w</w:t>
      </w:r>
      <w:r>
        <w:rPr>
          <w:rFonts w:ascii="Open Sans" w:eastAsia="Open Sans" w:hAnsi="Open Sans" w:cs="Open Sans"/>
          <w:i/>
          <w:spacing w:val="4"/>
        </w:rPr>
        <w:t>il</w:t>
      </w:r>
      <w:r>
        <w:rPr>
          <w:rFonts w:ascii="Open Sans" w:eastAsia="Open Sans" w:hAnsi="Open Sans" w:cs="Open Sans"/>
          <w:i/>
        </w:rPr>
        <w:t>l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-7"/>
        </w:rPr>
        <w:t>b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1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3"/>
        </w:rPr>
        <w:t>m</w:t>
      </w:r>
      <w:r>
        <w:rPr>
          <w:rFonts w:ascii="Open Sans" w:eastAsia="Open Sans" w:hAnsi="Open Sans" w:cs="Open Sans"/>
          <w:i/>
          <w:spacing w:val="-7"/>
        </w:rPr>
        <w:t>p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</w:rPr>
        <w:t>d</w:t>
      </w:r>
      <w:r>
        <w:rPr>
          <w:rFonts w:ascii="Open Sans" w:eastAsia="Open Sans" w:hAnsi="Open Sans" w:cs="Open Sans"/>
          <w:i/>
          <w:spacing w:val="-5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ccur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 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w</w:t>
      </w:r>
      <w:r>
        <w:rPr>
          <w:rFonts w:ascii="Open Sans" w:eastAsia="Open Sans" w:hAnsi="Open Sans" w:cs="Open Sans"/>
          <w:spacing w:val="-6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:</w:t>
      </w:r>
    </w:p>
    <w:p w:rsidR="0089018A" w:rsidRDefault="0089018A">
      <w:pPr>
        <w:spacing w:after="0" w:line="150" w:lineRule="exact"/>
        <w:rPr>
          <w:sz w:val="15"/>
          <w:szCs w:val="15"/>
        </w:rPr>
      </w:pPr>
    </w:p>
    <w:p w:rsidR="0089018A" w:rsidRDefault="00FC081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r>
        <w:rPr>
          <w:rFonts w:ascii="Times New Roman" w:eastAsia="Times New Roman" w:hAnsi="Times New Roman" w:cs="Times New Roman"/>
          <w:spacing w:val="5"/>
          <w:w w:val="153"/>
          <w:sz w:val="15"/>
          <w:szCs w:val="15"/>
        </w:rPr>
        <w:t>n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w w:val="99"/>
        </w:rPr>
        <w:t>h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</w:p>
    <w:p w:rsidR="0089018A" w:rsidRDefault="00FC081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Y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sch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</w:p>
    <w:p w:rsidR="0089018A" w:rsidRDefault="0089018A">
      <w:pPr>
        <w:spacing w:before="5" w:after="0" w:line="190" w:lineRule="exact"/>
        <w:rPr>
          <w:sz w:val="19"/>
          <w:szCs w:val="19"/>
        </w:rPr>
      </w:pPr>
    </w:p>
    <w:p w:rsidR="0089018A" w:rsidRDefault="00FC081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r>
        <w:rPr>
          <w:rFonts w:ascii="Times New Roman" w:eastAsia="Times New Roman" w:hAnsi="Times New Roman" w:cs="Times New Roman"/>
          <w:spacing w:val="5"/>
          <w:w w:val="153"/>
          <w:sz w:val="15"/>
          <w:szCs w:val="15"/>
        </w:rPr>
        <w:t>n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w w:val="99"/>
        </w:rPr>
        <w:t>h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f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ll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</w:p>
    <w:p w:rsidR="0089018A" w:rsidRDefault="00FC0810">
      <w:pPr>
        <w:spacing w:after="0" w:line="240" w:lineRule="auto"/>
        <w:ind w:left="16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Y but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li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2</w:t>
      </w:r>
      <w:r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6"/>
        </w:rPr>
        <w:t>09</w:t>
      </w:r>
      <w:r>
        <w:rPr>
          <w:rFonts w:ascii="Open Sans" w:eastAsia="Open Sans" w:hAnsi="Open Sans" w:cs="Open Sans"/>
          <w:spacing w:val="1"/>
        </w:rPr>
        <w:t>:</w:t>
      </w:r>
      <w:r>
        <w:rPr>
          <w:rFonts w:ascii="Open Sans" w:eastAsia="Open Sans" w:hAnsi="Open Sans" w:cs="Open Sans"/>
          <w:spacing w:val="-6"/>
        </w:rPr>
        <w:t>4</w:t>
      </w:r>
      <w:r>
        <w:rPr>
          <w:rFonts w:ascii="Open Sans" w:eastAsia="Open Sans" w:hAnsi="Open Sans" w:cs="Open Sans"/>
        </w:rPr>
        <w:t>0</w:t>
      </w:r>
    </w:p>
    <w:p w:rsidR="0089018A" w:rsidRDefault="0089018A">
      <w:pPr>
        <w:spacing w:after="0" w:line="240" w:lineRule="exact"/>
        <w:rPr>
          <w:sz w:val="24"/>
          <w:szCs w:val="24"/>
        </w:rPr>
      </w:pPr>
    </w:p>
    <w:p w:rsidR="0089018A" w:rsidRDefault="00FC0810">
      <w:pPr>
        <w:spacing w:after="0" w:line="240" w:lineRule="auto"/>
        <w:ind w:left="1015" w:right="27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O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2"/>
        </w:rPr>
        <w:t xml:space="preserve"> 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  <w:spacing w:val="5"/>
        </w:rPr>
        <w:t>im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5"/>
        </w:rPr>
        <w:t>imil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y</w:t>
      </w:r>
      <w:r>
        <w:rPr>
          <w:rFonts w:ascii="Open Sans" w:eastAsia="Open Sans" w:hAnsi="Open Sans" w:cs="Open Sans"/>
          <w:spacing w:val="-8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X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4"/>
        </w:rPr>
        <w:t>l</w:t>
      </w:r>
      <w:r>
        <w:rPr>
          <w:rFonts w:ascii="Open Sans" w:eastAsia="Open Sans" w:hAnsi="Open Sans" w:cs="Open Sans"/>
        </w:rPr>
        <w:t xml:space="preserve">-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p.</w:t>
      </w:r>
    </w:p>
    <w:p w:rsidR="0089018A" w:rsidRDefault="0089018A">
      <w:pPr>
        <w:spacing w:before="3" w:after="0" w:line="180" w:lineRule="exact"/>
        <w:rPr>
          <w:sz w:val="18"/>
          <w:szCs w:val="18"/>
        </w:rPr>
      </w:pPr>
    </w:p>
    <w:p w:rsidR="0089018A" w:rsidRDefault="00FC0810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b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h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  <w:position w:val="1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f</w:t>
      </w:r>
      <w:r>
        <w:rPr>
          <w:rFonts w:ascii="Open Sans" w:eastAsia="Open Sans" w:hAnsi="Open Sans" w:cs="Open Sans"/>
          <w:b/>
          <w:bCs/>
          <w:color w:val="3F3F3F"/>
          <w:spacing w:val="8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2"/>
          <w:position w:val="1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7"/>
          <w:position w:val="1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  <w:position w:val="1"/>
        </w:rPr>
        <w:t>s</w:t>
      </w:r>
      <w:r>
        <w:rPr>
          <w:rFonts w:ascii="Open Sans" w:eastAsia="Open Sans" w:hAnsi="Open Sans" w:cs="Open Sans"/>
          <w:b/>
          <w:bCs/>
          <w:color w:val="3F3F3F"/>
          <w:position w:val="1"/>
        </w:rPr>
        <w:t>: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15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"</w:t>
      </w:r>
      <w:r>
        <w:rPr>
          <w:rFonts w:ascii="Open Sans" w:eastAsia="Open Sans" w:hAnsi="Open Sans" w:cs="Open Sans"/>
          <w:color w:val="3F3F3F"/>
        </w:rPr>
        <w:t>subs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a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st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m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hus,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re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</w:rPr>
        <w:t xml:space="preserve">I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lik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ss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del w:id="9" w:author="Meital Waltman" w:date="2016-09-08T11:59:00Z">
        <w:r w:rsidDel="00F94BB6">
          <w:rPr>
            <w:rFonts w:ascii="Open Sans" w:eastAsia="Open Sans" w:hAnsi="Open Sans" w:cs="Open Sans"/>
            <w:color w:val="3F3F3F"/>
          </w:rPr>
          <w:delText>pr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>r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>nc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 xml:space="preserve">s </w:delText>
        </w:r>
        <w:r w:rsidDel="00F94BB6">
          <w:rPr>
            <w:rFonts w:ascii="Open Sans" w:eastAsia="Open Sans" w:hAnsi="Open Sans" w:cs="Open Sans"/>
            <w:color w:val="3F3F3F"/>
            <w:spacing w:val="1"/>
          </w:rPr>
          <w:delText>.</w:delText>
        </w:r>
      </w:del>
      <w:ins w:id="10" w:author="Meital Waltman" w:date="2016-09-08T11:59:00Z">
        <w:r w:rsidR="00F94BB6">
          <w:rPr>
            <w:rFonts w:ascii="Open Sans" w:eastAsia="Open Sans" w:hAnsi="Open Sans" w:cs="Open Sans"/>
            <w:color w:val="3F3F3F"/>
          </w:rPr>
          <w:t>pr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  <w:spacing w:val="1"/>
          </w:rPr>
          <w:t>f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r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nc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s.</w:t>
        </w:r>
      </w:ins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9"/>
        </w:rPr>
        <w:t xml:space="preserve"> </w:t>
      </w:r>
      <w:del w:id="11" w:author="Meital Waltman" w:date="2016-09-08T11:59:00Z">
        <w:r w:rsidDel="00F94BB6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Del="00F94BB6">
          <w:rPr>
            <w:rFonts w:ascii="Open Sans" w:eastAsia="Open Sans" w:hAnsi="Open Sans" w:cs="Open Sans"/>
            <w:color w:val="3F3F3F"/>
          </w:rPr>
          <w:delText>he</w:delText>
        </w:r>
      </w:del>
      <w:ins w:id="12" w:author="Meital Waltman" w:date="2016-09-08T11:59:00Z">
        <w:r w:rsidR="00F94BB6">
          <w:rPr>
            <w:rFonts w:ascii="Open Sans" w:eastAsia="Open Sans" w:hAnsi="Open Sans" w:cs="Open Sans"/>
            <w:color w:val="3F3F3F"/>
            <w:spacing w:val="-2"/>
          </w:rPr>
          <w:t>the</w:t>
        </w:r>
      </w:ins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</w:p>
    <w:p w:rsidR="0089018A" w:rsidRDefault="00FC0810">
      <w:pPr>
        <w:spacing w:after="0" w:line="240" w:lineRule="auto"/>
        <w:ind w:left="115" w:right="5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</w:rPr>
        <w:t>qu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a 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4"/>
        </w:rPr>
        <w:t>i</w:t>
      </w:r>
      <w:r>
        <w:rPr>
          <w:rFonts w:ascii="Open Sans" w:eastAsia="Open Sans" w:hAnsi="Open Sans" w:cs="Open Sans"/>
          <w:color w:val="3F3F3F"/>
        </w:rPr>
        <w:t xml:space="preserve">-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</w:rPr>
        <w:t xml:space="preserve">I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lik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4"/>
        </w:rPr>
        <w:t>i</w:t>
      </w:r>
      <w:r>
        <w:rPr>
          <w:rFonts w:ascii="Open Sans" w:eastAsia="Open Sans" w:hAnsi="Open Sans" w:cs="Open Sans"/>
          <w:color w:val="3F3F3F"/>
        </w:rPr>
        <w:t>- 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t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nse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del w:id="13" w:author="Meital Waltman" w:date="2016-09-08T12:00:00Z">
        <w:r w:rsidDel="00F94BB6">
          <w:rPr>
            <w:rFonts w:ascii="Open Sans" w:eastAsia="Open Sans" w:hAnsi="Open Sans" w:cs="Open Sans"/>
            <w:color w:val="3F3F3F"/>
          </w:rPr>
          <w:delText>pr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>r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>nc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F94BB6">
          <w:rPr>
            <w:rFonts w:ascii="Open Sans" w:eastAsia="Open Sans" w:hAnsi="Open Sans" w:cs="Open Sans"/>
            <w:color w:val="3F3F3F"/>
          </w:rPr>
          <w:delText xml:space="preserve">s </w:delText>
        </w:r>
        <w:r w:rsidDel="00F94BB6">
          <w:rPr>
            <w:rFonts w:ascii="Open Sans" w:eastAsia="Open Sans" w:hAnsi="Open Sans" w:cs="Open Sans"/>
            <w:color w:val="3F3F3F"/>
            <w:spacing w:val="1"/>
          </w:rPr>
          <w:delText>.</w:delText>
        </w:r>
      </w:del>
      <w:ins w:id="14" w:author="Meital Waltman" w:date="2016-09-08T12:00:00Z">
        <w:r w:rsidR="00F94BB6">
          <w:rPr>
            <w:rFonts w:ascii="Open Sans" w:eastAsia="Open Sans" w:hAnsi="Open Sans" w:cs="Open Sans"/>
            <w:color w:val="3F3F3F"/>
          </w:rPr>
          <w:t>pr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  <w:spacing w:val="1"/>
          </w:rPr>
          <w:t>f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r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nc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>e</w:t>
        </w:r>
        <w:r w:rsidR="00F94BB6">
          <w:rPr>
            <w:rFonts w:ascii="Open Sans" w:eastAsia="Open Sans" w:hAnsi="Open Sans" w:cs="Open Sans"/>
            <w:color w:val="3F3F3F"/>
          </w:rPr>
          <w:t>s.</w:t>
        </w:r>
      </w:ins>
      <w:r>
        <w:rPr>
          <w:rFonts w:ascii="Open Sans" w:eastAsia="Open Sans" w:hAnsi="Open Sans" w:cs="Open Sans"/>
          <w:color w:val="3F3F3F"/>
        </w:rPr>
        <w:t>"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9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 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oo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11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use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 xml:space="preserve">h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 xml:space="preserve">e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</w:rPr>
        <w:t>-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b</w:t>
      </w:r>
      <w:r>
        <w:rPr>
          <w:rFonts w:ascii="Open Sans" w:eastAsia="Open Sans" w:hAnsi="Open Sans" w:cs="Open Sans"/>
          <w:b/>
          <w:bCs/>
          <w:color w:val="0000FF"/>
        </w:rPr>
        <w:t>y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 xml:space="preserve"> t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st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und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nd: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 xml:space="preserve">- 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 xml:space="preserve">. </w:t>
      </w:r>
      <w:r>
        <w:rPr>
          <w:rFonts w:ascii="Open Sans" w:eastAsia="Open Sans" w:hAnsi="Open Sans" w:cs="Open Sans"/>
          <w:color w:val="3F3F3F"/>
          <w:spacing w:val="7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del w:id="15" w:author="Meital Waltman" w:date="2016-09-08T12:00:00Z">
        <w:r w:rsidDel="00F94BB6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F94BB6">
          <w:rPr>
            <w:rFonts w:ascii="Open Sans" w:eastAsia="Open Sans" w:hAnsi="Open Sans" w:cs="Open Sans"/>
            <w:color w:val="3F3F3F"/>
          </w:rPr>
          <w:delText>s</w:delText>
        </w:r>
        <w:r w:rsidDel="00F94BB6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F94BB6">
          <w:rPr>
            <w:rFonts w:ascii="Open Sans" w:eastAsia="Open Sans" w:hAnsi="Open Sans" w:cs="Open Sans"/>
            <w:color w:val="3F3F3F"/>
          </w:rPr>
          <w:delText>so</w:delText>
        </w:r>
      </w:del>
      <w:ins w:id="16" w:author="Meital Waltman" w:date="2016-09-08T12:00:00Z">
        <w:r w:rsidR="00F94BB6">
          <w:rPr>
            <w:rFonts w:ascii="Open Sans" w:eastAsia="Open Sans" w:hAnsi="Open Sans" w:cs="Open Sans"/>
            <w:color w:val="3F3F3F"/>
            <w:spacing w:val="-2"/>
          </w:rPr>
          <w:t>a</w:t>
        </w:r>
        <w:r w:rsidR="00F94BB6">
          <w:rPr>
            <w:rFonts w:ascii="Open Sans" w:eastAsia="Open Sans" w:hAnsi="Open Sans" w:cs="Open Sans"/>
            <w:color w:val="3F3F3F"/>
          </w:rPr>
          <w:t>l</w:t>
        </w:r>
        <w:r w:rsidR="00F94BB6">
          <w:rPr>
            <w:rFonts w:ascii="Open Sans" w:eastAsia="Open Sans" w:hAnsi="Open Sans" w:cs="Open Sans"/>
            <w:color w:val="3F3F3F"/>
            <w:spacing w:val="5"/>
          </w:rPr>
          <w:t>s</w:t>
        </w:r>
        <w:r w:rsidR="00F94BB6">
          <w:rPr>
            <w:rFonts w:ascii="Open Sans" w:eastAsia="Open Sans" w:hAnsi="Open Sans" w:cs="Open Sans"/>
            <w:color w:val="3F3F3F"/>
          </w:rPr>
          <w:t>o</w:t>
        </w:r>
      </w:ins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t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 us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5</w:t>
      </w:r>
      <w:r>
        <w:rPr>
          <w:rFonts w:ascii="Open Sans" w:eastAsia="Open Sans" w:hAnsi="Open Sans" w:cs="Open Sans"/>
          <w:color w:val="3F3F3F"/>
        </w:rPr>
        <w:t>0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51</w:t>
      </w:r>
      <w:r>
        <w:rPr>
          <w:rFonts w:ascii="Open Sans" w:eastAsia="Open Sans" w:hAnsi="Open Sans" w:cs="Open Sans"/>
          <w:color w:val="3F3F3F"/>
        </w:rPr>
        <w:t>%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191970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191970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191970"/>
          <w:spacing w:val="-4"/>
        </w:rPr>
        <w:t>b</w:t>
      </w:r>
      <w:r>
        <w:rPr>
          <w:rFonts w:ascii="Open Sans" w:eastAsia="Open Sans" w:hAnsi="Open Sans" w:cs="Open Sans"/>
          <w:b/>
          <w:bCs/>
          <w:color w:val="191970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191970"/>
        </w:rPr>
        <w:t>e</w:t>
      </w:r>
      <w:r>
        <w:rPr>
          <w:rFonts w:ascii="Open Sans" w:eastAsia="Open Sans" w:hAnsi="Open Sans" w:cs="Open Sans"/>
          <w:b/>
          <w:bCs/>
          <w:color w:val="191970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191970"/>
          <w:spacing w:val="-5"/>
        </w:rPr>
        <w:t>1</w:t>
      </w:r>
      <w:r>
        <w:rPr>
          <w:rFonts w:ascii="Open Sans" w:eastAsia="Open Sans" w:hAnsi="Open Sans" w:cs="Open Sans"/>
          <w:b/>
          <w:bCs/>
          <w:color w:val="191970"/>
          <w:spacing w:val="4"/>
        </w:rPr>
        <w:t>-</w:t>
      </w:r>
      <w:r>
        <w:rPr>
          <w:rFonts w:ascii="Open Sans" w:eastAsia="Open Sans" w:hAnsi="Open Sans" w:cs="Open Sans"/>
          <w:b/>
          <w:bCs/>
          <w:color w:val="191970"/>
        </w:rPr>
        <w:t>1</w:t>
      </w:r>
      <w:r>
        <w:rPr>
          <w:rFonts w:ascii="Open Sans" w:eastAsia="Open Sans" w:hAnsi="Open Sans" w:cs="Open Sans"/>
          <w:b/>
          <w:bCs/>
          <w:color w:val="191970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</w:rPr>
        <w:t xml:space="preserve">-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ty</w:t>
      </w:r>
      <w:r>
        <w:rPr>
          <w:rFonts w:ascii="Open Sans" w:eastAsia="Open Sans" w:hAnsi="Open Sans" w:cs="Open Sans"/>
          <w:color w:val="3F3F3F"/>
          <w:spacing w:val="1"/>
        </w:rPr>
        <w:t>.</w:t>
      </w:r>
      <w:r>
        <w:rPr>
          <w:rFonts w:ascii="Open Sans" w:eastAsia="Open Sans" w:hAnsi="Open Sans" w:cs="Open Sans"/>
          <w:color w:val="3F3F3F"/>
        </w:rPr>
        <w:t>)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s:</w:t>
      </w:r>
    </w:p>
    <w:p w:rsidR="0089018A" w:rsidRDefault="0089018A">
      <w:pPr>
        <w:spacing w:after="0"/>
        <w:sectPr w:rsidR="0089018A">
          <w:pgSz w:w="11920" w:h="16840"/>
          <w:pgMar w:top="1560" w:right="1220" w:bottom="280" w:left="1280" w:header="720" w:footer="720" w:gutter="0"/>
          <w:cols w:space="720"/>
        </w:sectPr>
      </w:pPr>
    </w:p>
    <w:p w:rsidR="0089018A" w:rsidRDefault="00FC0810">
      <w:pPr>
        <w:spacing w:before="27" w:after="0" w:line="240" w:lineRule="auto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sz w:val="24"/>
          <w:szCs w:val="24"/>
        </w:rPr>
        <w:lastRenderedPageBreak/>
        <w:t>Ta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sz w:val="24"/>
          <w:szCs w:val="24"/>
        </w:rPr>
        <w:t>1</w:t>
      </w:r>
      <w:r>
        <w:rPr>
          <w:rFonts w:ascii="Open Sans" w:eastAsia="Open Sans" w:hAnsi="Open Sans" w:cs="Open Sans"/>
          <w:i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sz w:val="24"/>
          <w:szCs w:val="24"/>
        </w:rPr>
        <w:t>1</w:t>
      </w:r>
      <w:r>
        <w:rPr>
          <w:rFonts w:ascii="Open Sans" w:eastAsia="Open Sans" w:hAnsi="Open Sans" w:cs="Open Sans"/>
          <w:i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Cr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z w:val="24"/>
          <w:szCs w:val="24"/>
        </w:rPr>
        <w:t>w</w:t>
      </w:r>
      <w:r>
        <w:rPr>
          <w:rFonts w:ascii="Open Sans" w:eastAsia="Open Sans" w:hAnsi="Open Sans" w:cs="Open Sans"/>
          <w:i/>
          <w:spacing w:val="-1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ch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du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il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t</w:t>
      </w:r>
      <w:r>
        <w:rPr>
          <w:rFonts w:ascii="Open Sans" w:eastAsia="Open Sans" w:hAnsi="Open Sans" w:cs="Open Sans"/>
          <w:i/>
          <w:sz w:val="24"/>
          <w:szCs w:val="24"/>
        </w:rPr>
        <w:t>y</w:t>
      </w:r>
      <w:r>
        <w:rPr>
          <w:rFonts w:ascii="Open Sans" w:eastAsia="Open Sans" w:hAnsi="Open Sans" w:cs="Open Sans"/>
          <w:i/>
          <w:spacing w:val="-15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-2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1"/>
          <w:sz w:val="24"/>
          <w:szCs w:val="24"/>
        </w:rPr>
        <w:t>K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P</w:t>
      </w:r>
      <w:r>
        <w:rPr>
          <w:rFonts w:ascii="Open Sans" w:eastAsia="Open Sans" w:hAnsi="Open Sans" w:cs="Open Sans"/>
          <w:i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-1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P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z w:val="24"/>
          <w:szCs w:val="24"/>
        </w:rPr>
        <w:t>al</w:t>
      </w:r>
      <w:r>
        <w:rPr>
          <w:rFonts w:ascii="Open Sans" w:eastAsia="Open Sans" w:hAnsi="Open Sans" w:cs="Open Sans"/>
          <w:i/>
          <w:spacing w:val="-9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C</w:t>
      </w:r>
      <w:r>
        <w:rPr>
          <w:rFonts w:ascii="Open Sans" w:eastAsia="Open Sans" w:hAnsi="Open Sans" w:cs="Open Sans"/>
          <w:i/>
          <w:sz w:val="24"/>
          <w:szCs w:val="24"/>
        </w:rPr>
        <w:t>o</w:t>
      </w:r>
      <w:r>
        <w:rPr>
          <w:rFonts w:ascii="Open Sans" w:eastAsia="Open Sans" w:hAnsi="Open Sans" w:cs="Open Sans"/>
          <w:i/>
          <w:spacing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p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s</w:t>
      </w:r>
      <w:r>
        <w:rPr>
          <w:rFonts w:ascii="Open Sans" w:eastAsia="Open Sans" w:hAnsi="Open Sans" w:cs="Open Sans"/>
          <w:i/>
          <w:sz w:val="24"/>
          <w:szCs w:val="24"/>
        </w:rPr>
        <w:t>on</w:t>
      </w:r>
      <w:r>
        <w:rPr>
          <w:rFonts w:ascii="Open Sans" w:eastAsia="Open Sans" w:hAnsi="Open Sans" w:cs="Open Sans"/>
          <w:i/>
          <w:spacing w:val="-1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z w:val="24"/>
          <w:szCs w:val="24"/>
        </w:rPr>
        <w:t>for</w:t>
      </w:r>
      <w:r>
        <w:rPr>
          <w:rFonts w:ascii="Open Sans" w:eastAsia="Open Sans" w:hAnsi="Open Sans" w:cs="Open Sans"/>
          <w:i/>
          <w:spacing w:val="-9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6"/>
          <w:sz w:val="24"/>
          <w:szCs w:val="24"/>
        </w:rPr>
        <w:t>v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sz w:val="24"/>
          <w:szCs w:val="24"/>
        </w:rPr>
        <w:t>r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z w:val="24"/>
          <w:szCs w:val="24"/>
        </w:rPr>
        <w:t>o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u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n</w:t>
      </w:r>
      <w:r>
        <w:rPr>
          <w:rFonts w:ascii="Open Sans" w:eastAsia="Open Sans" w:hAnsi="Open Sans" w:cs="Open Sans"/>
          <w:i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l</w:t>
      </w:r>
      <w:r>
        <w:rPr>
          <w:rFonts w:ascii="Open Sans" w:eastAsia="Open Sans" w:hAnsi="Open Sans" w:cs="Open Sans"/>
          <w:i/>
          <w:spacing w:val="-3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-1"/>
          <w:sz w:val="24"/>
          <w:szCs w:val="24"/>
        </w:rPr>
        <w:t>i</w:t>
      </w:r>
      <w:r>
        <w:rPr>
          <w:rFonts w:ascii="Open Sans" w:eastAsia="Open Sans" w:hAnsi="Open Sans" w:cs="Open Sans"/>
          <w:i/>
          <w:spacing w:val="2"/>
          <w:sz w:val="24"/>
          <w:szCs w:val="24"/>
        </w:rPr>
        <w:t>e</w:t>
      </w:r>
      <w:r>
        <w:rPr>
          <w:rFonts w:ascii="Open Sans" w:eastAsia="Open Sans" w:hAnsi="Open Sans" w:cs="Open Sans"/>
          <w:i/>
          <w:sz w:val="24"/>
          <w:szCs w:val="24"/>
        </w:rPr>
        <w:t>s</w:t>
      </w:r>
    </w:p>
    <w:p w:rsidR="0089018A" w:rsidRDefault="0089018A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5"/>
        <w:gridCol w:w="1332"/>
        <w:gridCol w:w="1358"/>
        <w:gridCol w:w="1321"/>
        <w:gridCol w:w="1200"/>
        <w:gridCol w:w="1308"/>
        <w:gridCol w:w="1335"/>
      </w:tblGrid>
      <w:tr w:rsidR="0089018A">
        <w:trPr>
          <w:trHeight w:hRule="exact" w:val="630"/>
        </w:trPr>
        <w:tc>
          <w:tcPr>
            <w:tcW w:w="1235" w:type="dxa"/>
            <w:vMerge w:val="restart"/>
            <w:tcBorders>
              <w:top w:val="single" w:sz="6" w:space="0" w:color="3F3F3F"/>
              <w:left w:val="single" w:sz="6" w:space="0" w:color="3F3F3F"/>
              <w:right w:val="single" w:sz="6" w:space="0" w:color="000000"/>
            </w:tcBorders>
            <w:shd w:val="clear" w:color="auto" w:fill="AEEDED"/>
          </w:tcPr>
          <w:p w:rsidR="0089018A" w:rsidRDefault="0089018A">
            <w:pPr>
              <w:spacing w:before="2" w:after="0" w:line="100" w:lineRule="exact"/>
              <w:rPr>
                <w:sz w:val="10"/>
                <w:szCs w:val="10"/>
              </w:rPr>
            </w:pPr>
          </w:p>
          <w:p w:rsidR="0089018A" w:rsidRDefault="0089018A">
            <w:pPr>
              <w:spacing w:after="0" w:line="200" w:lineRule="exact"/>
              <w:rPr>
                <w:sz w:val="20"/>
                <w:szCs w:val="20"/>
              </w:rPr>
            </w:pPr>
          </w:p>
          <w:p w:rsidR="0089018A" w:rsidRDefault="0089018A">
            <w:pPr>
              <w:spacing w:after="0" w:line="200" w:lineRule="exact"/>
              <w:rPr>
                <w:sz w:val="20"/>
                <w:szCs w:val="20"/>
              </w:rPr>
            </w:pPr>
          </w:p>
          <w:p w:rsidR="0089018A" w:rsidRDefault="00FC081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K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332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>
            <w:pPr>
              <w:spacing w:before="7" w:after="0" w:line="190" w:lineRule="exact"/>
              <w:rPr>
                <w:sz w:val="19"/>
                <w:szCs w:val="19"/>
              </w:rPr>
            </w:pPr>
          </w:p>
          <w:p w:rsidR="0089018A" w:rsidRDefault="0089018A">
            <w:pPr>
              <w:spacing w:after="0" w:line="200" w:lineRule="exact"/>
              <w:rPr>
                <w:sz w:val="20"/>
                <w:szCs w:val="20"/>
              </w:rPr>
            </w:pPr>
          </w:p>
          <w:p w:rsidR="0089018A" w:rsidRDefault="00FC081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3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to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r</w:t>
            </w:r>
          </w:p>
          <w:p w:rsidR="0089018A" w:rsidRDefault="00FC0810">
            <w:pPr>
              <w:spacing w:after="0" w:line="210" w:lineRule="exact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358" w:type="dxa"/>
            <w:vMerge w:val="restart"/>
            <w:tcBorders>
              <w:top w:val="single" w:sz="6" w:space="0" w:color="3F3F3F"/>
              <w:left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FC0810">
            <w:pPr>
              <w:spacing w:before="85" w:after="0" w:line="210" w:lineRule="exact"/>
              <w:ind w:left="60" w:right="44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8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z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h 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h.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.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 xml:space="preserve">n- 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5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0 &amp;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.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=</w:t>
            </w:r>
          </w:p>
          <w:p w:rsidR="0089018A" w:rsidRDefault="00FC0810">
            <w:pPr>
              <w:spacing w:after="0" w:line="215" w:lineRule="exact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51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5164" w:type="dxa"/>
            <w:gridSpan w:val="4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3F3F3F"/>
            </w:tcBorders>
            <w:shd w:val="clear" w:color="auto" w:fill="AEEDED"/>
          </w:tcPr>
          <w:p w:rsidR="0089018A" w:rsidRDefault="0089018A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89018A" w:rsidRDefault="00FC0810">
            <w:pPr>
              <w:spacing w:after="0" w:line="240" w:lineRule="auto"/>
              <w:ind w:left="2235" w:right="2214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w w:val="99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w w:val="99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y</w:t>
            </w:r>
          </w:p>
        </w:tc>
      </w:tr>
      <w:tr w:rsidR="0089018A">
        <w:trPr>
          <w:trHeight w:hRule="exact" w:val="630"/>
        </w:trPr>
        <w:tc>
          <w:tcPr>
            <w:tcW w:w="1235" w:type="dxa"/>
            <w:vMerge/>
            <w:tcBorders>
              <w:left w:val="single" w:sz="6" w:space="0" w:color="3F3F3F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/>
        </w:tc>
        <w:tc>
          <w:tcPr>
            <w:tcW w:w="13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/>
        </w:tc>
        <w:tc>
          <w:tcPr>
            <w:tcW w:w="135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/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89018A" w:rsidRDefault="00FC0810">
            <w:pPr>
              <w:spacing w:after="0" w:line="240" w:lineRule="auto"/>
              <w:ind w:left="576" w:right="555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5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89018A" w:rsidRDefault="00FC0810">
            <w:pPr>
              <w:spacing w:after="0" w:line="240" w:lineRule="auto"/>
              <w:ind w:left="471" w:right="449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3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EDED"/>
          </w:tcPr>
          <w:p w:rsidR="0089018A" w:rsidRDefault="0089018A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89018A" w:rsidRDefault="00FC0810">
            <w:pPr>
              <w:spacing w:after="0" w:line="240" w:lineRule="auto"/>
              <w:ind w:left="524" w:right="503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5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  <w:shd w:val="clear" w:color="auto" w:fill="AEEDED"/>
          </w:tcPr>
          <w:p w:rsidR="0089018A" w:rsidRDefault="0089018A">
            <w:pPr>
              <w:spacing w:before="7" w:after="0" w:line="180" w:lineRule="exact"/>
              <w:rPr>
                <w:sz w:val="18"/>
                <w:szCs w:val="18"/>
              </w:rPr>
            </w:pPr>
          </w:p>
          <w:p w:rsidR="0089018A" w:rsidRDefault="00FC0810">
            <w:pPr>
              <w:spacing w:after="0" w:line="240" w:lineRule="auto"/>
              <w:ind w:left="485" w:right="464"/>
              <w:jc w:val="center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w w:val="99"/>
                <w:sz w:val="16"/>
                <w:szCs w:val="16"/>
              </w:rPr>
              <w:t>10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6"/>
                <w:szCs w:val="16"/>
              </w:rPr>
              <w:t>0</w:t>
            </w:r>
          </w:p>
        </w:tc>
      </w:tr>
      <w:tr w:rsidR="0089018A">
        <w:trPr>
          <w:trHeight w:hRule="exact" w:val="510"/>
        </w:trPr>
        <w:tc>
          <w:tcPr>
            <w:tcW w:w="1235" w:type="dxa"/>
            <w:tcBorders>
              <w:top w:val="single" w:sz="6" w:space="0" w:color="000000"/>
              <w:left w:val="single" w:sz="6" w:space="0" w:color="3F3F3F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17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8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9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9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16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9</w:t>
            </w:r>
          </w:p>
        </w:tc>
      </w:tr>
      <w:tr w:rsidR="0089018A">
        <w:trPr>
          <w:trHeight w:hRule="exact" w:val="510"/>
        </w:trPr>
        <w:tc>
          <w:tcPr>
            <w:tcW w:w="1235" w:type="dxa"/>
            <w:tcBorders>
              <w:top w:val="single" w:sz="6" w:space="0" w:color="000000"/>
              <w:left w:val="single" w:sz="6" w:space="0" w:color="3F3F3F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9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right="42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w w:val="99"/>
                <w:sz w:val="18"/>
                <w:szCs w:val="18"/>
              </w:rPr>
              <w:t>8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7</w:t>
            </w:r>
          </w:p>
        </w:tc>
      </w:tr>
      <w:tr w:rsidR="0089018A">
        <w:trPr>
          <w:trHeight w:hRule="exact" w:val="810"/>
        </w:trPr>
        <w:tc>
          <w:tcPr>
            <w:tcW w:w="1235" w:type="dxa"/>
            <w:tcBorders>
              <w:top w:val="single" w:sz="6" w:space="0" w:color="000000"/>
              <w:left w:val="single" w:sz="6" w:space="0" w:color="3F3F3F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19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 xml:space="preserve"> 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36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4"/>
                <w:w w:val="99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A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36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4"/>
                <w:w w:val="99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A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43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w w:val="99"/>
                <w:sz w:val="18"/>
                <w:szCs w:val="18"/>
              </w:rPr>
              <w:t>67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%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left="75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67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left="858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68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43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w w:val="99"/>
                <w:sz w:val="18"/>
                <w:szCs w:val="18"/>
              </w:rPr>
              <w:t>69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%</w:t>
            </w:r>
          </w:p>
        </w:tc>
      </w:tr>
      <w:tr w:rsidR="0089018A">
        <w:trPr>
          <w:trHeight w:hRule="exact" w:val="810"/>
        </w:trPr>
        <w:tc>
          <w:tcPr>
            <w:tcW w:w="1235" w:type="dxa"/>
            <w:tcBorders>
              <w:top w:val="single" w:sz="6" w:space="0" w:color="000000"/>
              <w:left w:val="single" w:sz="6" w:space="0" w:color="3F3F3F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-1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y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36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4"/>
                <w:w w:val="99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A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43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w w:val="99"/>
                <w:sz w:val="18"/>
                <w:szCs w:val="18"/>
              </w:rPr>
              <w:t>51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%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43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w w:val="99"/>
                <w:sz w:val="18"/>
                <w:szCs w:val="18"/>
              </w:rPr>
              <w:t>52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%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left="75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53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left="858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53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3F3F3F"/>
            </w:tcBorders>
          </w:tcPr>
          <w:p w:rsidR="0089018A" w:rsidRDefault="0089018A">
            <w:pPr>
              <w:spacing w:before="10" w:after="0" w:line="260" w:lineRule="exact"/>
              <w:rPr>
                <w:sz w:val="26"/>
                <w:szCs w:val="26"/>
              </w:rPr>
            </w:pPr>
          </w:p>
          <w:p w:rsidR="0089018A" w:rsidRDefault="00FC0810">
            <w:pPr>
              <w:spacing w:after="0" w:line="240" w:lineRule="auto"/>
              <w:ind w:right="43"/>
              <w:jc w:val="right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2"/>
                <w:w w:val="99"/>
                <w:sz w:val="18"/>
                <w:szCs w:val="18"/>
              </w:rPr>
              <w:t>53</w:t>
            </w:r>
            <w:r>
              <w:rPr>
                <w:rFonts w:ascii="Open Sans" w:eastAsia="Open Sans" w:hAnsi="Open Sans" w:cs="Open Sans"/>
                <w:b/>
                <w:bCs/>
                <w:w w:val="99"/>
                <w:sz w:val="18"/>
                <w:szCs w:val="18"/>
              </w:rPr>
              <w:t>%</w:t>
            </w:r>
          </w:p>
        </w:tc>
      </w:tr>
      <w:tr w:rsidR="0089018A">
        <w:trPr>
          <w:trHeight w:hRule="exact" w:val="510"/>
        </w:trPr>
        <w:tc>
          <w:tcPr>
            <w:tcW w:w="1235" w:type="dxa"/>
            <w:tcBorders>
              <w:top w:val="single" w:sz="6" w:space="0" w:color="000000"/>
              <w:left w:val="single" w:sz="6" w:space="0" w:color="3F3F3F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582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268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95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608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257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37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571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257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34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7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45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257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35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7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558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257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33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3F3F3F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40" w:lineRule="auto"/>
              <w:ind w:left="585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261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54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</w:p>
        </w:tc>
      </w:tr>
    </w:tbl>
    <w:p w:rsidR="0089018A" w:rsidRDefault="0089018A">
      <w:pPr>
        <w:spacing w:before="8" w:after="0" w:line="190" w:lineRule="exact"/>
        <w:rPr>
          <w:sz w:val="19"/>
          <w:szCs w:val="19"/>
        </w:rPr>
      </w:pPr>
    </w:p>
    <w:p w:rsidR="0089018A" w:rsidDel="00B315B1" w:rsidRDefault="00B315B1">
      <w:pPr>
        <w:spacing w:after="0" w:line="240" w:lineRule="auto"/>
        <w:ind w:left="115" w:right="101"/>
        <w:rPr>
          <w:del w:id="17" w:author="Meital Waltman" w:date="2016-09-13T16:04:00Z"/>
          <w:rFonts w:ascii="Open Sans" w:eastAsia="Open Sans" w:hAnsi="Open Sans" w:cs="Open Sans"/>
        </w:rPr>
      </w:pPr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840740</wp:posOffset>
                </wp:positionV>
                <wp:extent cx="5791200" cy="571500"/>
                <wp:effectExtent l="0" t="0" r="0" b="1270"/>
                <wp:wrapNone/>
                <wp:docPr id="2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571500"/>
                          <a:chOff x="1388" y="1324"/>
                          <a:chExt cx="9120" cy="900"/>
                        </a:xfrm>
                      </wpg:grpSpPr>
                      <pic:pic xmlns:pic="http://schemas.openxmlformats.org/drawingml/2006/picture">
                        <pic:nvPicPr>
                          <pic:cNvPr id="2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5" y="1332"/>
                            <a:ext cx="810" cy="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3" name="Group 21"/>
                        <wpg:cNvGrpSpPr>
                          <a:grpSpLocks/>
                        </wpg:cNvGrpSpPr>
                        <wpg:grpSpPr bwMode="auto">
                          <a:xfrm>
                            <a:off x="1395" y="1332"/>
                            <a:ext cx="9082" cy="885"/>
                            <a:chOff x="1395" y="1332"/>
                            <a:chExt cx="9082" cy="885"/>
                          </a:xfrm>
                        </wpg:grpSpPr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1395" y="1332"/>
                              <a:ext cx="9082" cy="885"/>
                            </a:xfrm>
                            <a:custGeom>
                              <a:avLst/>
                              <a:gdLst>
                                <a:gd name="T0" fmla="+- 0 10410 1395"/>
                                <a:gd name="T1" fmla="*/ T0 w 9082"/>
                                <a:gd name="T2" fmla="+- 0 1332 1332"/>
                                <a:gd name="T3" fmla="*/ 1332 h 885"/>
                                <a:gd name="T4" fmla="+- 0 1477 1395"/>
                                <a:gd name="T5" fmla="*/ T4 w 9082"/>
                                <a:gd name="T6" fmla="+- 0 1332 1332"/>
                                <a:gd name="T7" fmla="*/ 1332 h 885"/>
                                <a:gd name="T8" fmla="+- 0 1419 1395"/>
                                <a:gd name="T9" fmla="*/ T8 w 9082"/>
                                <a:gd name="T10" fmla="+- 0 1361 1332"/>
                                <a:gd name="T11" fmla="*/ 1361 h 885"/>
                                <a:gd name="T12" fmla="+- 0 1395 1395"/>
                                <a:gd name="T13" fmla="*/ T12 w 9082"/>
                                <a:gd name="T14" fmla="+- 0 1422 1332"/>
                                <a:gd name="T15" fmla="*/ 1422 h 885"/>
                                <a:gd name="T16" fmla="+- 0 1395 1395"/>
                                <a:gd name="T17" fmla="*/ T16 w 9082"/>
                                <a:gd name="T18" fmla="+- 0 2135 1332"/>
                                <a:gd name="T19" fmla="*/ 2135 h 885"/>
                                <a:gd name="T20" fmla="+- 0 1424 1395"/>
                                <a:gd name="T21" fmla="*/ T20 w 9082"/>
                                <a:gd name="T22" fmla="+- 0 2193 1332"/>
                                <a:gd name="T23" fmla="*/ 2193 h 885"/>
                                <a:gd name="T24" fmla="+- 0 1485 1395"/>
                                <a:gd name="T25" fmla="*/ T24 w 9082"/>
                                <a:gd name="T26" fmla="+- 0 2217 1332"/>
                                <a:gd name="T27" fmla="*/ 2217 h 885"/>
                                <a:gd name="T28" fmla="+- 0 10418 1395"/>
                                <a:gd name="T29" fmla="*/ T28 w 9082"/>
                                <a:gd name="T30" fmla="+- 0 2216 1332"/>
                                <a:gd name="T31" fmla="*/ 2216 h 885"/>
                                <a:gd name="T32" fmla="+- 0 10440 1395"/>
                                <a:gd name="T33" fmla="*/ T32 w 9082"/>
                                <a:gd name="T34" fmla="+- 0 2212 1332"/>
                                <a:gd name="T35" fmla="*/ 2212 h 885"/>
                                <a:gd name="T36" fmla="+- 0 10460 1395"/>
                                <a:gd name="T37" fmla="*/ T36 w 9082"/>
                                <a:gd name="T38" fmla="+- 0 2202 1332"/>
                                <a:gd name="T39" fmla="*/ 2202 h 885"/>
                                <a:gd name="T40" fmla="+- 0 10476 1395"/>
                                <a:gd name="T41" fmla="*/ T40 w 9082"/>
                                <a:gd name="T42" fmla="+- 0 2188 1332"/>
                                <a:gd name="T43" fmla="*/ 2188 h 885"/>
                                <a:gd name="T44" fmla="+- 0 10477 1395"/>
                                <a:gd name="T45" fmla="*/ T44 w 9082"/>
                                <a:gd name="T46" fmla="+- 0 2187 1332"/>
                                <a:gd name="T47" fmla="*/ 2187 h 885"/>
                                <a:gd name="T48" fmla="+- 0 1479 1395"/>
                                <a:gd name="T49" fmla="*/ T48 w 9082"/>
                                <a:gd name="T50" fmla="+- 0 2187 1332"/>
                                <a:gd name="T51" fmla="*/ 2187 h 885"/>
                                <a:gd name="T52" fmla="+- 0 1458 1395"/>
                                <a:gd name="T53" fmla="*/ T52 w 9082"/>
                                <a:gd name="T54" fmla="+- 0 2180 1332"/>
                                <a:gd name="T55" fmla="*/ 2180 h 885"/>
                                <a:gd name="T56" fmla="+- 0 1441 1395"/>
                                <a:gd name="T57" fmla="*/ T56 w 9082"/>
                                <a:gd name="T58" fmla="+- 0 2167 1332"/>
                                <a:gd name="T59" fmla="*/ 2167 h 885"/>
                                <a:gd name="T60" fmla="+- 0 1429 1395"/>
                                <a:gd name="T61" fmla="*/ T60 w 9082"/>
                                <a:gd name="T62" fmla="+- 0 2149 1332"/>
                                <a:gd name="T63" fmla="*/ 2149 h 885"/>
                                <a:gd name="T64" fmla="+- 0 1425 1395"/>
                                <a:gd name="T65" fmla="*/ T64 w 9082"/>
                                <a:gd name="T66" fmla="+- 0 2127 1332"/>
                                <a:gd name="T67" fmla="*/ 2127 h 885"/>
                                <a:gd name="T68" fmla="+- 0 1425 1395"/>
                                <a:gd name="T69" fmla="*/ T68 w 9082"/>
                                <a:gd name="T70" fmla="+- 0 1416 1332"/>
                                <a:gd name="T71" fmla="*/ 1416 h 885"/>
                                <a:gd name="T72" fmla="+- 0 1431 1395"/>
                                <a:gd name="T73" fmla="*/ T72 w 9082"/>
                                <a:gd name="T74" fmla="+- 0 1395 1332"/>
                                <a:gd name="T75" fmla="*/ 1395 h 885"/>
                                <a:gd name="T76" fmla="+- 0 1444 1395"/>
                                <a:gd name="T77" fmla="*/ T76 w 9082"/>
                                <a:gd name="T78" fmla="+- 0 1378 1332"/>
                                <a:gd name="T79" fmla="*/ 1378 h 885"/>
                                <a:gd name="T80" fmla="+- 0 1463 1395"/>
                                <a:gd name="T81" fmla="*/ T80 w 9082"/>
                                <a:gd name="T82" fmla="+- 0 1366 1332"/>
                                <a:gd name="T83" fmla="*/ 1366 h 885"/>
                                <a:gd name="T84" fmla="+- 0 1485 1395"/>
                                <a:gd name="T85" fmla="*/ T84 w 9082"/>
                                <a:gd name="T86" fmla="+- 0 1362 1332"/>
                                <a:gd name="T87" fmla="*/ 1362 h 885"/>
                                <a:gd name="T88" fmla="+- 0 10476 1395"/>
                                <a:gd name="T89" fmla="*/ T88 w 9082"/>
                                <a:gd name="T90" fmla="+- 0 1362 1332"/>
                                <a:gd name="T91" fmla="*/ 1362 h 885"/>
                                <a:gd name="T92" fmla="+- 0 10471 1395"/>
                                <a:gd name="T93" fmla="*/ T92 w 9082"/>
                                <a:gd name="T94" fmla="+- 0 1355 1332"/>
                                <a:gd name="T95" fmla="*/ 1355 h 885"/>
                                <a:gd name="T96" fmla="+- 0 10453 1395"/>
                                <a:gd name="T97" fmla="*/ T96 w 9082"/>
                                <a:gd name="T98" fmla="+- 0 1343 1332"/>
                                <a:gd name="T99" fmla="*/ 1343 h 885"/>
                                <a:gd name="T100" fmla="+- 0 10433 1395"/>
                                <a:gd name="T101" fmla="*/ T100 w 9082"/>
                                <a:gd name="T102" fmla="+- 0 1335 1332"/>
                                <a:gd name="T103" fmla="*/ 1335 h 885"/>
                                <a:gd name="T104" fmla="+- 0 10410 1395"/>
                                <a:gd name="T105" fmla="*/ T104 w 9082"/>
                                <a:gd name="T106" fmla="+- 0 1332 1332"/>
                                <a:gd name="T107" fmla="*/ 1332 h 8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9082" h="885">
                                  <a:moveTo>
                                    <a:pt x="9015" y="0"/>
                                  </a:moveTo>
                                  <a:lnTo>
                                    <a:pt x="82" y="0"/>
                                  </a:lnTo>
                                  <a:lnTo>
                                    <a:pt x="24" y="29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0" y="803"/>
                                  </a:lnTo>
                                  <a:lnTo>
                                    <a:pt x="29" y="861"/>
                                  </a:lnTo>
                                  <a:lnTo>
                                    <a:pt x="90" y="885"/>
                                  </a:lnTo>
                                  <a:lnTo>
                                    <a:pt x="9023" y="884"/>
                                  </a:lnTo>
                                  <a:lnTo>
                                    <a:pt x="9045" y="880"/>
                                  </a:lnTo>
                                  <a:lnTo>
                                    <a:pt x="9065" y="870"/>
                                  </a:lnTo>
                                  <a:lnTo>
                                    <a:pt x="9081" y="856"/>
                                  </a:lnTo>
                                  <a:lnTo>
                                    <a:pt x="9082" y="855"/>
                                  </a:lnTo>
                                  <a:lnTo>
                                    <a:pt x="84" y="855"/>
                                  </a:lnTo>
                                  <a:lnTo>
                                    <a:pt x="63" y="848"/>
                                  </a:lnTo>
                                  <a:lnTo>
                                    <a:pt x="46" y="835"/>
                                  </a:lnTo>
                                  <a:lnTo>
                                    <a:pt x="34" y="817"/>
                                  </a:lnTo>
                                  <a:lnTo>
                                    <a:pt x="30" y="795"/>
                                  </a:lnTo>
                                  <a:lnTo>
                                    <a:pt x="30" y="84"/>
                                  </a:lnTo>
                                  <a:lnTo>
                                    <a:pt x="36" y="63"/>
                                  </a:lnTo>
                                  <a:lnTo>
                                    <a:pt x="49" y="46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9081" y="30"/>
                                  </a:lnTo>
                                  <a:lnTo>
                                    <a:pt x="9076" y="23"/>
                                  </a:lnTo>
                                  <a:lnTo>
                                    <a:pt x="9058" y="11"/>
                                  </a:lnTo>
                                  <a:lnTo>
                                    <a:pt x="9038" y="3"/>
                                  </a:lnTo>
                                  <a:lnTo>
                                    <a:pt x="9015" y="0"/>
                                  </a:lnTo>
                                </a:path>
                              </a:pathLst>
                            </a:custGeom>
                            <a:solidFill>
                              <a:srgbClr val="1AB6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9"/>
                        <wpg:cNvGrpSpPr>
                          <a:grpSpLocks/>
                        </wpg:cNvGrpSpPr>
                        <wpg:grpSpPr bwMode="auto">
                          <a:xfrm>
                            <a:off x="1485" y="1362"/>
                            <a:ext cx="9015" cy="825"/>
                            <a:chOff x="1485" y="1362"/>
                            <a:chExt cx="9015" cy="825"/>
                          </a:xfrm>
                        </wpg:grpSpPr>
                        <wps:wsp>
                          <wps:cNvPr id="26" name="Freeform 20"/>
                          <wps:cNvSpPr>
                            <a:spLocks/>
                          </wps:cNvSpPr>
                          <wps:spPr bwMode="auto">
                            <a:xfrm>
                              <a:off x="1485" y="1362"/>
                              <a:ext cx="9015" cy="825"/>
                            </a:xfrm>
                            <a:custGeom>
                              <a:avLst/>
                              <a:gdLst>
                                <a:gd name="T0" fmla="+- 0 10476 1485"/>
                                <a:gd name="T1" fmla="*/ T0 w 9015"/>
                                <a:gd name="T2" fmla="+- 0 1362 1362"/>
                                <a:gd name="T3" fmla="*/ 1362 h 825"/>
                                <a:gd name="T4" fmla="+- 0 1485 1485"/>
                                <a:gd name="T5" fmla="*/ T4 w 9015"/>
                                <a:gd name="T6" fmla="+- 0 1362 1362"/>
                                <a:gd name="T7" fmla="*/ 1362 h 825"/>
                                <a:gd name="T8" fmla="+- 0 10416 1485"/>
                                <a:gd name="T9" fmla="*/ T8 w 9015"/>
                                <a:gd name="T10" fmla="+- 0 1362 1362"/>
                                <a:gd name="T11" fmla="*/ 1362 h 825"/>
                                <a:gd name="T12" fmla="+- 0 10437 1485"/>
                                <a:gd name="T13" fmla="*/ T12 w 9015"/>
                                <a:gd name="T14" fmla="+- 0 1368 1362"/>
                                <a:gd name="T15" fmla="*/ 1368 h 825"/>
                                <a:gd name="T16" fmla="+- 0 10454 1485"/>
                                <a:gd name="T17" fmla="*/ T16 w 9015"/>
                                <a:gd name="T18" fmla="+- 0 1381 1362"/>
                                <a:gd name="T19" fmla="*/ 1381 h 825"/>
                                <a:gd name="T20" fmla="+- 0 10466 1485"/>
                                <a:gd name="T21" fmla="*/ T20 w 9015"/>
                                <a:gd name="T22" fmla="+- 0 1400 1362"/>
                                <a:gd name="T23" fmla="*/ 1400 h 825"/>
                                <a:gd name="T24" fmla="+- 0 10470 1485"/>
                                <a:gd name="T25" fmla="*/ T24 w 9015"/>
                                <a:gd name="T26" fmla="+- 0 1422 1362"/>
                                <a:gd name="T27" fmla="*/ 1422 h 825"/>
                                <a:gd name="T28" fmla="+- 0 10470 1485"/>
                                <a:gd name="T29" fmla="*/ T28 w 9015"/>
                                <a:gd name="T30" fmla="+- 0 2132 1362"/>
                                <a:gd name="T31" fmla="*/ 2132 h 825"/>
                                <a:gd name="T32" fmla="+- 0 10464 1485"/>
                                <a:gd name="T33" fmla="*/ T32 w 9015"/>
                                <a:gd name="T34" fmla="+- 0 2154 1362"/>
                                <a:gd name="T35" fmla="*/ 2154 h 825"/>
                                <a:gd name="T36" fmla="+- 0 10451 1485"/>
                                <a:gd name="T37" fmla="*/ T36 w 9015"/>
                                <a:gd name="T38" fmla="+- 0 2171 1362"/>
                                <a:gd name="T39" fmla="*/ 2171 h 825"/>
                                <a:gd name="T40" fmla="+- 0 10432 1485"/>
                                <a:gd name="T41" fmla="*/ T40 w 9015"/>
                                <a:gd name="T42" fmla="+- 0 2183 1362"/>
                                <a:gd name="T43" fmla="*/ 2183 h 825"/>
                                <a:gd name="T44" fmla="+- 0 10410 1485"/>
                                <a:gd name="T45" fmla="*/ T44 w 9015"/>
                                <a:gd name="T46" fmla="+- 0 2187 1362"/>
                                <a:gd name="T47" fmla="*/ 2187 h 825"/>
                                <a:gd name="T48" fmla="+- 0 10477 1485"/>
                                <a:gd name="T49" fmla="*/ T48 w 9015"/>
                                <a:gd name="T50" fmla="+- 0 2187 1362"/>
                                <a:gd name="T51" fmla="*/ 2187 h 825"/>
                                <a:gd name="T52" fmla="+- 0 10489 1485"/>
                                <a:gd name="T53" fmla="*/ T52 w 9015"/>
                                <a:gd name="T54" fmla="+- 0 2170 1362"/>
                                <a:gd name="T55" fmla="*/ 2170 h 825"/>
                                <a:gd name="T56" fmla="+- 0 10497 1485"/>
                                <a:gd name="T57" fmla="*/ T56 w 9015"/>
                                <a:gd name="T58" fmla="+- 0 2149 1362"/>
                                <a:gd name="T59" fmla="*/ 2149 h 825"/>
                                <a:gd name="T60" fmla="+- 0 10500 1485"/>
                                <a:gd name="T61" fmla="*/ T60 w 9015"/>
                                <a:gd name="T62" fmla="+- 0 2127 1362"/>
                                <a:gd name="T63" fmla="*/ 2127 h 825"/>
                                <a:gd name="T64" fmla="+- 0 10500 1485"/>
                                <a:gd name="T65" fmla="*/ T64 w 9015"/>
                                <a:gd name="T66" fmla="+- 0 1413 1362"/>
                                <a:gd name="T67" fmla="*/ 1413 h 825"/>
                                <a:gd name="T68" fmla="+- 0 10495 1485"/>
                                <a:gd name="T69" fmla="*/ T68 w 9015"/>
                                <a:gd name="T70" fmla="+- 0 1391 1362"/>
                                <a:gd name="T71" fmla="*/ 1391 h 825"/>
                                <a:gd name="T72" fmla="+- 0 10485 1485"/>
                                <a:gd name="T73" fmla="*/ T72 w 9015"/>
                                <a:gd name="T74" fmla="+- 0 1372 1362"/>
                                <a:gd name="T75" fmla="*/ 1372 h 825"/>
                                <a:gd name="T76" fmla="+- 0 10476 1485"/>
                                <a:gd name="T77" fmla="*/ T76 w 9015"/>
                                <a:gd name="T78" fmla="+- 0 1362 1362"/>
                                <a:gd name="T79" fmla="*/ 1362 h 8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9015" h="825">
                                  <a:moveTo>
                                    <a:pt x="899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8931" y="0"/>
                                  </a:lnTo>
                                  <a:lnTo>
                                    <a:pt x="8952" y="6"/>
                                  </a:lnTo>
                                  <a:lnTo>
                                    <a:pt x="8969" y="19"/>
                                  </a:lnTo>
                                  <a:lnTo>
                                    <a:pt x="8981" y="38"/>
                                  </a:lnTo>
                                  <a:lnTo>
                                    <a:pt x="8985" y="60"/>
                                  </a:lnTo>
                                  <a:lnTo>
                                    <a:pt x="8985" y="770"/>
                                  </a:lnTo>
                                  <a:lnTo>
                                    <a:pt x="8979" y="792"/>
                                  </a:lnTo>
                                  <a:lnTo>
                                    <a:pt x="8966" y="809"/>
                                  </a:lnTo>
                                  <a:lnTo>
                                    <a:pt x="8947" y="821"/>
                                  </a:lnTo>
                                  <a:lnTo>
                                    <a:pt x="8925" y="825"/>
                                  </a:lnTo>
                                  <a:lnTo>
                                    <a:pt x="8992" y="825"/>
                                  </a:lnTo>
                                  <a:lnTo>
                                    <a:pt x="9004" y="808"/>
                                  </a:lnTo>
                                  <a:lnTo>
                                    <a:pt x="9012" y="787"/>
                                  </a:lnTo>
                                  <a:lnTo>
                                    <a:pt x="9015" y="765"/>
                                  </a:lnTo>
                                  <a:lnTo>
                                    <a:pt x="9015" y="51"/>
                                  </a:lnTo>
                                  <a:lnTo>
                                    <a:pt x="9010" y="29"/>
                                  </a:lnTo>
                                  <a:lnTo>
                                    <a:pt x="9000" y="10"/>
                                  </a:lnTo>
                                  <a:lnTo>
                                    <a:pt x="8991" y="0"/>
                                  </a:lnTo>
                                </a:path>
                              </a:pathLst>
                            </a:custGeom>
                            <a:solidFill>
                              <a:srgbClr val="1AB65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E05E98" id="Group 18" o:spid="_x0000_s1026" style="position:absolute;margin-left:69.4pt;margin-top:66.2pt;width:456pt;height:45pt;z-index:-251661824;mso-position-horizontal-relative:page" coordorigin="1388,1324" coordsize="9120,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">
                <v:shape id="Picture 23" o:spid="_x0000_s1027" type="#_x0000_t75" style="position:absolute;left:1395;top:1332;width:8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">
                  <v:imagedata r:id="rId10" o:title=""/>
                </v:shape>
                <v:group id="Group 21" o:spid="_x0000_s1028" style="position:absolute;left:1395;top:1332;width:9082;height:885" coordorigin="1395,1332" coordsize="908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2" o:spid="_x0000_s1029" style="position:absolute;left:1395;top:1332;width:9082;height:885;visibility:visible;mso-wrap-style:square;v-text-anchor:top" coordsize="908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" path="m9015,l82,,24,29,,90,,803r29,58l90,885r8933,-1l9045,880r20,-10l9081,856r1,-1l84,855,63,848,46,835,34,817,30,795,30,84,36,63,49,46,68,34,90,30r8991,l9076,23,9058,11,9038,3,9015,e" fillcolor="#1ab654" stroked="f">
                    <v:path arrowok="t" o:connecttype="custom" o:connectlocs="9015,1332;82,1332;24,1361;0,1422;0,2135;29,2193;90,2217;9023,2216;9045,2212;9065,2202;9081,2188;9082,2187;84,2187;63,2180;46,2167;34,2149;30,2127;30,1416;36,1395;49,1378;68,1366;90,1362;9081,1362;9076,1355;9058,1343;9038,1335;9015,1332" o:connectangles="0,0,0,0,0,0,0,0,0,0,0,0,0,0,0,0,0,0,0,0,0,0,0,0,0,0,0"/>
                  </v:shape>
                </v:group>
                <v:group id="Group 19" o:spid="_x0000_s1030" style="position:absolute;left:1485;top:1362;width:9015;height:825" coordorigin="1485,1362" coordsize="9015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0" o:spid="_x0000_s1031" style="position:absolute;left:1485;top:1362;width:9015;height:825;visibility:visible;mso-wrap-style:square;v-text-anchor:top" coordsize="9015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" path="m8991,l,,8931,r21,6l8969,19r12,19l8985,60r,710l8979,792r-13,17l8947,821r-22,4l8992,825r12,-17l9012,787r3,-22l9015,51r-5,-22l9000,10,8991,e" fillcolor="#1ab654" stroked="f">
                    <v:path arrowok="t" o:connecttype="custom" o:connectlocs="8991,1362;0,1362;8931,1362;8952,1368;8969,1381;8981,1400;8985,1422;8985,2132;8979,2154;8966,2171;8947,2183;8925,2187;8992,2187;9004,2170;9012,2149;9015,2127;9015,1413;9010,1391;9000,1372;8991,1362" o:connectangles="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FC0810">
        <w:rPr>
          <w:rFonts w:ascii="Open Sans" w:eastAsia="Open Sans" w:hAnsi="Open Sans" w:cs="Open Sans"/>
          <w:color w:val="3F3F3F"/>
          <w:spacing w:val="-1"/>
        </w:rPr>
        <w:t>I</w:t>
      </w:r>
      <w:del w:id="18" w:author="Meital Waltman" w:date="2016-09-13T16:04:00Z">
        <w:r w:rsidR="00FC0810" w:rsidDel="00B315B1">
          <w:rPr>
            <w:rFonts w:ascii="Open Sans" w:eastAsia="Open Sans" w:hAnsi="Open Sans" w:cs="Open Sans"/>
            <w:color w:val="3F3F3F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r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ng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 xml:space="preserve"> 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o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c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imil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r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y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r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gh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y</w:delText>
        </w:r>
        <w:r w:rsidR="00FC0810" w:rsidDel="00B315B1">
          <w:rPr>
            <w:rFonts w:ascii="Open Sans" w:eastAsia="Open Sans" w:hAnsi="Open Sans" w:cs="Open Sans"/>
            <w:color w:val="3F3F3F"/>
            <w:spacing w:val="-8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</w:delText>
        </w:r>
        <w:r w:rsidR="00FC0810" w:rsidDel="00B315B1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ncr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ng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p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>y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 xml:space="preserve">. 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 due</w:delText>
        </w:r>
        <w:r w:rsidR="00FC0810" w:rsidDel="00B315B1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o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ll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ng</w:delText>
        </w:r>
        <w:r w:rsidR="00FC0810" w:rsidDel="00B315B1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he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du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 xml:space="preserve">s 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p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imi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>z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o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 xml:space="preserve"> m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d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y</w:delText>
        </w:r>
        <w:r w:rsidR="00FC0810" w:rsidDel="00B315B1">
          <w:rPr>
            <w:rFonts w:ascii="Open Sans" w:eastAsia="Open Sans" w:hAnsi="Open Sans" w:cs="Open Sans"/>
            <w:color w:val="3F3F3F"/>
            <w:spacing w:val="-7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he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c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sch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du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.</w:delText>
        </w:r>
        <w:r w:rsidR="00FC0810" w:rsidDel="00B315B1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6"/>
          </w:rPr>
          <w:delText>F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ur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r,</w:delText>
        </w:r>
        <w:r w:rsidR="00FC0810" w:rsidDel="00B315B1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 xml:space="preserve">n </w:delText>
        </w:r>
        <w:r w:rsidR="00FC0810" w:rsidDel="00B315B1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c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sch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du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imil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r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y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gn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c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nt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5"/>
          </w:rPr>
          <w:delText>(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FC0810" w:rsidDel="00B315B1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r</w:delText>
        </w:r>
        <w:r w:rsidR="00FC0810" w:rsidDel="00B315B1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>50</w:delText>
        </w:r>
        <w:r w:rsidR="00FC0810" w:rsidDel="00B315B1">
          <w:rPr>
            <w:rFonts w:ascii="Open Sans" w:eastAsia="Open Sans" w:hAnsi="Open Sans" w:cs="Open Sans"/>
            <w:color w:val="3F3F3F"/>
            <w:spacing w:val="-1"/>
          </w:rPr>
          <w:delText>%</w:delText>
        </w:r>
        <w:r w:rsidR="00FC0810" w:rsidDel="00B315B1">
          <w:rPr>
            <w:rFonts w:ascii="Open Sans" w:eastAsia="Open Sans" w:hAnsi="Open Sans" w:cs="Open Sans"/>
            <w:color w:val="3F3F3F"/>
            <w:spacing w:val="-5"/>
          </w:rPr>
          <w:delText>)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,</w:delText>
        </w:r>
        <w:r w:rsidR="00FC0810" w:rsidDel="00B315B1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cr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w</w:delText>
        </w:r>
        <w:r w:rsidR="00FC0810" w:rsidDel="00B315B1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imil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r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y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so</w:delText>
        </w:r>
        <w:r w:rsidR="00FC0810" w:rsidDel="00B315B1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r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y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gh</w:delText>
        </w:r>
        <w:r w:rsidR="00FC0810" w:rsidDel="00B315B1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 xml:space="preserve">nd </w:delText>
        </w:r>
        <w:r w:rsidR="00FC0810" w:rsidDel="00B315B1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y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ch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ng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rg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ll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y</w:delText>
        </w:r>
        <w:r w:rsidR="00FC0810" w:rsidDel="00B315B1">
          <w:rPr>
            <w:rFonts w:ascii="Open Sans" w:eastAsia="Open Sans" w:hAnsi="Open Sans" w:cs="Open Sans"/>
            <w:color w:val="3F3F3F"/>
            <w:spacing w:val="-8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h</w:delText>
        </w:r>
        <w:r w:rsidR="00FC0810" w:rsidDel="00B315B1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ncr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s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ng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 xml:space="preserve"> 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p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n</w:delText>
        </w:r>
        <w:r w:rsidR="00FC0810" w:rsidDel="00B315B1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FC0810" w:rsidDel="00B315B1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FC0810" w:rsidDel="00B315B1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FC0810" w:rsidDel="00B315B1">
          <w:rPr>
            <w:rFonts w:ascii="Open Sans" w:eastAsia="Open Sans" w:hAnsi="Open Sans" w:cs="Open Sans"/>
            <w:color w:val="3F3F3F"/>
            <w:spacing w:val="-6"/>
          </w:rPr>
          <w:delText>y</w:delText>
        </w:r>
        <w:r w:rsidR="00FC0810" w:rsidDel="00B315B1">
          <w:rPr>
            <w:rFonts w:ascii="Open Sans" w:eastAsia="Open Sans" w:hAnsi="Open Sans" w:cs="Open Sans"/>
            <w:color w:val="3F3F3F"/>
          </w:rPr>
          <w:delText>.</w:delText>
        </w:r>
      </w:del>
    </w:p>
    <w:p w:rsidR="0089018A" w:rsidRDefault="0089018A" w:rsidP="00B315B1">
      <w:pPr>
        <w:spacing w:after="0" w:line="240" w:lineRule="auto"/>
        <w:ind w:left="115" w:right="101"/>
        <w:rPr>
          <w:sz w:val="14"/>
          <w:szCs w:val="14"/>
        </w:rPr>
        <w:pPrChange w:id="19" w:author="Meital Waltman" w:date="2016-09-13T16:04:00Z">
          <w:pPr>
            <w:spacing w:before="8" w:after="0" w:line="140" w:lineRule="exact"/>
          </w:pPr>
        </w:pPrChange>
      </w:pPr>
      <w:bookmarkStart w:id="20" w:name="_GoBack"/>
      <w:bookmarkEnd w:id="20"/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FC0810">
      <w:pPr>
        <w:spacing w:after="0" w:line="280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se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su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s</w:t>
      </w:r>
      <w:r>
        <w:rPr>
          <w:rFonts w:ascii="Open Sans" w:eastAsia="Open Sans" w:hAnsi="Open Sans" w:cs="Open Sans"/>
          <w:spacing w:val="1"/>
          <w:position w:val="-1"/>
        </w:rPr>
        <w:t xml:space="preserve">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>re</w:t>
      </w:r>
      <w:r>
        <w:rPr>
          <w:rFonts w:ascii="Open Sans" w:eastAsia="Open Sans" w:hAnsi="Open Sans" w:cs="Open Sans"/>
          <w:spacing w:val="-1"/>
          <w:position w:val="-1"/>
        </w:rPr>
        <w:t xml:space="preserve"> </w:t>
      </w:r>
      <w:r>
        <w:rPr>
          <w:rFonts w:ascii="Open Sans" w:eastAsia="Open Sans" w:hAnsi="Open Sans" w:cs="Open Sans"/>
          <w:spacing w:val="1"/>
          <w:position w:val="-1"/>
        </w:rPr>
        <w:t>f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r</w:t>
      </w:r>
      <w:r>
        <w:rPr>
          <w:rFonts w:ascii="Open Sans" w:eastAsia="Open Sans" w:hAnsi="Open Sans" w:cs="Open Sans"/>
          <w:spacing w:val="2"/>
          <w:position w:val="-1"/>
        </w:rPr>
        <w:t xml:space="preserve"> </w:t>
      </w:r>
      <w:r>
        <w:rPr>
          <w:rFonts w:ascii="Open Sans" w:eastAsia="Open Sans" w:hAnsi="Open Sans" w:cs="Open Sans"/>
          <w:position w:val="-1"/>
        </w:rPr>
        <w:t>a sp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c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spacing w:val="1"/>
          <w:position w:val="-1"/>
        </w:rPr>
        <w:t>f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c sch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du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position w:val="-1"/>
        </w:rPr>
        <w:t>e</w:t>
      </w:r>
      <w:r>
        <w:rPr>
          <w:rFonts w:ascii="Open Sans" w:eastAsia="Open Sans" w:hAnsi="Open Sans" w:cs="Open Sans"/>
          <w:spacing w:val="-6"/>
          <w:position w:val="-1"/>
        </w:rPr>
        <w:t xml:space="preserve">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 xml:space="preserve">nd 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>re</w:t>
      </w:r>
      <w:r>
        <w:rPr>
          <w:rFonts w:ascii="Open Sans" w:eastAsia="Open Sans" w:hAnsi="Open Sans" w:cs="Open Sans"/>
          <w:spacing w:val="-1"/>
          <w:position w:val="-1"/>
        </w:rPr>
        <w:t xml:space="preserve"> 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nd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position w:val="-1"/>
        </w:rPr>
        <w:t>c</w:t>
      </w: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spacing w:val="5"/>
          <w:position w:val="-1"/>
        </w:rPr>
        <w:t>i</w:t>
      </w:r>
      <w:r>
        <w:rPr>
          <w:rFonts w:ascii="Open Sans" w:eastAsia="Open Sans" w:hAnsi="Open Sans" w:cs="Open Sans"/>
          <w:spacing w:val="-5"/>
          <w:position w:val="-1"/>
        </w:rPr>
        <w:t>v</w:t>
      </w:r>
      <w:r>
        <w:rPr>
          <w:rFonts w:ascii="Open Sans" w:eastAsia="Open Sans" w:hAnsi="Open Sans" w:cs="Open Sans"/>
          <w:position w:val="-1"/>
        </w:rPr>
        <w:t>e</w:t>
      </w:r>
      <w:r>
        <w:rPr>
          <w:rFonts w:ascii="Open Sans" w:eastAsia="Open Sans" w:hAnsi="Open Sans" w:cs="Open Sans"/>
          <w:spacing w:val="-6"/>
          <w:position w:val="-1"/>
        </w:rPr>
        <w:t xml:space="preserve"> </w:t>
      </w:r>
      <w:r>
        <w:rPr>
          <w:rFonts w:ascii="Open Sans" w:eastAsia="Open Sans" w:hAnsi="Open Sans" w:cs="Open Sans"/>
          <w:spacing w:val="2"/>
          <w:position w:val="-1"/>
        </w:rPr>
        <w:t>o</w:t>
      </w:r>
      <w:r>
        <w:rPr>
          <w:rFonts w:ascii="Open Sans" w:eastAsia="Open Sans" w:hAnsi="Open Sans" w:cs="Open Sans"/>
          <w:position w:val="-1"/>
        </w:rPr>
        <w:t>n</w:t>
      </w:r>
      <w:r>
        <w:rPr>
          <w:rFonts w:ascii="Open Sans" w:eastAsia="Open Sans" w:hAnsi="Open Sans" w:cs="Open Sans"/>
          <w:spacing w:val="5"/>
          <w:position w:val="-1"/>
        </w:rPr>
        <w:t>l</w:t>
      </w:r>
      <w:r>
        <w:rPr>
          <w:rFonts w:ascii="Open Sans" w:eastAsia="Open Sans" w:hAnsi="Open Sans" w:cs="Open Sans"/>
          <w:spacing w:val="-6"/>
          <w:position w:val="-1"/>
        </w:rPr>
        <w:t>y</w:t>
      </w:r>
      <w:r>
        <w:rPr>
          <w:rFonts w:ascii="Open Sans" w:eastAsia="Open Sans" w:hAnsi="Open Sans" w:cs="Open Sans"/>
          <w:position w:val="-1"/>
        </w:rPr>
        <w:t>.</w:t>
      </w:r>
    </w:p>
    <w:p w:rsidR="0089018A" w:rsidRDefault="0089018A">
      <w:pPr>
        <w:spacing w:before="2" w:after="0" w:line="190" w:lineRule="exact"/>
        <w:rPr>
          <w:sz w:val="19"/>
          <w:szCs w:val="19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89018A">
      <w:pPr>
        <w:spacing w:after="0" w:line="200" w:lineRule="exact"/>
        <w:rPr>
          <w:sz w:val="20"/>
          <w:szCs w:val="20"/>
        </w:rPr>
      </w:pPr>
    </w:p>
    <w:p w:rsidR="0089018A" w:rsidRDefault="00FC0810">
      <w:pPr>
        <w:spacing w:before="14"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em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pl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Ava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bl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Op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ibu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s</w:t>
      </w:r>
    </w:p>
    <w:p w:rsidR="0089018A" w:rsidRDefault="00FC0810">
      <w:pPr>
        <w:spacing w:after="0" w:line="326" w:lineRule="exact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position w:val="1"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2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2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u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mm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position w:val="1"/>
          <w:sz w:val="24"/>
          <w:szCs w:val="24"/>
        </w:rPr>
        <w:t>r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y</w:t>
      </w:r>
    </w:p>
    <w:p w:rsidR="0089018A" w:rsidRDefault="0089018A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5160"/>
        <w:gridCol w:w="2040"/>
      </w:tblGrid>
      <w:tr w:rsidR="0089018A">
        <w:trPr>
          <w:trHeight w:hRule="exact" w:val="42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</w:tr>
      <w:tr w:rsidR="0089018A">
        <w:trPr>
          <w:trHeight w:hRule="exact" w:val="111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7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 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id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59" w:right="25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ID</w:t>
            </w:r>
            <w:r>
              <w:rPr>
                <w:rFonts w:ascii="Open Sans" w:eastAsia="Open Sans" w:hAnsi="Open Sans" w:cs="Open Sans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59" w:right="11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 xml:space="preserve"> 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d</w:t>
            </w:r>
          </w:p>
        </w:tc>
      </w:tr>
      <w:tr w:rsidR="0089018A">
        <w:trPr>
          <w:trHeight w:hRule="exact" w:val="1410"/>
        </w:trPr>
        <w:tc>
          <w:tcPr>
            <w:tcW w:w="187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60" w:right="7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 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5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59" w:right="66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o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59" w:right="11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 xml:space="preserve"> 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  <w:tr w:rsidR="0089018A">
        <w:trPr>
          <w:trHeight w:hRule="exact" w:val="1425"/>
        </w:trPr>
        <w:tc>
          <w:tcPr>
            <w:tcW w:w="187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60" w:right="4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</w:p>
        </w:tc>
        <w:tc>
          <w:tcPr>
            <w:tcW w:w="5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59" w:right="5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o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d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89018A" w:rsidRDefault="00FC0810">
            <w:pPr>
              <w:spacing w:after="0" w:line="293" w:lineRule="auto"/>
              <w:ind w:left="59" w:right="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&amp;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</w:p>
        </w:tc>
      </w:tr>
    </w:tbl>
    <w:p w:rsidR="0089018A" w:rsidRDefault="0089018A">
      <w:pPr>
        <w:spacing w:after="0"/>
        <w:sectPr w:rsidR="0089018A">
          <w:pgSz w:w="11920" w:h="16840"/>
          <w:pgMar w:top="1560" w:right="1300" w:bottom="280" w:left="1280" w:header="720" w:footer="720" w:gutter="0"/>
          <w:cols w:space="720"/>
        </w:sectPr>
      </w:pPr>
    </w:p>
    <w:p w:rsidR="0089018A" w:rsidRDefault="0089018A">
      <w:pPr>
        <w:spacing w:before="2" w:after="0" w:line="130" w:lineRule="exact"/>
        <w:rPr>
          <w:sz w:val="13"/>
          <w:szCs w:val="13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5160"/>
        <w:gridCol w:w="2040"/>
      </w:tblGrid>
      <w:tr w:rsidR="0089018A">
        <w:trPr>
          <w:trHeight w:hRule="exact" w:val="42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3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am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5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6"/>
                <w:szCs w:val="16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6"/>
                <w:szCs w:val="16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-5"/>
                <w:sz w:val="16"/>
                <w:szCs w:val="16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:rsidR="0089018A" w:rsidRDefault="00FC0810">
            <w:pPr>
              <w:spacing w:before="82" w:after="0" w:line="240" w:lineRule="auto"/>
              <w:ind w:left="60" w:right="-20"/>
              <w:rPr>
                <w:rFonts w:ascii="Open Sans" w:eastAsia="Open Sans" w:hAnsi="Open Sans" w:cs="Open Sans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bCs/>
                <w:spacing w:val="-1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2"/>
                <w:sz w:val="16"/>
                <w:szCs w:val="16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6"/>
                <w:szCs w:val="16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6"/>
                <w:szCs w:val="16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6"/>
                <w:szCs w:val="16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6"/>
                <w:szCs w:val="16"/>
              </w:rPr>
              <w:t>e</w:t>
            </w:r>
          </w:p>
        </w:tc>
      </w:tr>
      <w:tr w:rsidR="0089018A">
        <w:trPr>
          <w:trHeight w:hRule="exact" w:val="810"/>
        </w:trPr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8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 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id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26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ID</w:t>
            </w:r>
            <w:r>
              <w:rPr>
                <w:rFonts w:ascii="Open Sans" w:eastAsia="Open Sans" w:hAnsi="Open Sans" w:cs="Open Sans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9018A" w:rsidRDefault="0089018A">
            <w:pPr>
              <w:spacing w:after="0" w:line="120" w:lineRule="exact"/>
              <w:rPr>
                <w:sz w:val="12"/>
                <w:szCs w:val="12"/>
              </w:rPr>
            </w:pPr>
          </w:p>
          <w:p w:rsidR="0089018A" w:rsidRDefault="00FC0810">
            <w:pPr>
              <w:spacing w:after="0" w:line="293" w:lineRule="auto"/>
              <w:ind w:left="60" w:right="11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 xml:space="preserve"> 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d</w:t>
            </w:r>
          </w:p>
        </w:tc>
      </w:tr>
    </w:tbl>
    <w:p w:rsidR="0089018A" w:rsidRDefault="0089018A">
      <w:pPr>
        <w:spacing w:after="0"/>
        <w:sectPr w:rsidR="0089018A">
          <w:pgSz w:w="11920" w:h="16840"/>
          <w:pgMar w:top="1560" w:right="1320" w:bottom="280" w:left="1300" w:header="720" w:footer="720" w:gutter="0"/>
          <w:cols w:space="720"/>
        </w:sectPr>
      </w:pPr>
    </w:p>
    <w:p w:rsidR="0089018A" w:rsidRDefault="0089018A">
      <w:pPr>
        <w:spacing w:before="8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115" w:right="12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</w:rPr>
        <w:t>-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up.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del w:id="21" w:author="Meital Waltman" w:date="2016-09-08T12:07:00Z">
        <w:r w:rsidDel="00F94BB6">
          <w:rPr>
            <w:rFonts w:ascii="Open Sans" w:eastAsia="Open Sans" w:hAnsi="Open Sans" w:cs="Open Sans"/>
            <w:b/>
            <w:bCs/>
            <w:color w:val="3F3F3F"/>
            <w:spacing w:val="-3"/>
          </w:rPr>
          <w:delText>P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delText>rere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delText>q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delText>u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delText>s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7"/>
          </w:rPr>
          <w:delText>i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5"/>
          </w:rPr>
          <w:delText>t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delText>e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delText>s</w:delText>
        </w:r>
        <w:r w:rsidDel="00F94BB6">
          <w:rPr>
            <w:rFonts w:ascii="Open Sans" w:eastAsia="Open Sans" w:hAnsi="Open Sans" w:cs="Open Sans"/>
            <w:b/>
            <w:bCs/>
            <w:color w:val="3F3F3F"/>
            <w:spacing w:val="-3"/>
          </w:rPr>
          <w:delText>:</w:delText>
        </w:r>
        <w:r w:rsidDel="00F94BB6">
          <w:rPr>
            <w:rFonts w:ascii="Open Sans" w:eastAsia="Open Sans" w:hAnsi="Open Sans" w:cs="Open Sans"/>
            <w:color w:val="3F3F3F"/>
            <w:spacing w:val="-3"/>
          </w:rPr>
          <w:delText>Y</w:delText>
        </w:r>
        <w:r w:rsidDel="00F94BB6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F94BB6">
          <w:rPr>
            <w:rFonts w:ascii="Open Sans" w:eastAsia="Open Sans" w:hAnsi="Open Sans" w:cs="Open Sans"/>
            <w:color w:val="3F3F3F"/>
          </w:rPr>
          <w:delText>u</w:delText>
        </w:r>
      </w:del>
      <w:ins w:id="22" w:author="Meital Waltman" w:date="2016-09-08T12:07:00Z">
        <w:r w:rsidR="00F94BB6">
          <w:rPr>
            <w:rFonts w:ascii="Open Sans" w:eastAsia="Open Sans" w:hAnsi="Open Sans" w:cs="Open Sans"/>
            <w:b/>
            <w:bCs/>
            <w:color w:val="3F3F3F"/>
            <w:spacing w:val="-3"/>
          </w:rPr>
          <w:t>P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t>rere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t>q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t>u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7"/>
          </w:rPr>
          <w:t>i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t>s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7"/>
          </w:rPr>
          <w:t>i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5"/>
          </w:rPr>
          <w:t>t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5"/>
          </w:rPr>
          <w:t>e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4"/>
          </w:rPr>
          <w:t>s</w:t>
        </w:r>
        <w:r w:rsidR="00F94BB6">
          <w:rPr>
            <w:rFonts w:ascii="Open Sans" w:eastAsia="Open Sans" w:hAnsi="Open Sans" w:cs="Open Sans"/>
            <w:b/>
            <w:bCs/>
            <w:color w:val="3F3F3F"/>
            <w:spacing w:val="-3"/>
          </w:rPr>
          <w:t>:</w:t>
        </w:r>
        <w:r w:rsidR="00F94BB6">
          <w:rPr>
            <w:rFonts w:ascii="Open Sans" w:eastAsia="Open Sans" w:hAnsi="Open Sans" w:cs="Open Sans"/>
            <w:color w:val="3F3F3F"/>
            <w:spacing w:val="-3"/>
          </w:rPr>
          <w:t xml:space="preserve"> </w:t>
        </w:r>
        <w:r w:rsidR="00F94BB6">
          <w:rPr>
            <w:rFonts w:ascii="Open Sans" w:eastAsia="Open Sans" w:hAnsi="Open Sans" w:cs="Open Sans"/>
            <w:color w:val="3F3F3F"/>
            <w:spacing w:val="2"/>
          </w:rPr>
          <w:t>Y</w:t>
        </w:r>
        <w:r w:rsidR="00F94BB6">
          <w:rPr>
            <w:rFonts w:ascii="Open Sans" w:eastAsia="Open Sans" w:hAnsi="Open Sans" w:cs="Open Sans"/>
            <w:color w:val="3F3F3F"/>
          </w:rPr>
          <w:t>ou</w:t>
        </w:r>
      </w:ins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2" w:after="0" w:line="130" w:lineRule="exact"/>
        <w:rPr>
          <w:sz w:val="13"/>
          <w:szCs w:val="13"/>
        </w:rPr>
      </w:pPr>
    </w:p>
    <w:p w:rsidR="0089018A" w:rsidRDefault="00B315B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5822950" cy="16764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8A" w:rsidRDefault="0089018A">
      <w:pPr>
        <w:spacing w:before="7" w:after="0" w:line="170" w:lineRule="exact"/>
        <w:rPr>
          <w:sz w:val="17"/>
          <w:szCs w:val="17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5" w:after="0" w:line="130" w:lineRule="exact"/>
        <w:rPr>
          <w:sz w:val="13"/>
          <w:szCs w:val="13"/>
        </w:rPr>
      </w:pPr>
    </w:p>
    <w:p w:rsidR="0089018A" w:rsidRDefault="00B315B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74295</wp:posOffset>
            </wp:positionV>
            <wp:extent cx="57150" cy="57150"/>
            <wp:effectExtent l="0" t="0" r="0" b="0"/>
            <wp:wrapNone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b/>
          <w:bCs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spacing w:val="-1"/>
        </w:rPr>
        <w:t>o</w:t>
      </w:r>
      <w:r w:rsidR="00FC0810">
        <w:rPr>
          <w:rFonts w:ascii="Open Sans" w:eastAsia="Open Sans" w:hAnsi="Open Sans" w:cs="Open Sans"/>
          <w:b/>
          <w:bCs/>
          <w:spacing w:val="5"/>
        </w:rPr>
        <w:t>u</w:t>
      </w:r>
      <w:r w:rsidR="00FC0810">
        <w:rPr>
          <w:rFonts w:ascii="Open Sans" w:eastAsia="Open Sans" w:hAnsi="Open Sans" w:cs="Open Sans"/>
          <w:b/>
          <w:bCs/>
          <w:spacing w:val="-5"/>
        </w:rPr>
        <w:t>t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6"/>
        </w:rPr>
        <w:t>G</w:t>
      </w:r>
      <w:r w:rsidR="00FC0810">
        <w:rPr>
          <w:rFonts w:ascii="Open Sans" w:eastAsia="Open Sans" w:hAnsi="Open Sans" w:cs="Open Sans"/>
          <w:b/>
          <w:bCs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spacing w:val="-1"/>
        </w:rPr>
        <w:t>o</w:t>
      </w:r>
      <w:r w:rsidR="00FC0810">
        <w:rPr>
          <w:rFonts w:ascii="Open Sans" w:eastAsia="Open Sans" w:hAnsi="Open Sans" w:cs="Open Sans"/>
          <w:b/>
          <w:bCs/>
          <w:spacing w:val="5"/>
        </w:rPr>
        <w:t>u</w:t>
      </w:r>
      <w:r w:rsidR="00FC0810">
        <w:rPr>
          <w:rFonts w:ascii="Open Sans" w:eastAsia="Open Sans" w:hAnsi="Open Sans" w:cs="Open Sans"/>
          <w:b/>
          <w:bCs/>
          <w:spacing w:val="-4"/>
        </w:rPr>
        <w:t>p</w:t>
      </w:r>
      <w:r w:rsidR="00FC0810">
        <w:rPr>
          <w:rFonts w:ascii="Open Sans" w:eastAsia="Open Sans" w:hAnsi="Open Sans" w:cs="Open Sans"/>
          <w:b/>
          <w:bCs/>
        </w:rPr>
        <w:t>:</w:t>
      </w:r>
      <w:r w:rsidR="00FC0810">
        <w:rPr>
          <w:rFonts w:ascii="Open Sans" w:eastAsia="Open Sans" w:hAnsi="Open Sans" w:cs="Open Sans"/>
          <w:b/>
          <w:bCs/>
          <w:spacing w:val="-1"/>
        </w:rPr>
        <w:t xml:space="preserve"> </w:t>
      </w:r>
      <w:r w:rsidR="00FC0810">
        <w:rPr>
          <w:rFonts w:ascii="Open Sans" w:eastAsia="Open Sans" w:hAnsi="Open Sans" w:cs="Open Sans"/>
          <w:spacing w:val="-2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spacing w:val="-1"/>
        </w:rPr>
        <w:t>o</w:t>
      </w:r>
      <w:r w:rsidR="00FC0810">
        <w:rPr>
          <w:rFonts w:ascii="Open Sans" w:eastAsia="Open Sans" w:hAnsi="Open Sans" w:cs="Open Sans"/>
          <w:b/>
          <w:bCs/>
          <w:spacing w:val="5"/>
        </w:rPr>
        <w:t>u</w:t>
      </w:r>
      <w:r w:rsidR="00FC0810">
        <w:rPr>
          <w:rFonts w:ascii="Open Sans" w:eastAsia="Open Sans" w:hAnsi="Open Sans" w:cs="Open Sans"/>
          <w:b/>
          <w:bCs/>
          <w:spacing w:val="-5"/>
        </w:rPr>
        <w:t>t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6"/>
        </w:rPr>
        <w:t>G</w:t>
      </w:r>
      <w:r w:rsidR="00FC0810">
        <w:rPr>
          <w:rFonts w:ascii="Open Sans" w:eastAsia="Open Sans" w:hAnsi="Open Sans" w:cs="Open Sans"/>
          <w:b/>
          <w:bCs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spacing w:val="-1"/>
        </w:rPr>
        <w:t>o</w:t>
      </w:r>
      <w:r w:rsidR="00FC0810">
        <w:rPr>
          <w:rFonts w:ascii="Open Sans" w:eastAsia="Open Sans" w:hAnsi="Open Sans" w:cs="Open Sans"/>
          <w:b/>
          <w:bCs/>
          <w:spacing w:val="5"/>
        </w:rPr>
        <w:t>u</w:t>
      </w:r>
      <w:r w:rsidR="00FC0810">
        <w:rPr>
          <w:rFonts w:ascii="Open Sans" w:eastAsia="Open Sans" w:hAnsi="Open Sans" w:cs="Open Sans"/>
          <w:b/>
          <w:bCs/>
        </w:rPr>
        <w:t>p</w:t>
      </w:r>
      <w:r w:rsidR="00FC0810">
        <w:rPr>
          <w:rFonts w:ascii="Open Sans" w:eastAsia="Open Sans" w:hAnsi="Open Sans" w:cs="Open Sans"/>
          <w:b/>
          <w:bCs/>
          <w:spacing w:val="-2"/>
        </w:rPr>
        <w:t xml:space="preserve"> </w:t>
      </w:r>
      <w:r w:rsidR="00FC0810">
        <w:rPr>
          <w:rFonts w:ascii="Open Sans" w:eastAsia="Open Sans" w:hAnsi="Open Sans" w:cs="Open Sans"/>
          <w:spacing w:val="1"/>
        </w:rPr>
        <w:t>f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</w:rPr>
        <w:t xml:space="preserve">d 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m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nd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ry</w:t>
      </w:r>
    </w:p>
    <w:p w:rsidR="0089018A" w:rsidRDefault="00B315B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121920</wp:posOffset>
            </wp:positionV>
            <wp:extent cx="57150" cy="57150"/>
            <wp:effectExtent l="0" t="0" r="0" b="0"/>
            <wp:wrapNone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b/>
          <w:bCs/>
          <w:spacing w:val="-3"/>
        </w:rPr>
        <w:t>P</w:t>
      </w:r>
      <w:r w:rsidR="00FC0810">
        <w:rPr>
          <w:rFonts w:ascii="Open Sans" w:eastAsia="Open Sans" w:hAnsi="Open Sans" w:cs="Open Sans"/>
          <w:b/>
          <w:bCs/>
          <w:spacing w:val="5"/>
        </w:rPr>
        <w:t>en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  <w:spacing w:val="-7"/>
        </w:rPr>
        <w:t>l</w:t>
      </w:r>
      <w:r w:rsidR="00FC0810">
        <w:rPr>
          <w:rFonts w:ascii="Open Sans" w:eastAsia="Open Sans" w:hAnsi="Open Sans" w:cs="Open Sans"/>
          <w:b/>
          <w:bCs/>
          <w:spacing w:val="-5"/>
        </w:rPr>
        <w:t>ty</w:t>
      </w:r>
      <w:r w:rsidR="00FC0810">
        <w:rPr>
          <w:rFonts w:ascii="Open Sans" w:eastAsia="Open Sans" w:hAnsi="Open Sans" w:cs="Open Sans"/>
        </w:rPr>
        <w:t>: A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gh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5"/>
        </w:rPr>
        <w:t>imil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y</w:t>
      </w:r>
      <w:r w:rsidR="00FC0810">
        <w:rPr>
          <w:rFonts w:ascii="Open Sans" w:eastAsia="Open Sans" w:hAnsi="Open Sans" w:cs="Open Sans"/>
          <w:spacing w:val="-6"/>
        </w:rPr>
        <w:t xml:space="preserve"> 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rr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>a 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gh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y</w:t>
      </w:r>
    </w:p>
    <w:p w:rsidR="008F16CE" w:rsidRDefault="008F16CE" w:rsidP="008F16CE">
      <w:pPr>
        <w:spacing w:before="75" w:after="0" w:line="240" w:lineRule="auto"/>
        <w:ind w:left="415" w:right="-20"/>
        <w:rPr>
          <w:ins w:id="23" w:author="Meital Waltman" w:date="2016-09-08T12:13:00Z"/>
          <w:rFonts w:ascii="Open Sans" w:eastAsia="Open Sans" w:hAnsi="Open Sans" w:cs="Open Sans"/>
        </w:rPr>
      </w:pPr>
      <w:ins w:id="24" w:author="Meital Waltman" w:date="2016-09-08T12:13:00Z">
        <w:r>
          <w:rPr>
            <w:noProof/>
            <w:lang w:bidi="he-IL"/>
          </w:rPr>
          <w:drawing>
            <wp:anchor distT="0" distB="0" distL="114300" distR="114300" simplePos="0" relativeHeight="251671040" behindDoc="1" locked="0" layoutInCell="1" allowOverlap="1">
              <wp:simplePos x="0" y="0"/>
              <wp:positionH relativeFrom="page">
                <wp:posOffset>923925</wp:posOffset>
              </wp:positionH>
              <wp:positionV relativeFrom="paragraph">
                <wp:posOffset>121920</wp:posOffset>
              </wp:positionV>
              <wp:extent cx="57150" cy="57150"/>
              <wp:effectExtent l="0" t="0" r="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" cy="571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Open Sans" w:eastAsia="Open Sans" w:hAnsi="Open Sans" w:cs="Open Sans"/>
            <w:spacing w:val="-3"/>
          </w:rPr>
          <w:t>Y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u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</w:rPr>
          <w:t>c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nn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t</w:t>
        </w:r>
        <w:r>
          <w:rPr>
            <w:rFonts w:ascii="Open Sans" w:eastAsia="Open Sans" w:hAnsi="Open Sans" w:cs="Open Sans"/>
            <w:spacing w:val="-3"/>
          </w:rPr>
          <w:t xml:space="preserve"> </w:t>
        </w:r>
        <w:r>
          <w:rPr>
            <w:rFonts w:ascii="Open Sans" w:eastAsia="Open Sans" w:hAnsi="Open Sans" w:cs="Open Sans"/>
          </w:rPr>
          <w:t>cr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e</w:t>
        </w:r>
        <w:r>
          <w:rPr>
            <w:rFonts w:ascii="Open Sans" w:eastAsia="Open Sans" w:hAnsi="Open Sans" w:cs="Open Sans"/>
            <w:spacing w:val="-1"/>
          </w:rPr>
          <w:t xml:space="preserve"> 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dd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2"/>
          </w:rPr>
          <w:t>i</w:t>
        </w:r>
        <w:r>
          <w:rPr>
            <w:rFonts w:ascii="Open Sans" w:eastAsia="Open Sans" w:hAnsi="Open Sans" w:cs="Open Sans"/>
          </w:rPr>
          <w:t>o</w:t>
        </w:r>
        <w:r>
          <w:rPr>
            <w:rFonts w:ascii="Open Sans" w:eastAsia="Open Sans" w:hAnsi="Open Sans" w:cs="Open Sans"/>
            <w:spacing w:val="-2"/>
          </w:rPr>
          <w:t>n</w:t>
        </w:r>
        <w:r>
          <w:rPr>
            <w:rFonts w:ascii="Open Sans" w:eastAsia="Open Sans" w:hAnsi="Open Sans" w:cs="Open Sans"/>
          </w:rPr>
          <w:t>al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ns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nc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 xml:space="preserve">s 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f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h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s</w:t>
        </w:r>
        <w:r>
          <w:rPr>
            <w:rFonts w:ascii="Open Sans" w:eastAsia="Open Sans" w:hAnsi="Open Sans" w:cs="Open Sans"/>
            <w:spacing w:val="1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te</w:t>
        </w:r>
        <w:r>
          <w:rPr>
            <w:rFonts w:ascii="Open Sans" w:eastAsia="Open Sans" w:hAnsi="Open Sans" w:cs="Open Sans"/>
            <w:spacing w:val="5"/>
          </w:rPr>
          <w:t>m</w:t>
        </w:r>
        <w:r>
          <w:rPr>
            <w:rFonts w:ascii="Open Sans" w:eastAsia="Open Sans" w:hAnsi="Open Sans" w:cs="Open Sans"/>
          </w:rPr>
          <w:t>p</w:t>
        </w:r>
        <w:r>
          <w:rPr>
            <w:rFonts w:ascii="Open Sans" w:eastAsia="Open Sans" w:hAnsi="Open Sans" w:cs="Open Sans"/>
            <w:spacing w:val="5"/>
          </w:rPr>
          <w:t>l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e</w:t>
        </w:r>
      </w:ins>
    </w:p>
    <w:p w:rsidR="0089018A" w:rsidDel="008F16CE" w:rsidRDefault="00B315B1">
      <w:pPr>
        <w:spacing w:before="75" w:after="0" w:line="240" w:lineRule="auto"/>
        <w:ind w:left="415" w:right="-20"/>
        <w:rPr>
          <w:del w:id="25" w:author="Meital Waltman" w:date="2016-09-08T12:13:00Z"/>
          <w:rFonts w:ascii="Open Sans" w:eastAsia="Open Sans" w:hAnsi="Open Sans" w:cs="Open Sans"/>
        </w:rPr>
      </w:pPr>
      <w:del w:id="26" w:author="Meital Waltman" w:date="2016-09-08T12:13:00Z">
        <w:r>
          <w:rPr>
            <w:noProof/>
            <w:lang w:bidi="he-IL"/>
          </w:rPr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923925</wp:posOffset>
              </wp:positionH>
              <wp:positionV relativeFrom="paragraph">
                <wp:posOffset>121920</wp:posOffset>
              </wp:positionV>
              <wp:extent cx="57150" cy="57150"/>
              <wp:effectExtent l="0" t="0" r="0" b="0"/>
              <wp:wrapNone/>
              <wp:docPr id="18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" cy="571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C0810" w:rsidDel="008F16CE">
          <w:rPr>
            <w:rFonts w:ascii="Open Sans" w:eastAsia="Open Sans" w:hAnsi="Open Sans" w:cs="Open Sans"/>
            <w:spacing w:val="6"/>
          </w:rPr>
          <w:delText>L</w:delText>
        </w:r>
        <w:r w:rsidR="00FC0810" w:rsidDel="008F16CE">
          <w:rPr>
            <w:rFonts w:ascii="Open Sans" w:eastAsia="Open Sans" w:hAnsi="Open Sans" w:cs="Open Sans"/>
            <w:spacing w:val="2"/>
          </w:rPr>
          <w:delText>o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</w:rPr>
          <w:delText>d</w:delText>
        </w:r>
        <w:r w:rsidR="00FC0810" w:rsidDel="008F16CE">
          <w:rPr>
            <w:rFonts w:ascii="Open Sans" w:eastAsia="Open Sans" w:hAnsi="Open Sans" w:cs="Open Sans"/>
            <w:spacing w:val="2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  <w:spacing w:val="-3"/>
          </w:rPr>
          <w:delText>t</w:delText>
        </w:r>
        <w:r w:rsidR="00FC0810" w:rsidDel="008F16CE">
          <w:rPr>
            <w:rFonts w:ascii="Open Sans" w:eastAsia="Open Sans" w:hAnsi="Open Sans" w:cs="Open Sans"/>
          </w:rPr>
          <w:delText>h</w:delText>
        </w:r>
        <w:r w:rsidR="00FC0810" w:rsidDel="008F16CE">
          <w:rPr>
            <w:rFonts w:ascii="Open Sans" w:eastAsia="Open Sans" w:hAnsi="Open Sans" w:cs="Open Sans"/>
            <w:spacing w:val="5"/>
          </w:rPr>
          <w:delText>i</w:delText>
        </w:r>
        <w:r w:rsidR="00FC0810" w:rsidDel="008F16CE">
          <w:rPr>
            <w:rFonts w:ascii="Open Sans" w:eastAsia="Open Sans" w:hAnsi="Open Sans" w:cs="Open Sans"/>
          </w:rPr>
          <w:delText>s</w:delText>
        </w:r>
        <w:r w:rsidR="00FC0810" w:rsidDel="008F16CE">
          <w:rPr>
            <w:rFonts w:ascii="Open Sans" w:eastAsia="Open Sans" w:hAnsi="Open Sans" w:cs="Open Sans"/>
            <w:spacing w:val="1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  <w:spacing w:val="-3"/>
          </w:rPr>
          <w:delText>te</w:delText>
        </w:r>
        <w:r w:rsidR="00FC0810" w:rsidDel="008F16CE">
          <w:rPr>
            <w:rFonts w:ascii="Open Sans" w:eastAsia="Open Sans" w:hAnsi="Open Sans" w:cs="Open Sans"/>
            <w:spacing w:val="5"/>
          </w:rPr>
          <w:delText>m</w:delText>
        </w:r>
        <w:r w:rsidR="00FC0810" w:rsidDel="008F16CE">
          <w:rPr>
            <w:rFonts w:ascii="Open Sans" w:eastAsia="Open Sans" w:hAnsi="Open Sans" w:cs="Open Sans"/>
          </w:rPr>
          <w:delText>p</w:delText>
        </w:r>
        <w:r w:rsidR="00FC0810" w:rsidDel="008F16CE">
          <w:rPr>
            <w:rFonts w:ascii="Open Sans" w:eastAsia="Open Sans" w:hAnsi="Open Sans" w:cs="Open Sans"/>
            <w:spacing w:val="5"/>
          </w:rPr>
          <w:delText>l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  <w:spacing w:val="-3"/>
          </w:rPr>
          <w:delText>t</w:delText>
        </w:r>
        <w:r w:rsidR="00FC0810" w:rsidDel="008F16CE">
          <w:rPr>
            <w:rFonts w:ascii="Open Sans" w:eastAsia="Open Sans" w:hAnsi="Open Sans" w:cs="Open Sans"/>
          </w:rPr>
          <w:delText>e</w:delText>
        </w:r>
        <w:r w:rsidR="00FC0810" w:rsidDel="008F16CE">
          <w:rPr>
            <w:rFonts w:ascii="Open Sans" w:eastAsia="Open Sans" w:hAnsi="Open Sans" w:cs="Open Sans"/>
            <w:spacing w:val="-3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</w:rPr>
          <w:delText>g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  <w:spacing w:val="5"/>
          </w:rPr>
          <w:delText>i</w:delText>
        </w:r>
        <w:r w:rsidR="00FC0810" w:rsidDel="008F16CE">
          <w:rPr>
            <w:rFonts w:ascii="Open Sans" w:eastAsia="Open Sans" w:hAnsi="Open Sans" w:cs="Open Sans"/>
          </w:rPr>
          <w:delText xml:space="preserve">n </w:delText>
        </w:r>
      </w:del>
      <w:del w:id="27" w:author="Meital Waltman" w:date="2016-09-08T12:08:00Z">
        <w:r w:rsidR="00FC0810" w:rsidDel="00597749">
          <w:rPr>
            <w:rFonts w:ascii="Open Sans" w:eastAsia="Open Sans" w:hAnsi="Open Sans" w:cs="Open Sans"/>
            <w:spacing w:val="-3"/>
          </w:rPr>
          <w:delText>t</w:delText>
        </w:r>
        <w:r w:rsidR="00FC0810" w:rsidDel="00597749">
          <w:rPr>
            <w:rFonts w:ascii="Open Sans" w:eastAsia="Open Sans" w:hAnsi="Open Sans" w:cs="Open Sans"/>
          </w:rPr>
          <w:delText>o</w:delText>
        </w:r>
        <w:r w:rsidR="00FC0810" w:rsidDel="00597749">
          <w:rPr>
            <w:rFonts w:ascii="Open Sans" w:eastAsia="Open Sans" w:hAnsi="Open Sans" w:cs="Open Sans"/>
            <w:spacing w:val="5"/>
          </w:rPr>
          <w:delText xml:space="preserve"> </w:delText>
        </w:r>
      </w:del>
      <w:del w:id="28" w:author="Meital Waltman" w:date="2016-09-08T12:13:00Z">
        <w:r w:rsidR="00FC0810" w:rsidDel="008F16CE">
          <w:rPr>
            <w:rFonts w:ascii="Open Sans" w:eastAsia="Open Sans" w:hAnsi="Open Sans" w:cs="Open Sans"/>
            <w:spacing w:val="1"/>
          </w:rPr>
          <w:delText>f</w:delText>
        </w:r>
        <w:r w:rsidR="00FC0810" w:rsidDel="008F16CE">
          <w:rPr>
            <w:rFonts w:ascii="Open Sans" w:eastAsia="Open Sans" w:hAnsi="Open Sans" w:cs="Open Sans"/>
            <w:spacing w:val="2"/>
          </w:rPr>
          <w:delText>o</w:delText>
        </w:r>
        <w:r w:rsidR="00FC0810" w:rsidDel="008F16CE">
          <w:rPr>
            <w:rFonts w:ascii="Open Sans" w:eastAsia="Open Sans" w:hAnsi="Open Sans" w:cs="Open Sans"/>
          </w:rPr>
          <w:delText>r</w:delText>
        </w:r>
        <w:r w:rsidR="00FC0810" w:rsidDel="008F16CE">
          <w:rPr>
            <w:rFonts w:ascii="Open Sans" w:eastAsia="Open Sans" w:hAnsi="Open Sans" w:cs="Open Sans"/>
            <w:spacing w:val="2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</w:rPr>
          <w:delText>dd</w:delText>
        </w:r>
        <w:r w:rsidR="00FC0810" w:rsidDel="008F16CE">
          <w:rPr>
            <w:rFonts w:ascii="Open Sans" w:eastAsia="Open Sans" w:hAnsi="Open Sans" w:cs="Open Sans"/>
            <w:spacing w:val="5"/>
          </w:rPr>
          <w:delText>i</w:delText>
        </w:r>
        <w:r w:rsidR="00FC0810" w:rsidDel="008F16CE">
          <w:rPr>
            <w:rFonts w:ascii="Open Sans" w:eastAsia="Open Sans" w:hAnsi="Open Sans" w:cs="Open Sans"/>
            <w:spacing w:val="-3"/>
          </w:rPr>
          <w:delText>t</w:delText>
        </w:r>
        <w:r w:rsidR="00FC0810" w:rsidDel="008F16CE">
          <w:rPr>
            <w:rFonts w:ascii="Open Sans" w:eastAsia="Open Sans" w:hAnsi="Open Sans" w:cs="Open Sans"/>
            <w:spacing w:val="5"/>
          </w:rPr>
          <w:delText>i</w:delText>
        </w:r>
        <w:r w:rsidR="00FC0810" w:rsidDel="008F16CE">
          <w:rPr>
            <w:rFonts w:ascii="Open Sans" w:eastAsia="Open Sans" w:hAnsi="Open Sans" w:cs="Open Sans"/>
            <w:spacing w:val="2"/>
          </w:rPr>
          <w:delText>o</w:delText>
        </w:r>
        <w:r w:rsidR="00FC0810" w:rsidDel="008F16CE">
          <w:rPr>
            <w:rFonts w:ascii="Open Sans" w:eastAsia="Open Sans" w:hAnsi="Open Sans" w:cs="Open Sans"/>
          </w:rPr>
          <w:delText>n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</w:rPr>
          <w:delText>l</w:delText>
        </w:r>
        <w:r w:rsidR="00FC0810" w:rsidDel="008F16CE">
          <w:rPr>
            <w:rFonts w:ascii="Open Sans" w:eastAsia="Open Sans" w:hAnsi="Open Sans" w:cs="Open Sans"/>
            <w:spacing w:val="1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</w:rPr>
          <w:delText>r</w:delText>
        </w:r>
        <w:r w:rsidR="00FC0810" w:rsidDel="008F16CE">
          <w:rPr>
            <w:rFonts w:ascii="Open Sans" w:eastAsia="Open Sans" w:hAnsi="Open Sans" w:cs="Open Sans"/>
            <w:spacing w:val="2"/>
          </w:rPr>
          <w:delText>o</w:delText>
        </w:r>
        <w:r w:rsidR="00FC0810" w:rsidDel="008F16CE">
          <w:rPr>
            <w:rFonts w:ascii="Open Sans" w:eastAsia="Open Sans" w:hAnsi="Open Sans" w:cs="Open Sans"/>
          </w:rPr>
          <w:delText>u</w:delText>
        </w:r>
        <w:r w:rsidR="00FC0810" w:rsidDel="008F16CE">
          <w:rPr>
            <w:rFonts w:ascii="Open Sans" w:eastAsia="Open Sans" w:hAnsi="Open Sans" w:cs="Open Sans"/>
            <w:spacing w:val="-3"/>
          </w:rPr>
          <w:delText>t</w:delText>
        </w:r>
        <w:r w:rsidR="00FC0810" w:rsidDel="008F16CE">
          <w:rPr>
            <w:rFonts w:ascii="Open Sans" w:eastAsia="Open Sans" w:hAnsi="Open Sans" w:cs="Open Sans"/>
          </w:rPr>
          <w:delText>e</w:delText>
        </w:r>
        <w:r w:rsidR="00FC0810" w:rsidDel="008F16CE">
          <w:rPr>
            <w:rFonts w:ascii="Open Sans" w:eastAsia="Open Sans" w:hAnsi="Open Sans" w:cs="Open Sans"/>
            <w:spacing w:val="-2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</w:rPr>
          <w:delText>gr</w:delText>
        </w:r>
        <w:r w:rsidR="00FC0810" w:rsidDel="008F16CE">
          <w:rPr>
            <w:rFonts w:ascii="Open Sans" w:eastAsia="Open Sans" w:hAnsi="Open Sans" w:cs="Open Sans"/>
            <w:spacing w:val="2"/>
          </w:rPr>
          <w:delText>o</w:delText>
        </w:r>
        <w:r w:rsidR="00FC0810" w:rsidDel="008F16CE">
          <w:rPr>
            <w:rFonts w:ascii="Open Sans" w:eastAsia="Open Sans" w:hAnsi="Open Sans" w:cs="Open Sans"/>
          </w:rPr>
          <w:delText>ups</w:delText>
        </w:r>
      </w:del>
    </w:p>
    <w:p w:rsidR="0089018A" w:rsidRDefault="0089018A">
      <w:pPr>
        <w:spacing w:after="0"/>
        <w:sectPr w:rsidR="0089018A">
          <w:headerReference w:type="default" r:id="rId12"/>
          <w:pgSz w:w="11920" w:h="16840"/>
          <w:pgMar w:top="2540" w:right="1260" w:bottom="280" w:left="1280" w:header="1797" w:footer="0" w:gutter="0"/>
          <w:cols w:space="720"/>
        </w:sectPr>
      </w:pPr>
    </w:p>
    <w:p w:rsidR="0089018A" w:rsidRDefault="0089018A">
      <w:pPr>
        <w:spacing w:before="8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115" w:right="357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</w:rPr>
        <w:t>-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 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up.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rt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 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39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</w:p>
    <w:p w:rsidR="0089018A" w:rsidRDefault="00FC0810">
      <w:pPr>
        <w:spacing w:after="0" w:line="240" w:lineRule="auto"/>
        <w:ind w:left="115" w:right="6317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751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2" w:after="0" w:line="130" w:lineRule="exact"/>
        <w:rPr>
          <w:sz w:val="13"/>
          <w:szCs w:val="13"/>
        </w:rPr>
      </w:pPr>
    </w:p>
    <w:p w:rsidR="0089018A" w:rsidRDefault="00B315B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5822950" cy="197485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8A" w:rsidRDefault="0089018A">
      <w:pPr>
        <w:spacing w:before="7" w:after="0" w:line="170" w:lineRule="exact"/>
        <w:rPr>
          <w:sz w:val="17"/>
          <w:szCs w:val="17"/>
        </w:rPr>
      </w:pPr>
    </w:p>
    <w:p w:rsidR="0089018A" w:rsidRDefault="00FC0810">
      <w:pPr>
        <w:spacing w:after="0" w:line="240" w:lineRule="auto"/>
        <w:ind w:left="115" w:right="7645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5" w:after="0" w:line="130" w:lineRule="exact"/>
        <w:rPr>
          <w:sz w:val="13"/>
          <w:szCs w:val="13"/>
        </w:rPr>
      </w:pPr>
    </w:p>
    <w:p w:rsidR="0089018A" w:rsidRDefault="00B315B1">
      <w:pPr>
        <w:spacing w:after="0" w:line="240" w:lineRule="auto"/>
        <w:ind w:left="415" w:right="241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74295</wp:posOffset>
            </wp:positionV>
            <wp:extent cx="57150" cy="57150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b/>
          <w:bCs/>
          <w:spacing w:val="3"/>
        </w:rPr>
        <w:t>M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</w:rPr>
        <w:t>x</w:t>
      </w:r>
      <w:r w:rsidR="00FC0810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5"/>
        </w:rPr>
        <w:t>t</w:t>
      </w:r>
      <w:r w:rsidR="00FC0810">
        <w:rPr>
          <w:rFonts w:ascii="Open Sans" w:eastAsia="Open Sans" w:hAnsi="Open Sans" w:cs="Open Sans"/>
          <w:b/>
          <w:bCs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spacing w:val="-6"/>
        </w:rPr>
        <w:t>m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4"/>
        </w:rPr>
        <w:t>d</w:t>
      </w:r>
      <w:r w:rsidR="00FC0810">
        <w:rPr>
          <w:rFonts w:ascii="Open Sans" w:eastAsia="Open Sans" w:hAnsi="Open Sans" w:cs="Open Sans"/>
          <w:b/>
          <w:bCs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spacing w:val="5"/>
        </w:rPr>
        <w:t>fferen</w:t>
      </w:r>
      <w:r w:rsidR="00FC0810">
        <w:rPr>
          <w:rFonts w:ascii="Open Sans" w:eastAsia="Open Sans" w:hAnsi="Open Sans" w:cs="Open Sans"/>
          <w:b/>
          <w:bCs/>
          <w:spacing w:val="7"/>
        </w:rPr>
        <w:t>c</w:t>
      </w:r>
      <w:r w:rsidR="00FC0810">
        <w:rPr>
          <w:rFonts w:ascii="Open Sans" w:eastAsia="Open Sans" w:hAnsi="Open Sans" w:cs="Open Sans"/>
          <w:b/>
          <w:bCs/>
          <w:spacing w:val="5"/>
        </w:rPr>
        <w:t>e</w:t>
      </w:r>
      <w:r w:rsidR="00FC0810">
        <w:rPr>
          <w:rFonts w:ascii="Open Sans" w:eastAsia="Open Sans" w:hAnsi="Open Sans" w:cs="Open Sans"/>
        </w:rPr>
        <w:t>: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  <w:spacing w:val="-2"/>
        </w:rPr>
        <w:t>T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1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m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5"/>
        </w:rPr>
        <w:t>xim</w:t>
      </w:r>
      <w:r w:rsidR="00FC0810">
        <w:rPr>
          <w:rFonts w:ascii="Open Sans" w:eastAsia="Open Sans" w:hAnsi="Open Sans" w:cs="Open Sans"/>
        </w:rPr>
        <w:t>um</w:t>
      </w:r>
      <w:r w:rsidR="00FC0810">
        <w:rPr>
          <w:rFonts w:ascii="Open Sans" w:eastAsia="Open Sans" w:hAnsi="Open Sans" w:cs="Open Sans"/>
          <w:spacing w:val="5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im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d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  <w:spacing w:val="-5"/>
        </w:rPr>
        <w:t>v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b</w:t>
      </w:r>
      <w:r w:rsidR="00FC0810">
        <w:rPr>
          <w:rFonts w:ascii="Open Sans" w:eastAsia="Open Sans" w:hAnsi="Open Sans" w:cs="Open Sans"/>
          <w:spacing w:val="-3"/>
        </w:rPr>
        <w:t>et</w:t>
      </w:r>
      <w:r w:rsidR="00FC0810">
        <w:rPr>
          <w:rFonts w:ascii="Open Sans" w:eastAsia="Open Sans" w:hAnsi="Open Sans" w:cs="Open Sans"/>
          <w:spacing w:val="-6"/>
        </w:rPr>
        <w:t>w</w:t>
      </w:r>
      <w:r w:rsidR="00FC0810">
        <w:rPr>
          <w:rFonts w:ascii="Open Sans" w:eastAsia="Open Sans" w:hAnsi="Open Sans" w:cs="Open Sans"/>
          <w:spacing w:val="-3"/>
        </w:rPr>
        <w:t>ee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 xml:space="preserve">rt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im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 xml:space="preserve">f a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1"/>
        </w:rPr>
        <w:t xml:space="preserve">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>a sp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1"/>
        </w:rPr>
        <w:t>f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c r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u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2"/>
        </w:rPr>
        <w:t xml:space="preserve"> a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3"/>
        </w:rPr>
        <w:t xml:space="preserve"> </w:t>
      </w:r>
      <w:r w:rsidR="00FC0810">
        <w:rPr>
          <w:rFonts w:ascii="Open Sans" w:eastAsia="Open Sans" w:hAnsi="Open Sans" w:cs="Open Sans"/>
        </w:rPr>
        <w:t>b</w:t>
      </w:r>
      <w:r w:rsidR="00FC0810">
        <w:rPr>
          <w:rFonts w:ascii="Open Sans" w:eastAsia="Open Sans" w:hAnsi="Open Sans" w:cs="Open Sans"/>
          <w:spacing w:val="-3"/>
        </w:rPr>
        <w:t>et</w:t>
      </w:r>
      <w:r w:rsidR="00FC0810">
        <w:rPr>
          <w:rFonts w:ascii="Open Sans" w:eastAsia="Open Sans" w:hAnsi="Open Sans" w:cs="Open Sans"/>
          <w:spacing w:val="-6"/>
        </w:rPr>
        <w:t>w</w:t>
      </w:r>
      <w:r w:rsidR="00FC0810">
        <w:rPr>
          <w:rFonts w:ascii="Open Sans" w:eastAsia="Open Sans" w:hAnsi="Open Sans" w:cs="Open Sans"/>
          <w:spacing w:val="-3"/>
        </w:rPr>
        <w:t>ee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g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l</w:t>
      </w:r>
      <w:r w:rsidR="00FC0810">
        <w:rPr>
          <w:rFonts w:ascii="Open Sans" w:eastAsia="Open Sans" w:hAnsi="Open Sans" w:cs="Open Sans"/>
          <w:spacing w:val="3"/>
        </w:rPr>
        <w:t xml:space="preserve"> </w:t>
      </w:r>
      <w:r w:rsidR="00FC0810">
        <w:rPr>
          <w:rFonts w:ascii="Open Sans" w:eastAsia="Open Sans" w:hAnsi="Open Sans" w:cs="Open Sans"/>
        </w:rPr>
        <w:t>sch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du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6"/>
        </w:rPr>
        <w:t xml:space="preserve"> 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 xml:space="preserve">nd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imi</w:t>
      </w:r>
      <w:r w:rsidR="00FC0810">
        <w:rPr>
          <w:rFonts w:ascii="Open Sans" w:eastAsia="Open Sans" w:hAnsi="Open Sans" w:cs="Open Sans"/>
          <w:spacing w:val="2"/>
        </w:rPr>
        <w:t>z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d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sch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d- u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3"/>
        </w:rPr>
        <w:t xml:space="preserve"> </w:t>
      </w:r>
      <w:r w:rsidR="00FC0810">
        <w:rPr>
          <w:rFonts w:ascii="Open Sans" w:eastAsia="Open Sans" w:hAnsi="Open Sans" w:cs="Open Sans"/>
        </w:rPr>
        <w:t>-</w:t>
      </w:r>
      <w:r w:rsidR="00FC0810">
        <w:rPr>
          <w:rFonts w:ascii="Open Sans" w:eastAsia="Open Sans" w:hAnsi="Open Sans" w:cs="Open Sans"/>
          <w:spacing w:val="6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t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>be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ns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d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d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i/>
          <w:spacing w:val="-5"/>
        </w:rPr>
        <w:t>S</w:t>
      </w:r>
      <w:r w:rsidR="00FC0810">
        <w:rPr>
          <w:rFonts w:ascii="Open Sans" w:eastAsia="Open Sans" w:hAnsi="Open Sans" w:cs="Open Sans"/>
          <w:i/>
          <w:spacing w:val="4"/>
        </w:rPr>
        <w:t>t</w:t>
      </w:r>
      <w:r w:rsidR="00FC0810">
        <w:rPr>
          <w:rFonts w:ascii="Open Sans" w:eastAsia="Open Sans" w:hAnsi="Open Sans" w:cs="Open Sans"/>
          <w:i/>
          <w:spacing w:val="-4"/>
        </w:rPr>
        <w:t>a</w:t>
      </w:r>
      <w:r w:rsidR="00FC0810">
        <w:rPr>
          <w:rFonts w:ascii="Open Sans" w:eastAsia="Open Sans" w:hAnsi="Open Sans" w:cs="Open Sans"/>
          <w:i/>
          <w:spacing w:val="3"/>
        </w:rPr>
        <w:t>r</w:t>
      </w:r>
      <w:r w:rsidR="00FC0810">
        <w:rPr>
          <w:rFonts w:ascii="Open Sans" w:eastAsia="Open Sans" w:hAnsi="Open Sans" w:cs="Open Sans"/>
          <w:i/>
        </w:rPr>
        <w:t>t</w:t>
      </w:r>
      <w:r w:rsidR="00FC0810">
        <w:rPr>
          <w:rFonts w:ascii="Open Sans" w:eastAsia="Open Sans" w:hAnsi="Open Sans" w:cs="Open Sans"/>
          <w:i/>
          <w:spacing w:val="3"/>
        </w:rPr>
        <w:t xml:space="preserve"> </w:t>
      </w:r>
      <w:r w:rsidR="00FC0810">
        <w:rPr>
          <w:rFonts w:ascii="Open Sans" w:eastAsia="Open Sans" w:hAnsi="Open Sans" w:cs="Open Sans"/>
          <w:i/>
          <w:spacing w:val="-5"/>
        </w:rPr>
        <w:t>T</w:t>
      </w:r>
      <w:r w:rsidR="00FC0810">
        <w:rPr>
          <w:rFonts w:ascii="Open Sans" w:eastAsia="Open Sans" w:hAnsi="Open Sans" w:cs="Open Sans"/>
          <w:i/>
          <w:spacing w:val="4"/>
        </w:rPr>
        <w:t>i</w:t>
      </w:r>
      <w:r w:rsidR="00FC0810">
        <w:rPr>
          <w:rFonts w:ascii="Open Sans" w:eastAsia="Open Sans" w:hAnsi="Open Sans" w:cs="Open Sans"/>
          <w:i/>
          <w:spacing w:val="3"/>
        </w:rPr>
        <w:t>m</w:t>
      </w:r>
      <w:r w:rsidR="00FC0810">
        <w:rPr>
          <w:rFonts w:ascii="Open Sans" w:eastAsia="Open Sans" w:hAnsi="Open Sans" w:cs="Open Sans"/>
          <w:i/>
        </w:rPr>
        <w:t>e</w:t>
      </w:r>
      <w:r w:rsidR="00FC0810">
        <w:rPr>
          <w:rFonts w:ascii="Open Sans" w:eastAsia="Open Sans" w:hAnsi="Open Sans" w:cs="Open Sans"/>
          <w:i/>
          <w:spacing w:val="-2"/>
        </w:rPr>
        <w:t xml:space="preserve"> </w:t>
      </w:r>
      <w:r w:rsidR="00FC0810">
        <w:rPr>
          <w:rFonts w:ascii="Open Sans" w:eastAsia="Open Sans" w:hAnsi="Open Sans" w:cs="Open Sans"/>
          <w:i/>
          <w:spacing w:val="-5"/>
        </w:rPr>
        <w:t>S</w:t>
      </w:r>
      <w:r w:rsidR="00FC0810">
        <w:rPr>
          <w:rFonts w:ascii="Open Sans" w:eastAsia="Open Sans" w:hAnsi="Open Sans" w:cs="Open Sans"/>
          <w:i/>
          <w:spacing w:val="4"/>
        </w:rPr>
        <w:t>i</w:t>
      </w:r>
      <w:r w:rsidR="00FC0810">
        <w:rPr>
          <w:rFonts w:ascii="Open Sans" w:eastAsia="Open Sans" w:hAnsi="Open Sans" w:cs="Open Sans"/>
          <w:i/>
          <w:spacing w:val="3"/>
        </w:rPr>
        <w:t>m</w:t>
      </w:r>
      <w:r w:rsidR="00FC0810">
        <w:rPr>
          <w:rFonts w:ascii="Open Sans" w:eastAsia="Open Sans" w:hAnsi="Open Sans" w:cs="Open Sans"/>
          <w:i/>
          <w:spacing w:val="4"/>
        </w:rPr>
        <w:t>il</w:t>
      </w:r>
      <w:r w:rsidR="00FC0810">
        <w:rPr>
          <w:rFonts w:ascii="Open Sans" w:eastAsia="Open Sans" w:hAnsi="Open Sans" w:cs="Open Sans"/>
          <w:i/>
          <w:spacing w:val="-4"/>
        </w:rPr>
        <w:t>a</w:t>
      </w:r>
      <w:r w:rsidR="00FC0810">
        <w:rPr>
          <w:rFonts w:ascii="Open Sans" w:eastAsia="Open Sans" w:hAnsi="Open Sans" w:cs="Open Sans"/>
          <w:i/>
        </w:rPr>
        <w:t>r</w:t>
      </w:r>
    </w:p>
    <w:p w:rsidR="0089018A" w:rsidRDefault="00B315B1">
      <w:pPr>
        <w:spacing w:before="75" w:after="0" w:line="240" w:lineRule="auto"/>
        <w:ind w:left="415" w:right="286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121920</wp:posOffset>
            </wp:positionV>
            <wp:extent cx="57150" cy="57150"/>
            <wp:effectExtent l="0" t="0" r="0" b="0"/>
            <wp:wrapNone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b/>
          <w:bCs/>
          <w:spacing w:val="-3"/>
        </w:rPr>
        <w:t>P</w:t>
      </w:r>
      <w:r w:rsidR="00FC0810">
        <w:rPr>
          <w:rFonts w:ascii="Open Sans" w:eastAsia="Open Sans" w:hAnsi="Open Sans" w:cs="Open Sans"/>
          <w:b/>
          <w:bCs/>
          <w:spacing w:val="5"/>
        </w:rPr>
        <w:t>en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  <w:spacing w:val="-7"/>
        </w:rPr>
        <w:t>l</w:t>
      </w:r>
      <w:r w:rsidR="00FC0810">
        <w:rPr>
          <w:rFonts w:ascii="Open Sans" w:eastAsia="Open Sans" w:hAnsi="Open Sans" w:cs="Open Sans"/>
          <w:b/>
          <w:bCs/>
          <w:spacing w:val="-5"/>
        </w:rPr>
        <w:t>ty</w:t>
      </w:r>
      <w:r w:rsidR="00FC0810">
        <w:rPr>
          <w:rFonts w:ascii="Open Sans" w:eastAsia="Open Sans" w:hAnsi="Open Sans" w:cs="Open Sans"/>
        </w:rPr>
        <w:t xml:space="preserve">: </w:t>
      </w:r>
      <w:r w:rsidR="00FC0810">
        <w:rPr>
          <w:rFonts w:ascii="Open Sans" w:eastAsia="Open Sans" w:hAnsi="Open Sans" w:cs="Open Sans"/>
          <w:spacing w:val="-2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y</w:t>
      </w:r>
      <w:r w:rsidR="00FC0810">
        <w:rPr>
          <w:rFonts w:ascii="Open Sans" w:eastAsia="Open Sans" w:hAnsi="Open Sans" w:cs="Open Sans"/>
          <w:spacing w:val="-7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im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 xml:space="preserve">d </w:t>
      </w:r>
      <w:r w:rsidR="00FC0810">
        <w:rPr>
          <w:rFonts w:ascii="Open Sans" w:eastAsia="Open Sans" w:hAnsi="Open Sans" w:cs="Open Sans"/>
          <w:spacing w:val="-6"/>
        </w:rPr>
        <w:t>w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3"/>
        </w:rPr>
        <w:t>M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</w:rPr>
        <w:t>x</w:t>
      </w:r>
      <w:r w:rsidR="00FC0810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5"/>
        </w:rPr>
        <w:t>t</w:t>
      </w:r>
      <w:r w:rsidR="00FC0810">
        <w:rPr>
          <w:rFonts w:ascii="Open Sans" w:eastAsia="Open Sans" w:hAnsi="Open Sans" w:cs="Open Sans"/>
          <w:b/>
          <w:bCs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spacing w:val="-6"/>
        </w:rPr>
        <w:t>m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4"/>
        </w:rPr>
        <w:t>d</w:t>
      </w:r>
      <w:r w:rsidR="00FC0810">
        <w:rPr>
          <w:rFonts w:ascii="Open Sans" w:eastAsia="Open Sans" w:hAnsi="Open Sans" w:cs="Open Sans"/>
          <w:b/>
          <w:bCs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spacing w:val="5"/>
        </w:rPr>
        <w:t>fferen</w:t>
      </w:r>
      <w:r w:rsidR="00FC0810">
        <w:rPr>
          <w:rFonts w:ascii="Open Sans" w:eastAsia="Open Sans" w:hAnsi="Open Sans" w:cs="Open Sans"/>
          <w:b/>
          <w:bCs/>
          <w:spacing w:val="7"/>
        </w:rPr>
        <w:t>c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3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  <w:spacing w:val="5"/>
        </w:rPr>
        <w:t>x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-3"/>
        </w:rPr>
        <w:t>ee</w:t>
      </w:r>
      <w:r w:rsidR="00FC0810">
        <w:rPr>
          <w:rFonts w:ascii="Open Sans" w:eastAsia="Open Sans" w:hAnsi="Open Sans" w:cs="Open Sans"/>
        </w:rPr>
        <w:t>d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d. A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gh s</w:t>
      </w:r>
      <w:r w:rsidR="00FC0810">
        <w:rPr>
          <w:rFonts w:ascii="Open Sans" w:eastAsia="Open Sans" w:hAnsi="Open Sans" w:cs="Open Sans"/>
          <w:spacing w:val="5"/>
        </w:rPr>
        <w:t>imil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y</w:t>
      </w:r>
      <w:r w:rsidR="00FC0810">
        <w:rPr>
          <w:rFonts w:ascii="Open Sans" w:eastAsia="Open Sans" w:hAnsi="Open Sans" w:cs="Open Sans"/>
          <w:spacing w:val="-6"/>
        </w:rPr>
        <w:t xml:space="preserve"> 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rr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>a 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gh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y</w:t>
      </w:r>
    </w:p>
    <w:p w:rsidR="0089018A" w:rsidRDefault="00B315B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121920</wp:posOffset>
            </wp:positionV>
            <wp:extent cx="57150" cy="57150"/>
            <wp:effectExtent l="0" t="0" r="0" b="0"/>
            <wp:wrapNone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b/>
          <w:bCs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spacing w:val="-1"/>
        </w:rPr>
        <w:t>o</w:t>
      </w:r>
      <w:r w:rsidR="00FC0810">
        <w:rPr>
          <w:rFonts w:ascii="Open Sans" w:eastAsia="Open Sans" w:hAnsi="Open Sans" w:cs="Open Sans"/>
          <w:b/>
          <w:bCs/>
          <w:spacing w:val="5"/>
        </w:rPr>
        <w:t>u</w:t>
      </w:r>
      <w:r w:rsidR="00FC0810">
        <w:rPr>
          <w:rFonts w:ascii="Open Sans" w:eastAsia="Open Sans" w:hAnsi="Open Sans" w:cs="Open Sans"/>
          <w:b/>
          <w:bCs/>
          <w:spacing w:val="-5"/>
        </w:rPr>
        <w:t>t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6"/>
        </w:rPr>
        <w:t>G</w:t>
      </w:r>
      <w:r w:rsidR="00FC0810">
        <w:rPr>
          <w:rFonts w:ascii="Open Sans" w:eastAsia="Open Sans" w:hAnsi="Open Sans" w:cs="Open Sans"/>
          <w:b/>
          <w:bCs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spacing w:val="-1"/>
        </w:rPr>
        <w:t>o</w:t>
      </w:r>
      <w:r w:rsidR="00FC0810">
        <w:rPr>
          <w:rFonts w:ascii="Open Sans" w:eastAsia="Open Sans" w:hAnsi="Open Sans" w:cs="Open Sans"/>
          <w:b/>
          <w:bCs/>
          <w:spacing w:val="5"/>
        </w:rPr>
        <w:t>u</w:t>
      </w:r>
      <w:r w:rsidR="00FC0810">
        <w:rPr>
          <w:rFonts w:ascii="Open Sans" w:eastAsia="Open Sans" w:hAnsi="Open Sans" w:cs="Open Sans"/>
          <w:b/>
          <w:bCs/>
          <w:spacing w:val="-4"/>
        </w:rPr>
        <w:t>p</w:t>
      </w:r>
      <w:r w:rsidR="00FC0810">
        <w:rPr>
          <w:rFonts w:ascii="Open Sans" w:eastAsia="Open Sans" w:hAnsi="Open Sans" w:cs="Open Sans"/>
        </w:rPr>
        <w:t>:</w:t>
      </w:r>
      <w:r w:rsidR="00FC0810">
        <w:rPr>
          <w:rFonts w:ascii="Open Sans" w:eastAsia="Open Sans" w:hAnsi="Open Sans" w:cs="Open Sans"/>
          <w:spacing w:val="3"/>
        </w:rPr>
        <w:t xml:space="preserve"> </w:t>
      </w:r>
      <w:r w:rsidR="00FC0810">
        <w:rPr>
          <w:rFonts w:ascii="Open Sans" w:eastAsia="Open Sans" w:hAnsi="Open Sans" w:cs="Open Sans"/>
          <w:spacing w:val="-2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spacing w:val="-1"/>
        </w:rPr>
        <w:t>o</w:t>
      </w:r>
      <w:r w:rsidR="00FC0810">
        <w:rPr>
          <w:rFonts w:ascii="Open Sans" w:eastAsia="Open Sans" w:hAnsi="Open Sans" w:cs="Open Sans"/>
          <w:b/>
          <w:bCs/>
          <w:spacing w:val="5"/>
        </w:rPr>
        <w:t>u</w:t>
      </w:r>
      <w:r w:rsidR="00FC0810">
        <w:rPr>
          <w:rFonts w:ascii="Open Sans" w:eastAsia="Open Sans" w:hAnsi="Open Sans" w:cs="Open Sans"/>
          <w:b/>
          <w:bCs/>
          <w:spacing w:val="-5"/>
        </w:rPr>
        <w:t>t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6"/>
        </w:rPr>
        <w:t>G</w:t>
      </w:r>
      <w:r w:rsidR="00FC0810">
        <w:rPr>
          <w:rFonts w:ascii="Open Sans" w:eastAsia="Open Sans" w:hAnsi="Open Sans" w:cs="Open Sans"/>
          <w:b/>
          <w:bCs/>
          <w:spacing w:val="5"/>
        </w:rPr>
        <w:t>r</w:t>
      </w:r>
      <w:r w:rsidR="00FC0810">
        <w:rPr>
          <w:rFonts w:ascii="Open Sans" w:eastAsia="Open Sans" w:hAnsi="Open Sans" w:cs="Open Sans"/>
          <w:b/>
          <w:bCs/>
          <w:spacing w:val="-1"/>
        </w:rPr>
        <w:t>o</w:t>
      </w:r>
      <w:r w:rsidR="00FC0810">
        <w:rPr>
          <w:rFonts w:ascii="Open Sans" w:eastAsia="Open Sans" w:hAnsi="Open Sans" w:cs="Open Sans"/>
          <w:b/>
          <w:bCs/>
          <w:spacing w:val="5"/>
        </w:rPr>
        <w:t>u</w:t>
      </w:r>
      <w:r w:rsidR="00FC0810">
        <w:rPr>
          <w:rFonts w:ascii="Open Sans" w:eastAsia="Open Sans" w:hAnsi="Open Sans" w:cs="Open Sans"/>
          <w:b/>
          <w:bCs/>
        </w:rPr>
        <w:t>p</w:t>
      </w:r>
      <w:r w:rsidR="00FC0810">
        <w:rPr>
          <w:rFonts w:ascii="Open Sans" w:eastAsia="Open Sans" w:hAnsi="Open Sans" w:cs="Open Sans"/>
          <w:b/>
          <w:bCs/>
          <w:spacing w:val="-2"/>
        </w:rPr>
        <w:t xml:space="preserve"> </w:t>
      </w:r>
      <w:r w:rsidR="00FC0810">
        <w:rPr>
          <w:rFonts w:ascii="Open Sans" w:eastAsia="Open Sans" w:hAnsi="Open Sans" w:cs="Open Sans"/>
          <w:spacing w:val="1"/>
        </w:rPr>
        <w:t>f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</w:rPr>
        <w:t xml:space="preserve">d 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m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nd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ry</w:t>
      </w:r>
    </w:p>
    <w:p w:rsidR="008F16CE" w:rsidRDefault="008F16CE" w:rsidP="008F16CE">
      <w:pPr>
        <w:spacing w:before="75" w:after="0" w:line="240" w:lineRule="auto"/>
        <w:ind w:left="415" w:right="-20"/>
        <w:rPr>
          <w:ins w:id="29" w:author="Meital Waltman" w:date="2016-09-08T12:13:00Z"/>
          <w:rFonts w:ascii="Open Sans" w:eastAsia="Open Sans" w:hAnsi="Open Sans" w:cs="Open Sans"/>
        </w:rPr>
      </w:pPr>
      <w:ins w:id="30" w:author="Meital Waltman" w:date="2016-09-08T12:13:00Z">
        <w:r>
          <w:rPr>
            <w:noProof/>
            <w:lang w:bidi="he-IL"/>
          </w:rPr>
          <w:drawing>
            <wp:anchor distT="0" distB="0" distL="114300" distR="114300" simplePos="0" relativeHeight="251668992" behindDoc="1" locked="0" layoutInCell="1" allowOverlap="1">
              <wp:simplePos x="0" y="0"/>
              <wp:positionH relativeFrom="page">
                <wp:posOffset>923925</wp:posOffset>
              </wp:positionH>
              <wp:positionV relativeFrom="paragraph">
                <wp:posOffset>121920</wp:posOffset>
              </wp:positionV>
              <wp:extent cx="57150" cy="5715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" cy="571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ascii="Open Sans" w:eastAsia="Open Sans" w:hAnsi="Open Sans" w:cs="Open Sans"/>
            <w:spacing w:val="-3"/>
          </w:rPr>
          <w:t>Y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u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</w:rPr>
          <w:t>c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nn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t</w:t>
        </w:r>
        <w:r>
          <w:rPr>
            <w:rFonts w:ascii="Open Sans" w:eastAsia="Open Sans" w:hAnsi="Open Sans" w:cs="Open Sans"/>
            <w:spacing w:val="-3"/>
          </w:rPr>
          <w:t xml:space="preserve"> </w:t>
        </w:r>
        <w:r>
          <w:rPr>
            <w:rFonts w:ascii="Open Sans" w:eastAsia="Open Sans" w:hAnsi="Open Sans" w:cs="Open Sans"/>
          </w:rPr>
          <w:t>cr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e</w:t>
        </w:r>
        <w:r>
          <w:rPr>
            <w:rFonts w:ascii="Open Sans" w:eastAsia="Open Sans" w:hAnsi="Open Sans" w:cs="Open Sans"/>
            <w:spacing w:val="-1"/>
          </w:rPr>
          <w:t xml:space="preserve"> 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dd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2"/>
          </w:rPr>
          <w:t>i</w:t>
        </w:r>
        <w:r>
          <w:rPr>
            <w:rFonts w:ascii="Open Sans" w:eastAsia="Open Sans" w:hAnsi="Open Sans" w:cs="Open Sans"/>
          </w:rPr>
          <w:t>o</w:t>
        </w:r>
        <w:r>
          <w:rPr>
            <w:rFonts w:ascii="Open Sans" w:eastAsia="Open Sans" w:hAnsi="Open Sans" w:cs="Open Sans"/>
            <w:spacing w:val="-2"/>
          </w:rPr>
          <w:t>n</w:t>
        </w:r>
        <w:r>
          <w:rPr>
            <w:rFonts w:ascii="Open Sans" w:eastAsia="Open Sans" w:hAnsi="Open Sans" w:cs="Open Sans"/>
          </w:rPr>
          <w:t>al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ns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</w:rPr>
          <w:t>nc</w:t>
        </w:r>
        <w:r>
          <w:rPr>
            <w:rFonts w:ascii="Open Sans" w:eastAsia="Open Sans" w:hAnsi="Open Sans" w:cs="Open Sans"/>
            <w:spacing w:val="-3"/>
          </w:rPr>
          <w:t>e</w:t>
        </w:r>
        <w:r>
          <w:rPr>
            <w:rFonts w:ascii="Open Sans" w:eastAsia="Open Sans" w:hAnsi="Open Sans" w:cs="Open Sans"/>
          </w:rPr>
          <w:t xml:space="preserve">s </w:t>
        </w:r>
        <w:r>
          <w:rPr>
            <w:rFonts w:ascii="Open Sans" w:eastAsia="Open Sans" w:hAnsi="Open Sans" w:cs="Open Sans"/>
            <w:spacing w:val="2"/>
          </w:rPr>
          <w:t>o</w:t>
        </w:r>
        <w:r>
          <w:rPr>
            <w:rFonts w:ascii="Open Sans" w:eastAsia="Open Sans" w:hAnsi="Open Sans" w:cs="Open Sans"/>
          </w:rPr>
          <w:t>f</w:t>
        </w:r>
        <w:r>
          <w:rPr>
            <w:rFonts w:ascii="Open Sans" w:eastAsia="Open Sans" w:hAnsi="Open Sans" w:cs="Open Sans"/>
            <w:spacing w:val="2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h</w:t>
        </w:r>
        <w:r>
          <w:rPr>
            <w:rFonts w:ascii="Open Sans" w:eastAsia="Open Sans" w:hAnsi="Open Sans" w:cs="Open Sans"/>
            <w:spacing w:val="5"/>
          </w:rPr>
          <w:t>i</w:t>
        </w:r>
        <w:r>
          <w:rPr>
            <w:rFonts w:ascii="Open Sans" w:eastAsia="Open Sans" w:hAnsi="Open Sans" w:cs="Open Sans"/>
          </w:rPr>
          <w:t>s</w:t>
        </w:r>
        <w:r>
          <w:rPr>
            <w:rFonts w:ascii="Open Sans" w:eastAsia="Open Sans" w:hAnsi="Open Sans" w:cs="Open Sans"/>
            <w:spacing w:val="1"/>
          </w:rPr>
          <w:t xml:space="preserve"> </w:t>
        </w:r>
        <w:r>
          <w:rPr>
            <w:rFonts w:ascii="Open Sans" w:eastAsia="Open Sans" w:hAnsi="Open Sans" w:cs="Open Sans"/>
            <w:spacing w:val="-3"/>
          </w:rPr>
          <w:t>te</w:t>
        </w:r>
        <w:r>
          <w:rPr>
            <w:rFonts w:ascii="Open Sans" w:eastAsia="Open Sans" w:hAnsi="Open Sans" w:cs="Open Sans"/>
            <w:spacing w:val="5"/>
          </w:rPr>
          <w:t>m</w:t>
        </w:r>
        <w:r>
          <w:rPr>
            <w:rFonts w:ascii="Open Sans" w:eastAsia="Open Sans" w:hAnsi="Open Sans" w:cs="Open Sans"/>
          </w:rPr>
          <w:t>p</w:t>
        </w:r>
        <w:r>
          <w:rPr>
            <w:rFonts w:ascii="Open Sans" w:eastAsia="Open Sans" w:hAnsi="Open Sans" w:cs="Open Sans"/>
            <w:spacing w:val="5"/>
          </w:rPr>
          <w:t>l</w:t>
        </w:r>
        <w:r>
          <w:rPr>
            <w:rFonts w:ascii="Open Sans" w:eastAsia="Open Sans" w:hAnsi="Open Sans" w:cs="Open Sans"/>
            <w:spacing w:val="-2"/>
          </w:rPr>
          <w:t>a</w:t>
        </w:r>
        <w:r>
          <w:rPr>
            <w:rFonts w:ascii="Open Sans" w:eastAsia="Open Sans" w:hAnsi="Open Sans" w:cs="Open Sans"/>
            <w:spacing w:val="-3"/>
          </w:rPr>
          <w:t>t</w:t>
        </w:r>
        <w:r>
          <w:rPr>
            <w:rFonts w:ascii="Open Sans" w:eastAsia="Open Sans" w:hAnsi="Open Sans" w:cs="Open Sans"/>
          </w:rPr>
          <w:t>e</w:t>
        </w:r>
      </w:ins>
    </w:p>
    <w:p w:rsidR="0089018A" w:rsidDel="008F16CE" w:rsidRDefault="00B315B1">
      <w:pPr>
        <w:spacing w:before="75" w:after="0" w:line="240" w:lineRule="auto"/>
        <w:ind w:left="415" w:right="-20"/>
        <w:rPr>
          <w:del w:id="31" w:author="Meital Waltman" w:date="2016-09-08T12:13:00Z"/>
          <w:rFonts w:ascii="Open Sans" w:eastAsia="Open Sans" w:hAnsi="Open Sans" w:cs="Open Sans"/>
        </w:rPr>
      </w:pPr>
      <w:del w:id="32" w:author="Meital Waltman" w:date="2016-09-08T12:13:00Z">
        <w:r>
          <w:rPr>
            <w:noProof/>
            <w:lang w:bidi="he-IL"/>
          </w:rPr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923925</wp:posOffset>
              </wp:positionH>
              <wp:positionV relativeFrom="paragraph">
                <wp:posOffset>121920</wp:posOffset>
              </wp:positionV>
              <wp:extent cx="57150" cy="57150"/>
              <wp:effectExtent l="0" t="0" r="0" b="0"/>
              <wp:wrapNone/>
              <wp:docPr id="14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" cy="571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C0810" w:rsidDel="008F16CE">
          <w:rPr>
            <w:rFonts w:ascii="Open Sans" w:eastAsia="Open Sans" w:hAnsi="Open Sans" w:cs="Open Sans"/>
            <w:spacing w:val="6"/>
          </w:rPr>
          <w:delText>L</w:delText>
        </w:r>
        <w:r w:rsidR="00FC0810" w:rsidDel="008F16CE">
          <w:rPr>
            <w:rFonts w:ascii="Open Sans" w:eastAsia="Open Sans" w:hAnsi="Open Sans" w:cs="Open Sans"/>
            <w:spacing w:val="2"/>
          </w:rPr>
          <w:delText>o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</w:rPr>
          <w:delText>d</w:delText>
        </w:r>
        <w:r w:rsidR="00FC0810" w:rsidDel="008F16CE">
          <w:rPr>
            <w:rFonts w:ascii="Open Sans" w:eastAsia="Open Sans" w:hAnsi="Open Sans" w:cs="Open Sans"/>
            <w:spacing w:val="2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  <w:spacing w:val="-3"/>
          </w:rPr>
          <w:delText>t</w:delText>
        </w:r>
        <w:r w:rsidR="00FC0810" w:rsidDel="008F16CE">
          <w:rPr>
            <w:rFonts w:ascii="Open Sans" w:eastAsia="Open Sans" w:hAnsi="Open Sans" w:cs="Open Sans"/>
          </w:rPr>
          <w:delText>h</w:delText>
        </w:r>
        <w:r w:rsidR="00FC0810" w:rsidDel="008F16CE">
          <w:rPr>
            <w:rFonts w:ascii="Open Sans" w:eastAsia="Open Sans" w:hAnsi="Open Sans" w:cs="Open Sans"/>
            <w:spacing w:val="5"/>
          </w:rPr>
          <w:delText>i</w:delText>
        </w:r>
        <w:r w:rsidR="00FC0810" w:rsidDel="008F16CE">
          <w:rPr>
            <w:rFonts w:ascii="Open Sans" w:eastAsia="Open Sans" w:hAnsi="Open Sans" w:cs="Open Sans"/>
          </w:rPr>
          <w:delText>s</w:delText>
        </w:r>
        <w:r w:rsidR="00FC0810" w:rsidDel="008F16CE">
          <w:rPr>
            <w:rFonts w:ascii="Open Sans" w:eastAsia="Open Sans" w:hAnsi="Open Sans" w:cs="Open Sans"/>
            <w:spacing w:val="1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  <w:spacing w:val="-3"/>
          </w:rPr>
          <w:delText>te</w:delText>
        </w:r>
        <w:r w:rsidR="00FC0810" w:rsidDel="008F16CE">
          <w:rPr>
            <w:rFonts w:ascii="Open Sans" w:eastAsia="Open Sans" w:hAnsi="Open Sans" w:cs="Open Sans"/>
            <w:spacing w:val="5"/>
          </w:rPr>
          <w:delText>m</w:delText>
        </w:r>
        <w:r w:rsidR="00FC0810" w:rsidDel="008F16CE">
          <w:rPr>
            <w:rFonts w:ascii="Open Sans" w:eastAsia="Open Sans" w:hAnsi="Open Sans" w:cs="Open Sans"/>
          </w:rPr>
          <w:delText>p</w:delText>
        </w:r>
        <w:r w:rsidR="00FC0810" w:rsidDel="008F16CE">
          <w:rPr>
            <w:rFonts w:ascii="Open Sans" w:eastAsia="Open Sans" w:hAnsi="Open Sans" w:cs="Open Sans"/>
            <w:spacing w:val="5"/>
          </w:rPr>
          <w:delText>l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  <w:spacing w:val="-3"/>
          </w:rPr>
          <w:delText>t</w:delText>
        </w:r>
        <w:r w:rsidR="00FC0810" w:rsidDel="008F16CE">
          <w:rPr>
            <w:rFonts w:ascii="Open Sans" w:eastAsia="Open Sans" w:hAnsi="Open Sans" w:cs="Open Sans"/>
          </w:rPr>
          <w:delText>e</w:delText>
        </w:r>
        <w:r w:rsidR="00FC0810" w:rsidDel="008F16CE">
          <w:rPr>
            <w:rFonts w:ascii="Open Sans" w:eastAsia="Open Sans" w:hAnsi="Open Sans" w:cs="Open Sans"/>
            <w:spacing w:val="-3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</w:rPr>
          <w:delText>g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  <w:spacing w:val="5"/>
          </w:rPr>
          <w:delText>i</w:delText>
        </w:r>
        <w:r w:rsidR="00FC0810" w:rsidDel="008F16CE">
          <w:rPr>
            <w:rFonts w:ascii="Open Sans" w:eastAsia="Open Sans" w:hAnsi="Open Sans" w:cs="Open Sans"/>
          </w:rPr>
          <w:delText xml:space="preserve">n </w:delText>
        </w:r>
      </w:del>
      <w:del w:id="33" w:author="Meital Waltman" w:date="2016-09-08T12:09:00Z">
        <w:r w:rsidR="00FC0810" w:rsidDel="00597749">
          <w:rPr>
            <w:rFonts w:ascii="Open Sans" w:eastAsia="Open Sans" w:hAnsi="Open Sans" w:cs="Open Sans"/>
            <w:spacing w:val="-3"/>
          </w:rPr>
          <w:delText>t</w:delText>
        </w:r>
        <w:r w:rsidR="00FC0810" w:rsidDel="00597749">
          <w:rPr>
            <w:rFonts w:ascii="Open Sans" w:eastAsia="Open Sans" w:hAnsi="Open Sans" w:cs="Open Sans"/>
          </w:rPr>
          <w:delText>o</w:delText>
        </w:r>
        <w:r w:rsidR="00FC0810" w:rsidDel="00597749">
          <w:rPr>
            <w:rFonts w:ascii="Open Sans" w:eastAsia="Open Sans" w:hAnsi="Open Sans" w:cs="Open Sans"/>
            <w:spacing w:val="5"/>
          </w:rPr>
          <w:delText xml:space="preserve"> </w:delText>
        </w:r>
      </w:del>
      <w:del w:id="34" w:author="Meital Waltman" w:date="2016-09-08T12:13:00Z">
        <w:r w:rsidR="00FC0810" w:rsidDel="008F16CE">
          <w:rPr>
            <w:rFonts w:ascii="Open Sans" w:eastAsia="Open Sans" w:hAnsi="Open Sans" w:cs="Open Sans"/>
            <w:spacing w:val="1"/>
          </w:rPr>
          <w:delText>f</w:delText>
        </w:r>
        <w:r w:rsidR="00FC0810" w:rsidDel="008F16CE">
          <w:rPr>
            <w:rFonts w:ascii="Open Sans" w:eastAsia="Open Sans" w:hAnsi="Open Sans" w:cs="Open Sans"/>
            <w:spacing w:val="2"/>
          </w:rPr>
          <w:delText>o</w:delText>
        </w:r>
        <w:r w:rsidR="00FC0810" w:rsidDel="008F16CE">
          <w:rPr>
            <w:rFonts w:ascii="Open Sans" w:eastAsia="Open Sans" w:hAnsi="Open Sans" w:cs="Open Sans"/>
          </w:rPr>
          <w:delText>r</w:delText>
        </w:r>
        <w:r w:rsidR="00FC0810" w:rsidDel="008F16CE">
          <w:rPr>
            <w:rFonts w:ascii="Open Sans" w:eastAsia="Open Sans" w:hAnsi="Open Sans" w:cs="Open Sans"/>
            <w:spacing w:val="2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</w:rPr>
          <w:delText>dd</w:delText>
        </w:r>
        <w:r w:rsidR="00FC0810" w:rsidDel="008F16CE">
          <w:rPr>
            <w:rFonts w:ascii="Open Sans" w:eastAsia="Open Sans" w:hAnsi="Open Sans" w:cs="Open Sans"/>
            <w:spacing w:val="5"/>
          </w:rPr>
          <w:delText>i</w:delText>
        </w:r>
        <w:r w:rsidR="00FC0810" w:rsidDel="008F16CE">
          <w:rPr>
            <w:rFonts w:ascii="Open Sans" w:eastAsia="Open Sans" w:hAnsi="Open Sans" w:cs="Open Sans"/>
            <w:spacing w:val="-3"/>
          </w:rPr>
          <w:delText>t</w:delText>
        </w:r>
        <w:r w:rsidR="00FC0810" w:rsidDel="008F16CE">
          <w:rPr>
            <w:rFonts w:ascii="Open Sans" w:eastAsia="Open Sans" w:hAnsi="Open Sans" w:cs="Open Sans"/>
            <w:spacing w:val="5"/>
          </w:rPr>
          <w:delText>i</w:delText>
        </w:r>
        <w:r w:rsidR="00FC0810" w:rsidDel="008F16CE">
          <w:rPr>
            <w:rFonts w:ascii="Open Sans" w:eastAsia="Open Sans" w:hAnsi="Open Sans" w:cs="Open Sans"/>
            <w:spacing w:val="2"/>
          </w:rPr>
          <w:delText>o</w:delText>
        </w:r>
        <w:r w:rsidR="00FC0810" w:rsidDel="008F16CE">
          <w:rPr>
            <w:rFonts w:ascii="Open Sans" w:eastAsia="Open Sans" w:hAnsi="Open Sans" w:cs="Open Sans"/>
          </w:rPr>
          <w:delText>n</w:delText>
        </w:r>
        <w:r w:rsidR="00FC0810" w:rsidDel="008F16CE">
          <w:rPr>
            <w:rFonts w:ascii="Open Sans" w:eastAsia="Open Sans" w:hAnsi="Open Sans" w:cs="Open Sans"/>
            <w:spacing w:val="-2"/>
          </w:rPr>
          <w:delText>a</w:delText>
        </w:r>
        <w:r w:rsidR="00FC0810" w:rsidDel="008F16CE">
          <w:rPr>
            <w:rFonts w:ascii="Open Sans" w:eastAsia="Open Sans" w:hAnsi="Open Sans" w:cs="Open Sans"/>
          </w:rPr>
          <w:delText>l</w:delText>
        </w:r>
        <w:r w:rsidR="00FC0810" w:rsidDel="008F16CE">
          <w:rPr>
            <w:rFonts w:ascii="Open Sans" w:eastAsia="Open Sans" w:hAnsi="Open Sans" w:cs="Open Sans"/>
            <w:spacing w:val="1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</w:rPr>
          <w:delText>r</w:delText>
        </w:r>
        <w:r w:rsidR="00FC0810" w:rsidDel="008F16CE">
          <w:rPr>
            <w:rFonts w:ascii="Open Sans" w:eastAsia="Open Sans" w:hAnsi="Open Sans" w:cs="Open Sans"/>
            <w:spacing w:val="2"/>
          </w:rPr>
          <w:delText>o</w:delText>
        </w:r>
        <w:r w:rsidR="00FC0810" w:rsidDel="008F16CE">
          <w:rPr>
            <w:rFonts w:ascii="Open Sans" w:eastAsia="Open Sans" w:hAnsi="Open Sans" w:cs="Open Sans"/>
          </w:rPr>
          <w:delText>u</w:delText>
        </w:r>
        <w:r w:rsidR="00FC0810" w:rsidDel="008F16CE">
          <w:rPr>
            <w:rFonts w:ascii="Open Sans" w:eastAsia="Open Sans" w:hAnsi="Open Sans" w:cs="Open Sans"/>
            <w:spacing w:val="-3"/>
          </w:rPr>
          <w:delText>t</w:delText>
        </w:r>
        <w:r w:rsidR="00FC0810" w:rsidDel="008F16CE">
          <w:rPr>
            <w:rFonts w:ascii="Open Sans" w:eastAsia="Open Sans" w:hAnsi="Open Sans" w:cs="Open Sans"/>
          </w:rPr>
          <w:delText>e</w:delText>
        </w:r>
        <w:r w:rsidR="00FC0810" w:rsidDel="008F16CE">
          <w:rPr>
            <w:rFonts w:ascii="Open Sans" w:eastAsia="Open Sans" w:hAnsi="Open Sans" w:cs="Open Sans"/>
            <w:spacing w:val="-2"/>
          </w:rPr>
          <w:delText xml:space="preserve"> </w:delText>
        </w:r>
        <w:r w:rsidR="00FC0810" w:rsidDel="008F16CE">
          <w:rPr>
            <w:rFonts w:ascii="Open Sans" w:eastAsia="Open Sans" w:hAnsi="Open Sans" w:cs="Open Sans"/>
          </w:rPr>
          <w:delText>gr</w:delText>
        </w:r>
        <w:r w:rsidR="00FC0810" w:rsidDel="008F16CE">
          <w:rPr>
            <w:rFonts w:ascii="Open Sans" w:eastAsia="Open Sans" w:hAnsi="Open Sans" w:cs="Open Sans"/>
            <w:spacing w:val="2"/>
          </w:rPr>
          <w:delText>o</w:delText>
        </w:r>
        <w:r w:rsidR="00FC0810" w:rsidDel="008F16CE">
          <w:rPr>
            <w:rFonts w:ascii="Open Sans" w:eastAsia="Open Sans" w:hAnsi="Open Sans" w:cs="Open Sans"/>
          </w:rPr>
          <w:delText>ups</w:delText>
        </w:r>
      </w:del>
    </w:p>
    <w:p w:rsidR="0089018A" w:rsidRDefault="0089018A">
      <w:pPr>
        <w:spacing w:before="10" w:after="0" w:line="160" w:lineRule="exact"/>
        <w:rPr>
          <w:sz w:val="16"/>
          <w:szCs w:val="16"/>
        </w:rPr>
      </w:pPr>
    </w:p>
    <w:p w:rsidR="0089018A" w:rsidRDefault="00FC0810">
      <w:pPr>
        <w:spacing w:after="0" w:line="240" w:lineRule="auto"/>
        <w:ind w:left="115" w:right="4255"/>
        <w:jc w:val="both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h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m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il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13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-</w:t>
      </w:r>
      <w:r>
        <w:rPr>
          <w:rFonts w:ascii="Open Sans" w:eastAsia="Open Sans" w:hAnsi="Open Sans" w:cs="Open Sans"/>
          <w:b/>
          <w:bCs/>
          <w:i/>
          <w:color w:val="8A2BE1"/>
          <w:spacing w:val="16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sz w:val="28"/>
          <w:szCs w:val="28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22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sz w:val="28"/>
          <w:szCs w:val="28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8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&amp;</w:t>
      </w:r>
      <w:r>
        <w:rPr>
          <w:rFonts w:ascii="Open Sans" w:eastAsia="Open Sans" w:hAnsi="Open Sans" w:cs="Open Sans"/>
          <w:b/>
          <w:bCs/>
          <w:i/>
          <w:color w:val="8A2BE1"/>
          <w:spacing w:val="14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sz w:val="28"/>
          <w:szCs w:val="28"/>
        </w:rPr>
        <w:t>m</w:t>
      </w:r>
      <w:r>
        <w:rPr>
          <w:rFonts w:ascii="Open Sans" w:eastAsia="Open Sans" w:hAnsi="Open Sans" w:cs="Open Sans"/>
          <w:b/>
          <w:bCs/>
          <w:i/>
          <w:color w:val="8A2BE1"/>
          <w:sz w:val="28"/>
          <w:szCs w:val="28"/>
        </w:rPr>
        <w:t>e</w:t>
      </w:r>
    </w:p>
    <w:p w:rsidR="0089018A" w:rsidRDefault="0089018A">
      <w:pPr>
        <w:spacing w:before="9" w:after="0" w:line="160" w:lineRule="exact"/>
        <w:rPr>
          <w:sz w:val="16"/>
          <w:szCs w:val="16"/>
        </w:rPr>
      </w:pPr>
    </w:p>
    <w:p w:rsidR="0089018A" w:rsidRDefault="00FC0810">
      <w:pPr>
        <w:spacing w:after="0" w:line="240" w:lineRule="auto"/>
        <w:ind w:left="115" w:right="8275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5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i/>
          <w:color w:val="3F3F3F"/>
          <w:spacing w:val="-5"/>
        </w:rPr>
        <w:t>T</w:t>
      </w:r>
      <w:r>
        <w:rPr>
          <w:rFonts w:ascii="Open Sans" w:eastAsia="Open Sans" w:hAnsi="Open Sans" w:cs="Open Sans"/>
          <w:i/>
          <w:color w:val="3F3F3F"/>
          <w:spacing w:val="3"/>
        </w:rPr>
        <w:t>r</w:t>
      </w:r>
      <w:r>
        <w:rPr>
          <w:rFonts w:ascii="Open Sans" w:eastAsia="Open Sans" w:hAnsi="Open Sans" w:cs="Open Sans"/>
          <w:i/>
          <w:color w:val="3F3F3F"/>
          <w:spacing w:val="4"/>
        </w:rPr>
        <w:t>i</w:t>
      </w:r>
      <w:r>
        <w:rPr>
          <w:rFonts w:ascii="Open Sans" w:eastAsia="Open Sans" w:hAnsi="Open Sans" w:cs="Open Sans"/>
          <w:i/>
          <w:color w:val="3F3F3F"/>
        </w:rPr>
        <w:t>p</w:t>
      </w:r>
      <w:r>
        <w:rPr>
          <w:rFonts w:ascii="Open Sans" w:eastAsia="Open Sans" w:hAnsi="Open Sans" w:cs="Open Sans"/>
          <w:i/>
          <w:color w:val="3F3F3F"/>
          <w:spacing w:val="-5"/>
        </w:rPr>
        <w:t xml:space="preserve"> S</w:t>
      </w:r>
      <w:r>
        <w:rPr>
          <w:rFonts w:ascii="Open Sans" w:eastAsia="Open Sans" w:hAnsi="Open Sans" w:cs="Open Sans"/>
          <w:i/>
          <w:color w:val="3F3F3F"/>
          <w:spacing w:val="4"/>
        </w:rPr>
        <w:t>t</w:t>
      </w:r>
      <w:r>
        <w:rPr>
          <w:rFonts w:ascii="Open Sans" w:eastAsia="Open Sans" w:hAnsi="Open Sans" w:cs="Open Sans"/>
          <w:i/>
          <w:color w:val="3F3F3F"/>
          <w:spacing w:val="-4"/>
        </w:rPr>
        <w:t>a</w:t>
      </w:r>
      <w:r>
        <w:rPr>
          <w:rFonts w:ascii="Open Sans" w:eastAsia="Open Sans" w:hAnsi="Open Sans" w:cs="Open Sans"/>
          <w:i/>
          <w:color w:val="3F3F3F"/>
          <w:spacing w:val="3"/>
        </w:rPr>
        <w:t>r</w:t>
      </w:r>
      <w:r>
        <w:rPr>
          <w:rFonts w:ascii="Open Sans" w:eastAsia="Open Sans" w:hAnsi="Open Sans" w:cs="Open Sans"/>
          <w:i/>
          <w:color w:val="3F3F3F"/>
        </w:rPr>
        <w:t>t</w:t>
      </w:r>
      <w:r>
        <w:rPr>
          <w:rFonts w:ascii="Open Sans" w:eastAsia="Open Sans" w:hAnsi="Open Sans" w:cs="Open Sans"/>
          <w:i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i/>
          <w:color w:val="3F3F3F"/>
          <w:spacing w:val="-5"/>
        </w:rPr>
        <w:t>T</w:t>
      </w:r>
      <w:r>
        <w:rPr>
          <w:rFonts w:ascii="Open Sans" w:eastAsia="Open Sans" w:hAnsi="Open Sans" w:cs="Open Sans"/>
          <w:i/>
          <w:color w:val="3F3F3F"/>
          <w:spacing w:val="4"/>
        </w:rPr>
        <w:t>i</w:t>
      </w:r>
      <w:r>
        <w:rPr>
          <w:rFonts w:ascii="Open Sans" w:eastAsia="Open Sans" w:hAnsi="Open Sans" w:cs="Open Sans"/>
          <w:i/>
          <w:color w:val="3F3F3F"/>
          <w:spacing w:val="3"/>
        </w:rPr>
        <w:t>m</w:t>
      </w:r>
      <w:r>
        <w:rPr>
          <w:rFonts w:ascii="Open Sans" w:eastAsia="Open Sans" w:hAnsi="Open Sans" w:cs="Open Sans"/>
          <w:i/>
          <w:color w:val="3F3F3F"/>
        </w:rPr>
        <w:t>e</w:t>
      </w:r>
      <w:r>
        <w:rPr>
          <w:rFonts w:ascii="Open Sans" w:eastAsia="Open Sans" w:hAnsi="Open Sans" w:cs="Open Sans"/>
          <w:i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i/>
          <w:color w:val="3F3F3F"/>
        </w:rPr>
        <w:t>-</w:t>
      </w:r>
      <w:r>
        <w:rPr>
          <w:rFonts w:ascii="Open Sans" w:eastAsia="Open Sans" w:hAnsi="Open Sans" w:cs="Open Sans"/>
          <w:i/>
          <w:color w:val="3F3F3F"/>
          <w:spacing w:val="9"/>
        </w:rPr>
        <w:t xml:space="preserve"> </w:t>
      </w:r>
      <w:r>
        <w:rPr>
          <w:rFonts w:ascii="Open Sans" w:eastAsia="Open Sans" w:hAnsi="Open Sans" w:cs="Open Sans"/>
          <w:i/>
          <w:color w:val="3F3F3F"/>
          <w:spacing w:val="-4"/>
        </w:rPr>
        <w:t>s</w:t>
      </w:r>
      <w:r>
        <w:rPr>
          <w:rFonts w:ascii="Open Sans" w:eastAsia="Open Sans" w:hAnsi="Open Sans" w:cs="Open Sans"/>
          <w:i/>
          <w:color w:val="3F3F3F"/>
          <w:spacing w:val="4"/>
        </w:rPr>
        <w:t>i</w:t>
      </w:r>
      <w:r>
        <w:rPr>
          <w:rFonts w:ascii="Open Sans" w:eastAsia="Open Sans" w:hAnsi="Open Sans" w:cs="Open Sans"/>
          <w:i/>
          <w:color w:val="3F3F3F"/>
          <w:spacing w:val="3"/>
        </w:rPr>
        <w:t>m</w:t>
      </w:r>
      <w:r>
        <w:rPr>
          <w:rFonts w:ascii="Open Sans" w:eastAsia="Open Sans" w:hAnsi="Open Sans" w:cs="Open Sans"/>
          <w:i/>
          <w:color w:val="3F3F3F"/>
          <w:spacing w:val="4"/>
        </w:rPr>
        <w:t>il</w:t>
      </w:r>
      <w:r>
        <w:rPr>
          <w:rFonts w:ascii="Open Sans" w:eastAsia="Open Sans" w:hAnsi="Open Sans" w:cs="Open Sans"/>
          <w:i/>
          <w:color w:val="3F3F3F"/>
          <w:spacing w:val="-4"/>
        </w:rPr>
        <w:t>a</w:t>
      </w:r>
      <w:r>
        <w:rPr>
          <w:rFonts w:ascii="Open Sans" w:eastAsia="Open Sans" w:hAnsi="Open Sans" w:cs="Open Sans"/>
          <w:i/>
          <w:color w:val="3F3F3F"/>
        </w:rPr>
        <w:t>r</w:t>
      </w:r>
      <w:r>
        <w:rPr>
          <w:rFonts w:ascii="Open Sans" w:eastAsia="Open Sans" w:hAnsi="Open Sans" w:cs="Open Sans"/>
          <w:i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 xml:space="preserve">-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 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rt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</w:p>
    <w:p w:rsidR="0089018A" w:rsidRDefault="00FC0810">
      <w:pPr>
        <w:spacing w:after="0" w:line="240" w:lineRule="auto"/>
        <w:ind w:left="115" w:right="8714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FC0810">
      <w:pPr>
        <w:spacing w:before="80" w:after="0" w:line="240" w:lineRule="auto"/>
        <w:ind w:left="115" w:right="7037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before="1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115" w:right="751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after="0"/>
        <w:jc w:val="both"/>
        <w:sectPr w:rsidR="0089018A">
          <w:headerReference w:type="default" r:id="rId14"/>
          <w:pgSz w:w="11920" w:h="16840"/>
          <w:pgMar w:top="2540" w:right="1220" w:bottom="280" w:left="1280" w:header="1797" w:footer="0" w:gutter="0"/>
          <w:cols w:space="720"/>
        </w:sectPr>
      </w:pPr>
    </w:p>
    <w:p w:rsidR="0089018A" w:rsidRDefault="0089018A">
      <w:pPr>
        <w:spacing w:before="7" w:after="0" w:line="170" w:lineRule="exact"/>
        <w:rPr>
          <w:sz w:val="17"/>
          <w:szCs w:val="17"/>
        </w:rPr>
      </w:pPr>
    </w:p>
    <w:p w:rsidR="0089018A" w:rsidRDefault="00B315B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5822950" cy="180340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8A" w:rsidRDefault="0089018A">
      <w:pPr>
        <w:spacing w:before="1" w:after="0" w:line="140" w:lineRule="exact"/>
        <w:rPr>
          <w:sz w:val="14"/>
          <w:szCs w:val="14"/>
        </w:rPr>
      </w:pPr>
    </w:p>
    <w:p w:rsidR="0089018A" w:rsidRDefault="00FC0810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  <w:position w:val="1"/>
        </w:rPr>
        <w:t>F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spacing w:val="-5"/>
          <w:position w:val="1"/>
        </w:rPr>
        <w:t>g</w:t>
      </w:r>
      <w:r>
        <w:rPr>
          <w:rFonts w:ascii="Open Sans" w:eastAsia="Open Sans" w:hAnsi="Open Sans" w:cs="Open Sans"/>
          <w:i/>
          <w:spacing w:val="-7"/>
          <w:position w:val="1"/>
        </w:rPr>
        <w:t>u</w:t>
      </w:r>
      <w:r>
        <w:rPr>
          <w:rFonts w:ascii="Open Sans" w:eastAsia="Open Sans" w:hAnsi="Open Sans" w:cs="Open Sans"/>
          <w:i/>
          <w:spacing w:val="3"/>
          <w:position w:val="1"/>
        </w:rPr>
        <w:t>r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1"/>
          <w:position w:val="1"/>
        </w:rPr>
        <w:t>1</w:t>
      </w:r>
      <w:r>
        <w:rPr>
          <w:rFonts w:ascii="Open Sans" w:eastAsia="Open Sans" w:hAnsi="Open Sans" w:cs="Open Sans"/>
          <w:i/>
          <w:spacing w:val="6"/>
          <w:position w:val="1"/>
        </w:rPr>
        <w:t>-</w:t>
      </w:r>
      <w:r>
        <w:rPr>
          <w:rFonts w:ascii="Open Sans" w:eastAsia="Open Sans" w:hAnsi="Open Sans" w:cs="Open Sans"/>
          <w:i/>
          <w:spacing w:val="-1"/>
          <w:position w:val="1"/>
        </w:rPr>
        <w:t>1</w:t>
      </w:r>
      <w:r>
        <w:rPr>
          <w:rFonts w:ascii="Open Sans" w:eastAsia="Open Sans" w:hAnsi="Open Sans" w:cs="Open Sans"/>
          <w:i/>
          <w:position w:val="1"/>
        </w:rPr>
        <w:t>:</w:t>
      </w:r>
      <w:r>
        <w:rPr>
          <w:rFonts w:ascii="Open Sans" w:eastAsia="Open Sans" w:hAnsi="Open Sans" w:cs="Open Sans"/>
          <w:i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5"/>
          <w:position w:val="1"/>
        </w:rPr>
        <w:t>S</w:t>
      </w:r>
      <w:r>
        <w:rPr>
          <w:rFonts w:ascii="Open Sans" w:eastAsia="Open Sans" w:hAnsi="Open Sans" w:cs="Open Sans"/>
          <w:i/>
          <w:spacing w:val="6"/>
          <w:position w:val="1"/>
        </w:rPr>
        <w:t>c</w:t>
      </w:r>
      <w:r>
        <w:rPr>
          <w:rFonts w:ascii="Open Sans" w:eastAsia="Open Sans" w:hAnsi="Open Sans" w:cs="Open Sans"/>
          <w:i/>
          <w:spacing w:val="-7"/>
          <w:position w:val="1"/>
        </w:rPr>
        <w:t>h</w:t>
      </w:r>
      <w:r>
        <w:rPr>
          <w:rFonts w:ascii="Open Sans" w:eastAsia="Open Sans" w:hAnsi="Open Sans" w:cs="Open Sans"/>
          <w:i/>
          <w:spacing w:val="-3"/>
          <w:position w:val="1"/>
        </w:rPr>
        <w:t>e</w:t>
      </w:r>
      <w:r>
        <w:rPr>
          <w:rFonts w:ascii="Open Sans" w:eastAsia="Open Sans" w:hAnsi="Open Sans" w:cs="Open Sans"/>
          <w:i/>
          <w:spacing w:val="-7"/>
          <w:position w:val="1"/>
        </w:rPr>
        <w:t>du</w:t>
      </w:r>
      <w:r>
        <w:rPr>
          <w:rFonts w:ascii="Open Sans" w:eastAsia="Open Sans" w:hAnsi="Open Sans" w:cs="Open Sans"/>
          <w:i/>
          <w:spacing w:val="4"/>
          <w:position w:val="1"/>
        </w:rPr>
        <w:t>l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5"/>
          <w:position w:val="1"/>
        </w:rPr>
        <w:t>S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spacing w:val="3"/>
          <w:position w:val="1"/>
        </w:rPr>
        <w:t>m</w:t>
      </w:r>
      <w:r>
        <w:rPr>
          <w:rFonts w:ascii="Open Sans" w:eastAsia="Open Sans" w:hAnsi="Open Sans" w:cs="Open Sans"/>
          <w:i/>
          <w:spacing w:val="4"/>
          <w:position w:val="1"/>
        </w:rPr>
        <w:t>il</w:t>
      </w:r>
      <w:r>
        <w:rPr>
          <w:rFonts w:ascii="Open Sans" w:eastAsia="Open Sans" w:hAnsi="Open Sans" w:cs="Open Sans"/>
          <w:i/>
          <w:spacing w:val="-4"/>
          <w:position w:val="1"/>
        </w:rPr>
        <w:t>a</w:t>
      </w:r>
      <w:r>
        <w:rPr>
          <w:rFonts w:ascii="Open Sans" w:eastAsia="Open Sans" w:hAnsi="Open Sans" w:cs="Open Sans"/>
          <w:i/>
          <w:spacing w:val="3"/>
          <w:position w:val="1"/>
        </w:rPr>
        <w:t>r</w:t>
      </w:r>
      <w:r>
        <w:rPr>
          <w:rFonts w:ascii="Open Sans" w:eastAsia="Open Sans" w:hAnsi="Open Sans" w:cs="Open Sans"/>
          <w:i/>
          <w:spacing w:val="4"/>
          <w:position w:val="1"/>
        </w:rPr>
        <w:t>it</w:t>
      </w:r>
      <w:r>
        <w:rPr>
          <w:rFonts w:ascii="Open Sans" w:eastAsia="Open Sans" w:hAnsi="Open Sans" w:cs="Open Sans"/>
          <w:i/>
          <w:position w:val="1"/>
        </w:rPr>
        <w:t xml:space="preserve">y </w:t>
      </w:r>
      <w:r>
        <w:rPr>
          <w:rFonts w:ascii="Open Sans" w:eastAsia="Open Sans" w:hAnsi="Open Sans" w:cs="Open Sans"/>
          <w:i/>
          <w:spacing w:val="-7"/>
          <w:position w:val="1"/>
        </w:rPr>
        <w:t>b</w:t>
      </w:r>
      <w:r>
        <w:rPr>
          <w:rFonts w:ascii="Open Sans" w:eastAsia="Open Sans" w:hAnsi="Open Sans" w:cs="Open Sans"/>
          <w:i/>
          <w:position w:val="1"/>
        </w:rPr>
        <w:t>y</w:t>
      </w:r>
      <w:r>
        <w:rPr>
          <w:rFonts w:ascii="Open Sans" w:eastAsia="Open Sans" w:hAnsi="Open Sans" w:cs="Open Sans"/>
          <w:i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</w:rPr>
        <w:t>r</w:t>
      </w:r>
      <w:r>
        <w:rPr>
          <w:rFonts w:ascii="Open Sans" w:eastAsia="Open Sans" w:hAnsi="Open Sans" w:cs="Open Sans"/>
          <w:i/>
          <w:spacing w:val="-3"/>
          <w:position w:val="1"/>
        </w:rPr>
        <w:t>o</w:t>
      </w:r>
      <w:r>
        <w:rPr>
          <w:rFonts w:ascii="Open Sans" w:eastAsia="Open Sans" w:hAnsi="Open Sans" w:cs="Open Sans"/>
          <w:i/>
          <w:spacing w:val="-7"/>
          <w:position w:val="1"/>
        </w:rPr>
        <w:t>u</w:t>
      </w:r>
      <w:r>
        <w:rPr>
          <w:rFonts w:ascii="Open Sans" w:eastAsia="Open Sans" w:hAnsi="Open Sans" w:cs="Open Sans"/>
          <w:i/>
          <w:spacing w:val="4"/>
          <w:position w:val="1"/>
        </w:rPr>
        <w:t>t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4"/>
          <w:position w:val="1"/>
        </w:rPr>
        <w:t>a</w:t>
      </w:r>
      <w:r>
        <w:rPr>
          <w:rFonts w:ascii="Open Sans" w:eastAsia="Open Sans" w:hAnsi="Open Sans" w:cs="Open Sans"/>
          <w:i/>
          <w:spacing w:val="-7"/>
          <w:position w:val="1"/>
        </w:rPr>
        <w:t>n</w:t>
      </w:r>
      <w:r>
        <w:rPr>
          <w:rFonts w:ascii="Open Sans" w:eastAsia="Open Sans" w:hAnsi="Open Sans" w:cs="Open Sans"/>
          <w:i/>
          <w:position w:val="1"/>
        </w:rPr>
        <w:t>d</w:t>
      </w:r>
      <w:r>
        <w:rPr>
          <w:rFonts w:ascii="Open Sans" w:eastAsia="Open Sans" w:hAnsi="Open Sans" w:cs="Open Sans"/>
          <w:i/>
          <w:spacing w:val="-5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4"/>
          <w:position w:val="1"/>
        </w:rPr>
        <w:t>ti</w:t>
      </w:r>
      <w:r>
        <w:rPr>
          <w:rFonts w:ascii="Open Sans" w:eastAsia="Open Sans" w:hAnsi="Open Sans" w:cs="Open Sans"/>
          <w:i/>
          <w:spacing w:val="3"/>
          <w:position w:val="1"/>
        </w:rPr>
        <w:t>m</w:t>
      </w:r>
      <w:r>
        <w:rPr>
          <w:rFonts w:ascii="Open Sans" w:eastAsia="Open Sans" w:hAnsi="Open Sans" w:cs="Open Sans"/>
          <w:i/>
          <w:position w:val="1"/>
        </w:rPr>
        <w:t>e</w:t>
      </w:r>
    </w:p>
    <w:p w:rsidR="0089018A" w:rsidRDefault="0089018A">
      <w:pPr>
        <w:spacing w:before="1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5" w:after="0" w:line="130" w:lineRule="exact"/>
        <w:rPr>
          <w:sz w:val="13"/>
          <w:szCs w:val="13"/>
        </w:rPr>
      </w:pPr>
    </w:p>
    <w:p w:rsidR="0089018A" w:rsidRDefault="00B315B1">
      <w:pPr>
        <w:spacing w:after="0" w:line="240" w:lineRule="auto"/>
        <w:ind w:left="415" w:right="201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74295</wp:posOffset>
            </wp:positionV>
            <wp:extent cx="57150" cy="57150"/>
            <wp:effectExtent l="0" t="0" r="0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b/>
          <w:bCs/>
          <w:spacing w:val="3"/>
        </w:rPr>
        <w:t>M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</w:rPr>
        <w:t>x</w:t>
      </w:r>
      <w:r w:rsidR="00FC0810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5"/>
        </w:rPr>
        <w:t>t</w:t>
      </w:r>
      <w:r w:rsidR="00FC0810">
        <w:rPr>
          <w:rFonts w:ascii="Open Sans" w:eastAsia="Open Sans" w:hAnsi="Open Sans" w:cs="Open Sans"/>
          <w:b/>
          <w:bCs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spacing w:val="-6"/>
        </w:rPr>
        <w:t>m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4"/>
        </w:rPr>
        <w:t>d</w:t>
      </w:r>
      <w:r w:rsidR="00FC0810">
        <w:rPr>
          <w:rFonts w:ascii="Open Sans" w:eastAsia="Open Sans" w:hAnsi="Open Sans" w:cs="Open Sans"/>
          <w:b/>
          <w:bCs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spacing w:val="5"/>
        </w:rPr>
        <w:t>fferen</w:t>
      </w:r>
      <w:r w:rsidR="00FC0810">
        <w:rPr>
          <w:rFonts w:ascii="Open Sans" w:eastAsia="Open Sans" w:hAnsi="Open Sans" w:cs="Open Sans"/>
          <w:b/>
          <w:bCs/>
          <w:spacing w:val="7"/>
        </w:rPr>
        <w:t>c</w:t>
      </w:r>
      <w:r w:rsidR="00FC0810">
        <w:rPr>
          <w:rFonts w:ascii="Open Sans" w:eastAsia="Open Sans" w:hAnsi="Open Sans" w:cs="Open Sans"/>
          <w:b/>
          <w:bCs/>
          <w:spacing w:val="5"/>
        </w:rPr>
        <w:t>e</w:t>
      </w:r>
      <w:r w:rsidR="00FC0810">
        <w:rPr>
          <w:rFonts w:ascii="Open Sans" w:eastAsia="Open Sans" w:hAnsi="Open Sans" w:cs="Open Sans"/>
          <w:b/>
          <w:bCs/>
        </w:rPr>
        <w:t>:</w:t>
      </w:r>
      <w:r w:rsidR="00FC0810">
        <w:rPr>
          <w:rFonts w:ascii="Open Sans" w:eastAsia="Open Sans" w:hAnsi="Open Sans" w:cs="Open Sans"/>
          <w:b/>
          <w:bCs/>
          <w:spacing w:val="-5"/>
        </w:rPr>
        <w:t xml:space="preserve"> </w:t>
      </w:r>
      <w:r w:rsidR="00FC0810">
        <w:rPr>
          <w:rFonts w:ascii="Open Sans" w:eastAsia="Open Sans" w:hAnsi="Open Sans" w:cs="Open Sans"/>
          <w:spacing w:val="-2"/>
        </w:rPr>
        <w:t>T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1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m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5"/>
        </w:rPr>
        <w:t>xim</w:t>
      </w:r>
      <w:r w:rsidR="00FC0810">
        <w:rPr>
          <w:rFonts w:ascii="Open Sans" w:eastAsia="Open Sans" w:hAnsi="Open Sans" w:cs="Open Sans"/>
        </w:rPr>
        <w:t>um</w:t>
      </w:r>
      <w:r w:rsidR="00FC0810">
        <w:rPr>
          <w:rFonts w:ascii="Open Sans" w:eastAsia="Open Sans" w:hAnsi="Open Sans" w:cs="Open Sans"/>
          <w:spacing w:val="5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im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d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  <w:spacing w:val="-5"/>
        </w:rPr>
        <w:t>v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b</w:t>
      </w:r>
      <w:r w:rsidR="00FC0810">
        <w:rPr>
          <w:rFonts w:ascii="Open Sans" w:eastAsia="Open Sans" w:hAnsi="Open Sans" w:cs="Open Sans"/>
          <w:spacing w:val="-3"/>
        </w:rPr>
        <w:t>et</w:t>
      </w:r>
      <w:r w:rsidR="00FC0810">
        <w:rPr>
          <w:rFonts w:ascii="Open Sans" w:eastAsia="Open Sans" w:hAnsi="Open Sans" w:cs="Open Sans"/>
          <w:spacing w:val="-6"/>
        </w:rPr>
        <w:t>w</w:t>
      </w:r>
      <w:r w:rsidR="00FC0810">
        <w:rPr>
          <w:rFonts w:ascii="Open Sans" w:eastAsia="Open Sans" w:hAnsi="Open Sans" w:cs="Open Sans"/>
          <w:spacing w:val="-3"/>
        </w:rPr>
        <w:t>ee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 xml:space="preserve">rt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im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 xml:space="preserve">f a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1"/>
        </w:rPr>
        <w:t xml:space="preserve">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>a sp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1"/>
        </w:rPr>
        <w:t>f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c r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u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2"/>
        </w:rPr>
        <w:t xml:space="preserve"> a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3"/>
        </w:rPr>
        <w:t xml:space="preserve"> </w:t>
      </w:r>
      <w:r w:rsidR="00FC0810">
        <w:rPr>
          <w:rFonts w:ascii="Open Sans" w:eastAsia="Open Sans" w:hAnsi="Open Sans" w:cs="Open Sans"/>
        </w:rPr>
        <w:t>b</w:t>
      </w:r>
      <w:r w:rsidR="00FC0810">
        <w:rPr>
          <w:rFonts w:ascii="Open Sans" w:eastAsia="Open Sans" w:hAnsi="Open Sans" w:cs="Open Sans"/>
          <w:spacing w:val="-3"/>
        </w:rPr>
        <w:t>et</w:t>
      </w:r>
      <w:r w:rsidR="00FC0810">
        <w:rPr>
          <w:rFonts w:ascii="Open Sans" w:eastAsia="Open Sans" w:hAnsi="Open Sans" w:cs="Open Sans"/>
          <w:spacing w:val="-6"/>
        </w:rPr>
        <w:t>w</w:t>
      </w:r>
      <w:r w:rsidR="00FC0810">
        <w:rPr>
          <w:rFonts w:ascii="Open Sans" w:eastAsia="Open Sans" w:hAnsi="Open Sans" w:cs="Open Sans"/>
          <w:spacing w:val="-3"/>
        </w:rPr>
        <w:t>ee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g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l</w:t>
      </w:r>
      <w:r w:rsidR="00FC0810">
        <w:rPr>
          <w:rFonts w:ascii="Open Sans" w:eastAsia="Open Sans" w:hAnsi="Open Sans" w:cs="Open Sans"/>
          <w:spacing w:val="3"/>
        </w:rPr>
        <w:t xml:space="preserve"> </w:t>
      </w:r>
      <w:r w:rsidR="00FC0810">
        <w:rPr>
          <w:rFonts w:ascii="Open Sans" w:eastAsia="Open Sans" w:hAnsi="Open Sans" w:cs="Open Sans"/>
        </w:rPr>
        <w:t>sch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du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6"/>
        </w:rPr>
        <w:t xml:space="preserve"> 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 xml:space="preserve">nd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5"/>
        </w:rPr>
        <w:t>imi</w:t>
      </w:r>
      <w:r w:rsidR="00FC0810">
        <w:rPr>
          <w:rFonts w:ascii="Open Sans" w:eastAsia="Open Sans" w:hAnsi="Open Sans" w:cs="Open Sans"/>
          <w:spacing w:val="2"/>
        </w:rPr>
        <w:t>z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d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sch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d- u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3"/>
        </w:rPr>
        <w:t xml:space="preserve"> </w:t>
      </w:r>
      <w:r w:rsidR="00FC0810">
        <w:rPr>
          <w:rFonts w:ascii="Open Sans" w:eastAsia="Open Sans" w:hAnsi="Open Sans" w:cs="Open Sans"/>
        </w:rPr>
        <w:t>-</w:t>
      </w:r>
      <w:r w:rsidR="00FC0810">
        <w:rPr>
          <w:rFonts w:ascii="Open Sans" w:eastAsia="Open Sans" w:hAnsi="Open Sans" w:cs="Open Sans"/>
          <w:spacing w:val="6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t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>be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ns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d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d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i/>
          <w:spacing w:val="-5"/>
        </w:rPr>
        <w:t>S</w:t>
      </w:r>
      <w:r w:rsidR="00FC0810">
        <w:rPr>
          <w:rFonts w:ascii="Open Sans" w:eastAsia="Open Sans" w:hAnsi="Open Sans" w:cs="Open Sans"/>
          <w:i/>
          <w:spacing w:val="4"/>
        </w:rPr>
        <w:t>t</w:t>
      </w:r>
      <w:r w:rsidR="00FC0810">
        <w:rPr>
          <w:rFonts w:ascii="Open Sans" w:eastAsia="Open Sans" w:hAnsi="Open Sans" w:cs="Open Sans"/>
          <w:i/>
          <w:spacing w:val="-4"/>
        </w:rPr>
        <w:t>a</w:t>
      </w:r>
      <w:r w:rsidR="00FC0810">
        <w:rPr>
          <w:rFonts w:ascii="Open Sans" w:eastAsia="Open Sans" w:hAnsi="Open Sans" w:cs="Open Sans"/>
          <w:i/>
          <w:spacing w:val="3"/>
        </w:rPr>
        <w:t>r</w:t>
      </w:r>
      <w:r w:rsidR="00FC0810">
        <w:rPr>
          <w:rFonts w:ascii="Open Sans" w:eastAsia="Open Sans" w:hAnsi="Open Sans" w:cs="Open Sans"/>
          <w:i/>
        </w:rPr>
        <w:t>t</w:t>
      </w:r>
      <w:r w:rsidR="00FC0810">
        <w:rPr>
          <w:rFonts w:ascii="Open Sans" w:eastAsia="Open Sans" w:hAnsi="Open Sans" w:cs="Open Sans"/>
          <w:i/>
          <w:spacing w:val="3"/>
        </w:rPr>
        <w:t xml:space="preserve"> </w:t>
      </w:r>
      <w:r w:rsidR="00FC0810">
        <w:rPr>
          <w:rFonts w:ascii="Open Sans" w:eastAsia="Open Sans" w:hAnsi="Open Sans" w:cs="Open Sans"/>
          <w:i/>
          <w:spacing w:val="-5"/>
        </w:rPr>
        <w:t>T</w:t>
      </w:r>
      <w:r w:rsidR="00FC0810">
        <w:rPr>
          <w:rFonts w:ascii="Open Sans" w:eastAsia="Open Sans" w:hAnsi="Open Sans" w:cs="Open Sans"/>
          <w:i/>
          <w:spacing w:val="4"/>
        </w:rPr>
        <w:t>i</w:t>
      </w:r>
      <w:r w:rsidR="00FC0810">
        <w:rPr>
          <w:rFonts w:ascii="Open Sans" w:eastAsia="Open Sans" w:hAnsi="Open Sans" w:cs="Open Sans"/>
          <w:i/>
          <w:spacing w:val="3"/>
        </w:rPr>
        <w:t>m</w:t>
      </w:r>
      <w:r w:rsidR="00FC0810">
        <w:rPr>
          <w:rFonts w:ascii="Open Sans" w:eastAsia="Open Sans" w:hAnsi="Open Sans" w:cs="Open Sans"/>
          <w:i/>
        </w:rPr>
        <w:t>e</w:t>
      </w:r>
      <w:r w:rsidR="00FC0810">
        <w:rPr>
          <w:rFonts w:ascii="Open Sans" w:eastAsia="Open Sans" w:hAnsi="Open Sans" w:cs="Open Sans"/>
          <w:i/>
          <w:spacing w:val="-2"/>
        </w:rPr>
        <w:t xml:space="preserve"> </w:t>
      </w:r>
      <w:r w:rsidR="00FC0810">
        <w:rPr>
          <w:rFonts w:ascii="Open Sans" w:eastAsia="Open Sans" w:hAnsi="Open Sans" w:cs="Open Sans"/>
          <w:i/>
        </w:rPr>
        <w:t>-</w:t>
      </w:r>
      <w:r w:rsidR="00FC0810">
        <w:rPr>
          <w:rFonts w:ascii="Open Sans" w:eastAsia="Open Sans" w:hAnsi="Open Sans" w:cs="Open Sans"/>
          <w:i/>
          <w:spacing w:val="9"/>
        </w:rPr>
        <w:t xml:space="preserve"> </w:t>
      </w:r>
      <w:r w:rsidR="00FC0810">
        <w:rPr>
          <w:rFonts w:ascii="Open Sans" w:eastAsia="Open Sans" w:hAnsi="Open Sans" w:cs="Open Sans"/>
          <w:i/>
          <w:spacing w:val="-4"/>
        </w:rPr>
        <w:t>s</w:t>
      </w:r>
      <w:r w:rsidR="00FC0810">
        <w:rPr>
          <w:rFonts w:ascii="Open Sans" w:eastAsia="Open Sans" w:hAnsi="Open Sans" w:cs="Open Sans"/>
          <w:i/>
          <w:spacing w:val="4"/>
        </w:rPr>
        <w:t>i</w:t>
      </w:r>
      <w:r w:rsidR="00FC0810">
        <w:rPr>
          <w:rFonts w:ascii="Open Sans" w:eastAsia="Open Sans" w:hAnsi="Open Sans" w:cs="Open Sans"/>
          <w:i/>
          <w:spacing w:val="3"/>
        </w:rPr>
        <w:t>m</w:t>
      </w:r>
      <w:r w:rsidR="00FC0810">
        <w:rPr>
          <w:rFonts w:ascii="Open Sans" w:eastAsia="Open Sans" w:hAnsi="Open Sans" w:cs="Open Sans"/>
          <w:i/>
          <w:spacing w:val="4"/>
        </w:rPr>
        <w:t>il</w:t>
      </w:r>
      <w:r w:rsidR="00FC0810">
        <w:rPr>
          <w:rFonts w:ascii="Open Sans" w:eastAsia="Open Sans" w:hAnsi="Open Sans" w:cs="Open Sans"/>
          <w:i/>
          <w:spacing w:val="-4"/>
        </w:rPr>
        <w:t>a</w:t>
      </w:r>
      <w:r w:rsidR="00FC0810">
        <w:rPr>
          <w:rFonts w:ascii="Open Sans" w:eastAsia="Open Sans" w:hAnsi="Open Sans" w:cs="Open Sans"/>
          <w:i/>
          <w:spacing w:val="3"/>
        </w:rPr>
        <w:t>r</w:t>
      </w:r>
      <w:r w:rsidR="00FC0810">
        <w:rPr>
          <w:rFonts w:ascii="Open Sans" w:eastAsia="Open Sans" w:hAnsi="Open Sans" w:cs="Open Sans"/>
        </w:rPr>
        <w:t>.</w:t>
      </w:r>
    </w:p>
    <w:p w:rsidR="0089018A" w:rsidRDefault="00B315B1">
      <w:pPr>
        <w:spacing w:before="75" w:after="0" w:line="240" w:lineRule="auto"/>
        <w:ind w:left="415" w:right="246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121920</wp:posOffset>
            </wp:positionV>
            <wp:extent cx="57150" cy="57150"/>
            <wp:effectExtent l="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b/>
          <w:bCs/>
          <w:spacing w:val="-3"/>
        </w:rPr>
        <w:t>P</w:t>
      </w:r>
      <w:r w:rsidR="00FC0810">
        <w:rPr>
          <w:rFonts w:ascii="Open Sans" w:eastAsia="Open Sans" w:hAnsi="Open Sans" w:cs="Open Sans"/>
          <w:b/>
          <w:bCs/>
          <w:spacing w:val="5"/>
        </w:rPr>
        <w:t>en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  <w:spacing w:val="-7"/>
        </w:rPr>
        <w:t>l</w:t>
      </w:r>
      <w:r w:rsidR="00FC0810">
        <w:rPr>
          <w:rFonts w:ascii="Open Sans" w:eastAsia="Open Sans" w:hAnsi="Open Sans" w:cs="Open Sans"/>
          <w:b/>
          <w:bCs/>
          <w:spacing w:val="-5"/>
        </w:rPr>
        <w:t>ty</w:t>
      </w:r>
      <w:r w:rsidR="00FC0810">
        <w:rPr>
          <w:rFonts w:ascii="Open Sans" w:eastAsia="Open Sans" w:hAnsi="Open Sans" w:cs="Open Sans"/>
        </w:rPr>
        <w:t xml:space="preserve">: </w:t>
      </w:r>
      <w:r w:rsidR="00FC0810">
        <w:rPr>
          <w:rFonts w:ascii="Open Sans" w:eastAsia="Open Sans" w:hAnsi="Open Sans" w:cs="Open Sans"/>
          <w:spacing w:val="-2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y</w:t>
      </w:r>
      <w:r w:rsidR="00FC0810">
        <w:rPr>
          <w:rFonts w:ascii="Open Sans" w:eastAsia="Open Sans" w:hAnsi="Open Sans" w:cs="Open Sans"/>
          <w:spacing w:val="-7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im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 xml:space="preserve">d </w:t>
      </w:r>
      <w:r w:rsidR="00FC0810">
        <w:rPr>
          <w:rFonts w:ascii="Open Sans" w:eastAsia="Open Sans" w:hAnsi="Open Sans" w:cs="Open Sans"/>
          <w:spacing w:val="-6"/>
        </w:rPr>
        <w:t>w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he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3"/>
        </w:rPr>
        <w:t>M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</w:rPr>
        <w:t>x</w:t>
      </w:r>
      <w:r w:rsidR="00FC0810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5"/>
        </w:rPr>
        <w:t>t</w:t>
      </w:r>
      <w:r w:rsidR="00FC0810">
        <w:rPr>
          <w:rFonts w:ascii="Open Sans" w:eastAsia="Open Sans" w:hAnsi="Open Sans" w:cs="Open Sans"/>
          <w:b/>
          <w:bCs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spacing w:val="-6"/>
        </w:rPr>
        <w:t>m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FC0810">
        <w:rPr>
          <w:rFonts w:ascii="Open Sans" w:eastAsia="Open Sans" w:hAnsi="Open Sans" w:cs="Open Sans"/>
          <w:b/>
          <w:bCs/>
          <w:spacing w:val="-4"/>
        </w:rPr>
        <w:t>d</w:t>
      </w:r>
      <w:r w:rsidR="00FC0810">
        <w:rPr>
          <w:rFonts w:ascii="Open Sans" w:eastAsia="Open Sans" w:hAnsi="Open Sans" w:cs="Open Sans"/>
          <w:b/>
          <w:bCs/>
          <w:spacing w:val="-7"/>
        </w:rPr>
        <w:t>i</w:t>
      </w:r>
      <w:r w:rsidR="00FC0810">
        <w:rPr>
          <w:rFonts w:ascii="Open Sans" w:eastAsia="Open Sans" w:hAnsi="Open Sans" w:cs="Open Sans"/>
          <w:b/>
          <w:bCs/>
          <w:spacing w:val="5"/>
        </w:rPr>
        <w:t>fferen</w:t>
      </w:r>
      <w:r w:rsidR="00FC0810">
        <w:rPr>
          <w:rFonts w:ascii="Open Sans" w:eastAsia="Open Sans" w:hAnsi="Open Sans" w:cs="Open Sans"/>
          <w:b/>
          <w:bCs/>
          <w:spacing w:val="7"/>
        </w:rPr>
        <w:t>c</w:t>
      </w:r>
      <w:r w:rsidR="00FC0810">
        <w:rPr>
          <w:rFonts w:ascii="Open Sans" w:eastAsia="Open Sans" w:hAnsi="Open Sans" w:cs="Open Sans"/>
          <w:b/>
          <w:bCs/>
        </w:rPr>
        <w:t>e</w:t>
      </w:r>
      <w:r w:rsidR="00FC0810">
        <w:rPr>
          <w:rFonts w:ascii="Open Sans" w:eastAsia="Open Sans" w:hAnsi="Open Sans" w:cs="Open Sans"/>
          <w:b/>
          <w:bCs/>
          <w:spacing w:val="3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  <w:spacing w:val="5"/>
        </w:rPr>
        <w:t>x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-3"/>
        </w:rPr>
        <w:t>ee</w:t>
      </w:r>
      <w:r w:rsidR="00FC0810">
        <w:rPr>
          <w:rFonts w:ascii="Open Sans" w:eastAsia="Open Sans" w:hAnsi="Open Sans" w:cs="Open Sans"/>
        </w:rPr>
        <w:t>d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d. A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gh s</w:t>
      </w:r>
      <w:r w:rsidR="00FC0810">
        <w:rPr>
          <w:rFonts w:ascii="Open Sans" w:eastAsia="Open Sans" w:hAnsi="Open Sans" w:cs="Open Sans"/>
          <w:spacing w:val="5"/>
        </w:rPr>
        <w:t>imil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y</w:t>
      </w:r>
      <w:r w:rsidR="00FC0810">
        <w:rPr>
          <w:rFonts w:ascii="Open Sans" w:eastAsia="Open Sans" w:hAnsi="Open Sans" w:cs="Open Sans"/>
          <w:spacing w:val="-6"/>
        </w:rPr>
        <w:t xml:space="preserve"> 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rr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>a 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gh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y</w:t>
      </w:r>
    </w:p>
    <w:p w:rsidR="0089018A" w:rsidRDefault="00B315B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121920</wp:posOffset>
            </wp:positionV>
            <wp:extent cx="57150" cy="57150"/>
            <wp:effectExtent l="0" t="0" r="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spacing w:val="-3"/>
        </w:rPr>
        <w:t>Y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u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nn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t</w:t>
      </w:r>
      <w:r w:rsidR="00FC0810">
        <w:rPr>
          <w:rFonts w:ascii="Open Sans" w:eastAsia="Open Sans" w:hAnsi="Open Sans" w:cs="Open Sans"/>
          <w:spacing w:val="-3"/>
        </w:rPr>
        <w:t xml:space="preserve"> </w:t>
      </w:r>
      <w:r w:rsidR="00FC0810">
        <w:rPr>
          <w:rFonts w:ascii="Open Sans" w:eastAsia="Open Sans" w:hAnsi="Open Sans" w:cs="Open Sans"/>
        </w:rPr>
        <w:t>cr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del w:id="35" w:author="Meital Waltman" w:date="2016-09-08T12:10:00Z">
        <w:r w:rsidR="00FC0810" w:rsidDel="00597749">
          <w:rPr>
            <w:rFonts w:ascii="Open Sans" w:eastAsia="Open Sans" w:hAnsi="Open Sans" w:cs="Open Sans"/>
            <w:spacing w:val="-2"/>
          </w:rPr>
          <w:delText>a</w:delText>
        </w:r>
        <w:r w:rsidR="00FC0810" w:rsidDel="00597749">
          <w:rPr>
            <w:rFonts w:ascii="Open Sans" w:eastAsia="Open Sans" w:hAnsi="Open Sans" w:cs="Open Sans"/>
          </w:rPr>
          <w:delText>dd</w:delText>
        </w:r>
        <w:r w:rsidR="00FC0810" w:rsidDel="00597749">
          <w:rPr>
            <w:rFonts w:ascii="Open Sans" w:eastAsia="Open Sans" w:hAnsi="Open Sans" w:cs="Open Sans"/>
            <w:spacing w:val="5"/>
          </w:rPr>
          <w:delText>i</w:delText>
        </w:r>
        <w:r w:rsidR="00FC0810" w:rsidDel="00597749">
          <w:rPr>
            <w:rFonts w:ascii="Open Sans" w:eastAsia="Open Sans" w:hAnsi="Open Sans" w:cs="Open Sans"/>
            <w:spacing w:val="-3"/>
          </w:rPr>
          <w:delText>t</w:delText>
        </w:r>
        <w:r w:rsidR="00FC0810" w:rsidDel="00597749">
          <w:rPr>
            <w:rFonts w:ascii="Open Sans" w:eastAsia="Open Sans" w:hAnsi="Open Sans" w:cs="Open Sans"/>
            <w:spacing w:val="2"/>
          </w:rPr>
          <w:delText>o</w:delText>
        </w:r>
        <w:r w:rsidR="00FC0810" w:rsidDel="00597749">
          <w:rPr>
            <w:rFonts w:ascii="Open Sans" w:eastAsia="Open Sans" w:hAnsi="Open Sans" w:cs="Open Sans"/>
          </w:rPr>
          <w:delText>n</w:delText>
        </w:r>
        <w:r w:rsidR="00FC0810" w:rsidDel="00597749">
          <w:rPr>
            <w:rFonts w:ascii="Open Sans" w:eastAsia="Open Sans" w:hAnsi="Open Sans" w:cs="Open Sans"/>
            <w:spacing w:val="-2"/>
          </w:rPr>
          <w:delText>a</w:delText>
        </w:r>
        <w:r w:rsidR="00FC0810" w:rsidDel="00597749">
          <w:rPr>
            <w:rFonts w:ascii="Open Sans" w:eastAsia="Open Sans" w:hAnsi="Open Sans" w:cs="Open Sans"/>
          </w:rPr>
          <w:delText>l</w:delText>
        </w:r>
      </w:del>
      <w:ins w:id="36" w:author="Meital Waltman" w:date="2016-09-08T12:10:00Z">
        <w:r w:rsidR="00597749">
          <w:rPr>
            <w:rFonts w:ascii="Open Sans" w:eastAsia="Open Sans" w:hAnsi="Open Sans" w:cs="Open Sans"/>
            <w:spacing w:val="-2"/>
          </w:rPr>
          <w:t>a</w:t>
        </w:r>
        <w:r w:rsidR="00597749">
          <w:rPr>
            <w:rFonts w:ascii="Open Sans" w:eastAsia="Open Sans" w:hAnsi="Open Sans" w:cs="Open Sans"/>
          </w:rPr>
          <w:t>dd</w:t>
        </w:r>
        <w:r w:rsidR="00597749">
          <w:rPr>
            <w:rFonts w:ascii="Open Sans" w:eastAsia="Open Sans" w:hAnsi="Open Sans" w:cs="Open Sans"/>
            <w:spacing w:val="5"/>
          </w:rPr>
          <w:t>i</w:t>
        </w:r>
        <w:r w:rsidR="00597749">
          <w:rPr>
            <w:rFonts w:ascii="Open Sans" w:eastAsia="Open Sans" w:hAnsi="Open Sans" w:cs="Open Sans"/>
            <w:spacing w:val="-3"/>
          </w:rPr>
          <w:t>t</w:t>
        </w:r>
        <w:r w:rsidR="00597749">
          <w:rPr>
            <w:rFonts w:ascii="Open Sans" w:eastAsia="Open Sans" w:hAnsi="Open Sans" w:cs="Open Sans"/>
            <w:spacing w:val="2"/>
          </w:rPr>
          <w:t>i</w:t>
        </w:r>
        <w:r w:rsidR="00597749">
          <w:rPr>
            <w:rFonts w:ascii="Open Sans" w:eastAsia="Open Sans" w:hAnsi="Open Sans" w:cs="Open Sans"/>
          </w:rPr>
          <w:t>o</w:t>
        </w:r>
        <w:r w:rsidR="00597749">
          <w:rPr>
            <w:rFonts w:ascii="Open Sans" w:eastAsia="Open Sans" w:hAnsi="Open Sans" w:cs="Open Sans"/>
            <w:spacing w:val="-2"/>
          </w:rPr>
          <w:t>n</w:t>
        </w:r>
        <w:r w:rsidR="00597749">
          <w:rPr>
            <w:rFonts w:ascii="Open Sans" w:eastAsia="Open Sans" w:hAnsi="Open Sans" w:cs="Open Sans"/>
          </w:rPr>
          <w:t>al</w:t>
        </w:r>
      </w:ins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ns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nc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 xml:space="preserve">s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f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1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te</w:t>
      </w:r>
      <w:r w:rsidR="00FC0810">
        <w:rPr>
          <w:rFonts w:ascii="Open Sans" w:eastAsia="Open Sans" w:hAnsi="Open Sans" w:cs="Open Sans"/>
          <w:spacing w:val="5"/>
        </w:rPr>
        <w:t>m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e</w:t>
      </w:r>
    </w:p>
    <w:p w:rsidR="0089018A" w:rsidRDefault="0089018A">
      <w:pPr>
        <w:spacing w:after="0"/>
        <w:sectPr w:rsidR="0089018A">
          <w:headerReference w:type="default" r:id="rId16"/>
          <w:pgSz w:w="11920" w:h="16840"/>
          <w:pgMar w:top="1560" w:right="1260" w:bottom="280" w:left="1280" w:header="0" w:footer="0" w:gutter="0"/>
          <w:cols w:space="720"/>
        </w:sectPr>
      </w:pPr>
    </w:p>
    <w:p w:rsidR="0089018A" w:rsidRDefault="0089018A">
      <w:pPr>
        <w:spacing w:before="9" w:after="0" w:line="150" w:lineRule="exact"/>
        <w:rPr>
          <w:sz w:val="15"/>
          <w:szCs w:val="15"/>
        </w:rPr>
      </w:pPr>
    </w:p>
    <w:p w:rsidR="0089018A" w:rsidRDefault="00FC0810">
      <w:pPr>
        <w:spacing w:after="0" w:line="362" w:lineRule="exact"/>
        <w:ind w:left="115" w:right="-20"/>
        <w:rPr>
          <w:rFonts w:ascii="Open Sans" w:eastAsia="Open Sans" w:hAnsi="Open Sans" w:cs="Open Sans"/>
          <w:sz w:val="28"/>
          <w:szCs w:val="28"/>
        </w:rPr>
      </w:pP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w</w:t>
      </w:r>
      <w:r>
        <w:rPr>
          <w:rFonts w:ascii="Open Sans" w:eastAsia="Open Sans" w:hAnsi="Open Sans" w:cs="Open Sans"/>
          <w:b/>
          <w:bCs/>
          <w:i/>
          <w:color w:val="8A2BE1"/>
          <w:spacing w:val="18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h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1"/>
          <w:sz w:val="28"/>
          <w:szCs w:val="28"/>
        </w:rPr>
        <w:t>d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1"/>
          <w:sz w:val="28"/>
          <w:szCs w:val="28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S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m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il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1"/>
          <w:sz w:val="28"/>
          <w:szCs w:val="28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13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-</w:t>
      </w:r>
      <w:r>
        <w:rPr>
          <w:rFonts w:ascii="Open Sans" w:eastAsia="Open Sans" w:hAnsi="Open Sans" w:cs="Open Sans"/>
          <w:b/>
          <w:bCs/>
          <w:i/>
          <w:color w:val="8A2BE1"/>
          <w:spacing w:val="16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1"/>
          <w:sz w:val="28"/>
          <w:szCs w:val="28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y</w:t>
      </w:r>
      <w:r>
        <w:rPr>
          <w:rFonts w:ascii="Open Sans" w:eastAsia="Open Sans" w:hAnsi="Open Sans" w:cs="Open Sans"/>
          <w:b/>
          <w:bCs/>
          <w:i/>
          <w:color w:val="8A2BE1"/>
          <w:spacing w:val="22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1"/>
          <w:sz w:val="28"/>
          <w:szCs w:val="28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1"/>
          <w:sz w:val="28"/>
          <w:szCs w:val="28"/>
        </w:rPr>
        <w:t>r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14"/>
          <w:position w:val="1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1"/>
          <w:sz w:val="28"/>
          <w:szCs w:val="28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position w:val="1"/>
          <w:sz w:val="28"/>
          <w:szCs w:val="28"/>
        </w:rPr>
        <w:t>d</w:t>
      </w:r>
    </w:p>
    <w:p w:rsidR="0089018A" w:rsidRDefault="0089018A">
      <w:pPr>
        <w:spacing w:before="9" w:after="0" w:line="160" w:lineRule="exact"/>
        <w:rPr>
          <w:sz w:val="16"/>
          <w:szCs w:val="16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after="0" w:line="120" w:lineRule="exact"/>
        <w:rPr>
          <w:sz w:val="12"/>
          <w:szCs w:val="12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I</w:t>
      </w:r>
      <w:r>
        <w:rPr>
          <w:rFonts w:ascii="Open Sans" w:eastAsia="Open Sans" w:hAnsi="Open Sans" w:cs="Open Sans"/>
          <w:b/>
          <w:bCs/>
          <w:color w:val="3F3F3F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</w:rPr>
        <w:t>-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il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</w:rPr>
        <w:t>r</w:t>
      </w:r>
      <w:r>
        <w:rPr>
          <w:rFonts w:ascii="Open Sans" w:eastAsia="Open Sans" w:hAnsi="Open Sans" w:cs="Open Sans"/>
          <w:b/>
          <w:bCs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supp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FC0810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:rsidR="0089018A" w:rsidRDefault="0089018A">
      <w:pPr>
        <w:spacing w:before="1" w:after="0" w:line="130" w:lineRule="exact"/>
        <w:rPr>
          <w:sz w:val="13"/>
          <w:szCs w:val="13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2" w:after="0" w:line="130" w:lineRule="exact"/>
        <w:rPr>
          <w:sz w:val="13"/>
          <w:szCs w:val="13"/>
        </w:rPr>
      </w:pPr>
    </w:p>
    <w:p w:rsidR="0089018A" w:rsidRDefault="00B315B1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e-IL"/>
        </w:rPr>
        <w:drawing>
          <wp:inline distT="0" distB="0" distL="0" distR="0">
            <wp:extent cx="5816600" cy="14668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8A" w:rsidRDefault="0089018A">
      <w:pPr>
        <w:spacing w:before="4" w:after="0" w:line="180" w:lineRule="exact"/>
        <w:rPr>
          <w:sz w:val="18"/>
          <w:szCs w:val="18"/>
        </w:rPr>
      </w:pPr>
    </w:p>
    <w:p w:rsidR="0089018A" w:rsidRDefault="00FC0810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:rsidR="0089018A" w:rsidRDefault="0089018A">
      <w:pPr>
        <w:spacing w:before="5" w:after="0" w:line="130" w:lineRule="exact"/>
        <w:rPr>
          <w:sz w:val="13"/>
          <w:szCs w:val="13"/>
        </w:rPr>
      </w:pPr>
    </w:p>
    <w:p w:rsidR="0089018A" w:rsidRDefault="00B315B1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74295</wp:posOffset>
            </wp:positionV>
            <wp:extent cx="57150" cy="57150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b/>
          <w:bCs/>
          <w:spacing w:val="-3"/>
        </w:rPr>
        <w:t>P</w:t>
      </w:r>
      <w:r w:rsidR="00FC0810">
        <w:rPr>
          <w:rFonts w:ascii="Open Sans" w:eastAsia="Open Sans" w:hAnsi="Open Sans" w:cs="Open Sans"/>
          <w:b/>
          <w:bCs/>
          <w:spacing w:val="5"/>
        </w:rPr>
        <w:t>en</w:t>
      </w:r>
      <w:r w:rsidR="00FC0810">
        <w:rPr>
          <w:rFonts w:ascii="Open Sans" w:eastAsia="Open Sans" w:hAnsi="Open Sans" w:cs="Open Sans"/>
          <w:b/>
          <w:bCs/>
          <w:spacing w:val="2"/>
        </w:rPr>
        <w:t>a</w:t>
      </w:r>
      <w:r w:rsidR="00FC0810">
        <w:rPr>
          <w:rFonts w:ascii="Open Sans" w:eastAsia="Open Sans" w:hAnsi="Open Sans" w:cs="Open Sans"/>
          <w:b/>
          <w:bCs/>
          <w:spacing w:val="-7"/>
        </w:rPr>
        <w:t>l</w:t>
      </w:r>
      <w:r w:rsidR="00FC0810">
        <w:rPr>
          <w:rFonts w:ascii="Open Sans" w:eastAsia="Open Sans" w:hAnsi="Open Sans" w:cs="Open Sans"/>
          <w:b/>
          <w:bCs/>
          <w:spacing w:val="-5"/>
        </w:rPr>
        <w:t>ty</w:t>
      </w:r>
      <w:r w:rsidR="00FC0810">
        <w:rPr>
          <w:rFonts w:ascii="Open Sans" w:eastAsia="Open Sans" w:hAnsi="Open Sans" w:cs="Open Sans"/>
        </w:rPr>
        <w:t>: A</w:t>
      </w:r>
      <w:r w:rsidR="00FC0810">
        <w:rPr>
          <w:rFonts w:ascii="Open Sans" w:eastAsia="Open Sans" w:hAnsi="Open Sans" w:cs="Open Sans"/>
          <w:spacing w:val="-2"/>
        </w:rPr>
        <w:t xml:space="preserve"> 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gh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5"/>
        </w:rPr>
        <w:t>imil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y</w:t>
      </w:r>
      <w:r w:rsidR="00FC0810">
        <w:rPr>
          <w:rFonts w:ascii="Open Sans" w:eastAsia="Open Sans" w:hAnsi="Open Sans" w:cs="Open Sans"/>
          <w:spacing w:val="-6"/>
        </w:rPr>
        <w:t xml:space="preserve"> 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rr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>a 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gh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>n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y</w:t>
      </w:r>
    </w:p>
    <w:p w:rsidR="0089018A" w:rsidRDefault="00B315B1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noProof/>
          <w:lang w:bidi="he-IL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121920</wp:posOffset>
            </wp:positionV>
            <wp:extent cx="57150" cy="57150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810">
        <w:rPr>
          <w:rFonts w:ascii="Open Sans" w:eastAsia="Open Sans" w:hAnsi="Open Sans" w:cs="Open Sans"/>
          <w:spacing w:val="-3"/>
        </w:rPr>
        <w:t>Y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u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</w:rPr>
        <w:t>c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nn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t</w:t>
      </w:r>
      <w:r w:rsidR="00FC0810">
        <w:rPr>
          <w:rFonts w:ascii="Open Sans" w:eastAsia="Open Sans" w:hAnsi="Open Sans" w:cs="Open Sans"/>
          <w:spacing w:val="-3"/>
        </w:rPr>
        <w:t xml:space="preserve"> </w:t>
      </w:r>
      <w:r w:rsidR="00FC0810">
        <w:rPr>
          <w:rFonts w:ascii="Open Sans" w:eastAsia="Open Sans" w:hAnsi="Open Sans" w:cs="Open Sans"/>
        </w:rPr>
        <w:t>cr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e</w:t>
      </w:r>
      <w:r w:rsidR="00FC0810">
        <w:rPr>
          <w:rFonts w:ascii="Open Sans" w:eastAsia="Open Sans" w:hAnsi="Open Sans" w:cs="Open Sans"/>
          <w:spacing w:val="-1"/>
        </w:rPr>
        <w:t xml:space="preserve"> </w:t>
      </w:r>
      <w:del w:id="37" w:author="Meital Waltman" w:date="2016-09-08T12:12:00Z">
        <w:r w:rsidR="00FC0810" w:rsidDel="00597749">
          <w:rPr>
            <w:rFonts w:ascii="Open Sans" w:eastAsia="Open Sans" w:hAnsi="Open Sans" w:cs="Open Sans"/>
            <w:spacing w:val="-2"/>
          </w:rPr>
          <w:delText>a</w:delText>
        </w:r>
        <w:r w:rsidR="00FC0810" w:rsidDel="00597749">
          <w:rPr>
            <w:rFonts w:ascii="Open Sans" w:eastAsia="Open Sans" w:hAnsi="Open Sans" w:cs="Open Sans"/>
          </w:rPr>
          <w:delText>dd</w:delText>
        </w:r>
        <w:r w:rsidR="00FC0810" w:rsidDel="00597749">
          <w:rPr>
            <w:rFonts w:ascii="Open Sans" w:eastAsia="Open Sans" w:hAnsi="Open Sans" w:cs="Open Sans"/>
            <w:spacing w:val="5"/>
          </w:rPr>
          <w:delText>i</w:delText>
        </w:r>
        <w:r w:rsidR="00FC0810" w:rsidDel="00597749">
          <w:rPr>
            <w:rFonts w:ascii="Open Sans" w:eastAsia="Open Sans" w:hAnsi="Open Sans" w:cs="Open Sans"/>
            <w:spacing w:val="-3"/>
          </w:rPr>
          <w:delText>t</w:delText>
        </w:r>
        <w:r w:rsidR="00FC0810" w:rsidDel="00597749">
          <w:rPr>
            <w:rFonts w:ascii="Open Sans" w:eastAsia="Open Sans" w:hAnsi="Open Sans" w:cs="Open Sans"/>
            <w:spacing w:val="2"/>
          </w:rPr>
          <w:delText>o</w:delText>
        </w:r>
        <w:r w:rsidR="00FC0810" w:rsidDel="00597749">
          <w:rPr>
            <w:rFonts w:ascii="Open Sans" w:eastAsia="Open Sans" w:hAnsi="Open Sans" w:cs="Open Sans"/>
          </w:rPr>
          <w:delText>n</w:delText>
        </w:r>
        <w:r w:rsidR="00FC0810" w:rsidDel="00597749">
          <w:rPr>
            <w:rFonts w:ascii="Open Sans" w:eastAsia="Open Sans" w:hAnsi="Open Sans" w:cs="Open Sans"/>
            <w:spacing w:val="-2"/>
          </w:rPr>
          <w:delText>a</w:delText>
        </w:r>
        <w:r w:rsidR="00FC0810" w:rsidDel="00597749">
          <w:rPr>
            <w:rFonts w:ascii="Open Sans" w:eastAsia="Open Sans" w:hAnsi="Open Sans" w:cs="Open Sans"/>
          </w:rPr>
          <w:delText>l</w:delText>
        </w:r>
      </w:del>
      <w:ins w:id="38" w:author="Meital Waltman" w:date="2016-09-08T12:12:00Z">
        <w:r w:rsidR="00597749">
          <w:rPr>
            <w:rFonts w:ascii="Open Sans" w:eastAsia="Open Sans" w:hAnsi="Open Sans" w:cs="Open Sans"/>
            <w:spacing w:val="-2"/>
          </w:rPr>
          <w:t>a</w:t>
        </w:r>
        <w:r w:rsidR="00597749">
          <w:rPr>
            <w:rFonts w:ascii="Open Sans" w:eastAsia="Open Sans" w:hAnsi="Open Sans" w:cs="Open Sans"/>
          </w:rPr>
          <w:t>dd</w:t>
        </w:r>
        <w:r w:rsidR="00597749">
          <w:rPr>
            <w:rFonts w:ascii="Open Sans" w:eastAsia="Open Sans" w:hAnsi="Open Sans" w:cs="Open Sans"/>
            <w:spacing w:val="5"/>
          </w:rPr>
          <w:t>i</w:t>
        </w:r>
        <w:r w:rsidR="00597749">
          <w:rPr>
            <w:rFonts w:ascii="Open Sans" w:eastAsia="Open Sans" w:hAnsi="Open Sans" w:cs="Open Sans"/>
            <w:spacing w:val="-3"/>
          </w:rPr>
          <w:t>t</w:t>
        </w:r>
        <w:r w:rsidR="00597749">
          <w:rPr>
            <w:rFonts w:ascii="Open Sans" w:eastAsia="Open Sans" w:hAnsi="Open Sans" w:cs="Open Sans"/>
            <w:spacing w:val="2"/>
          </w:rPr>
          <w:t>i</w:t>
        </w:r>
        <w:r w:rsidR="00597749">
          <w:rPr>
            <w:rFonts w:ascii="Open Sans" w:eastAsia="Open Sans" w:hAnsi="Open Sans" w:cs="Open Sans"/>
          </w:rPr>
          <w:t>o</w:t>
        </w:r>
        <w:r w:rsidR="00597749">
          <w:rPr>
            <w:rFonts w:ascii="Open Sans" w:eastAsia="Open Sans" w:hAnsi="Open Sans" w:cs="Open Sans"/>
            <w:spacing w:val="-2"/>
          </w:rPr>
          <w:t>n</w:t>
        </w:r>
        <w:r w:rsidR="00597749">
          <w:rPr>
            <w:rFonts w:ascii="Open Sans" w:eastAsia="Open Sans" w:hAnsi="Open Sans" w:cs="Open Sans"/>
          </w:rPr>
          <w:t>al</w:t>
        </w:r>
      </w:ins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ns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</w:rPr>
        <w:t>nc</w:t>
      </w:r>
      <w:r w:rsidR="00FC0810">
        <w:rPr>
          <w:rFonts w:ascii="Open Sans" w:eastAsia="Open Sans" w:hAnsi="Open Sans" w:cs="Open Sans"/>
          <w:spacing w:val="-3"/>
        </w:rPr>
        <w:t>e</w:t>
      </w:r>
      <w:r w:rsidR="00FC0810">
        <w:rPr>
          <w:rFonts w:ascii="Open Sans" w:eastAsia="Open Sans" w:hAnsi="Open Sans" w:cs="Open Sans"/>
        </w:rPr>
        <w:t xml:space="preserve">s </w:t>
      </w:r>
      <w:r w:rsidR="00FC0810">
        <w:rPr>
          <w:rFonts w:ascii="Open Sans" w:eastAsia="Open Sans" w:hAnsi="Open Sans" w:cs="Open Sans"/>
          <w:spacing w:val="2"/>
        </w:rPr>
        <w:t>o</w:t>
      </w:r>
      <w:r w:rsidR="00FC0810">
        <w:rPr>
          <w:rFonts w:ascii="Open Sans" w:eastAsia="Open Sans" w:hAnsi="Open Sans" w:cs="Open Sans"/>
        </w:rPr>
        <w:t>f</w:t>
      </w:r>
      <w:r w:rsidR="00FC0810">
        <w:rPr>
          <w:rFonts w:ascii="Open Sans" w:eastAsia="Open Sans" w:hAnsi="Open Sans" w:cs="Open Sans"/>
          <w:spacing w:val="2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h</w:t>
      </w:r>
      <w:r w:rsidR="00FC0810">
        <w:rPr>
          <w:rFonts w:ascii="Open Sans" w:eastAsia="Open Sans" w:hAnsi="Open Sans" w:cs="Open Sans"/>
          <w:spacing w:val="5"/>
        </w:rPr>
        <w:t>i</w:t>
      </w:r>
      <w:r w:rsidR="00FC0810">
        <w:rPr>
          <w:rFonts w:ascii="Open Sans" w:eastAsia="Open Sans" w:hAnsi="Open Sans" w:cs="Open Sans"/>
        </w:rPr>
        <w:t>s</w:t>
      </w:r>
      <w:r w:rsidR="00FC0810">
        <w:rPr>
          <w:rFonts w:ascii="Open Sans" w:eastAsia="Open Sans" w:hAnsi="Open Sans" w:cs="Open Sans"/>
          <w:spacing w:val="1"/>
        </w:rPr>
        <w:t xml:space="preserve"> </w:t>
      </w:r>
      <w:r w:rsidR="00FC0810">
        <w:rPr>
          <w:rFonts w:ascii="Open Sans" w:eastAsia="Open Sans" w:hAnsi="Open Sans" w:cs="Open Sans"/>
          <w:spacing w:val="-3"/>
        </w:rPr>
        <w:t>te</w:t>
      </w:r>
      <w:r w:rsidR="00FC0810">
        <w:rPr>
          <w:rFonts w:ascii="Open Sans" w:eastAsia="Open Sans" w:hAnsi="Open Sans" w:cs="Open Sans"/>
          <w:spacing w:val="5"/>
        </w:rPr>
        <w:t>m</w:t>
      </w:r>
      <w:r w:rsidR="00FC0810">
        <w:rPr>
          <w:rFonts w:ascii="Open Sans" w:eastAsia="Open Sans" w:hAnsi="Open Sans" w:cs="Open Sans"/>
        </w:rPr>
        <w:t>p</w:t>
      </w:r>
      <w:r w:rsidR="00FC0810">
        <w:rPr>
          <w:rFonts w:ascii="Open Sans" w:eastAsia="Open Sans" w:hAnsi="Open Sans" w:cs="Open Sans"/>
          <w:spacing w:val="5"/>
        </w:rPr>
        <w:t>l</w:t>
      </w:r>
      <w:r w:rsidR="00FC0810">
        <w:rPr>
          <w:rFonts w:ascii="Open Sans" w:eastAsia="Open Sans" w:hAnsi="Open Sans" w:cs="Open Sans"/>
          <w:spacing w:val="-2"/>
        </w:rPr>
        <w:t>a</w:t>
      </w:r>
      <w:r w:rsidR="00FC0810">
        <w:rPr>
          <w:rFonts w:ascii="Open Sans" w:eastAsia="Open Sans" w:hAnsi="Open Sans" w:cs="Open Sans"/>
          <w:spacing w:val="-3"/>
        </w:rPr>
        <w:t>t</w:t>
      </w:r>
      <w:r w:rsidR="00FC0810">
        <w:rPr>
          <w:rFonts w:ascii="Open Sans" w:eastAsia="Open Sans" w:hAnsi="Open Sans" w:cs="Open Sans"/>
        </w:rPr>
        <w:t>e</w:t>
      </w:r>
    </w:p>
    <w:sectPr w:rsidR="0089018A">
      <w:headerReference w:type="default" r:id="rId18"/>
      <w:pgSz w:w="11920" w:h="16840"/>
      <w:pgMar w:top="1560" w:right="1260" w:bottom="280" w:left="1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AF5" w:rsidRDefault="00501AF5">
      <w:pPr>
        <w:spacing w:after="0" w:line="240" w:lineRule="auto"/>
      </w:pPr>
      <w:r>
        <w:separator/>
      </w:r>
    </w:p>
  </w:endnote>
  <w:endnote w:type="continuationSeparator" w:id="0">
    <w:p w:rsidR="00501AF5" w:rsidRDefault="00501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AF5" w:rsidRDefault="00501AF5">
      <w:pPr>
        <w:spacing w:after="0" w:line="240" w:lineRule="auto"/>
      </w:pPr>
      <w:r>
        <w:separator/>
      </w:r>
    </w:p>
  </w:footnote>
  <w:footnote w:type="continuationSeparator" w:id="0">
    <w:p w:rsidR="00501AF5" w:rsidRDefault="00501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18A" w:rsidRDefault="00B315B1">
    <w:pPr>
      <w:spacing w:after="0" w:line="200" w:lineRule="exact"/>
      <w:rPr>
        <w:sz w:val="20"/>
        <w:szCs w:val="20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873125</wp:posOffset>
              </wp:positionH>
              <wp:positionV relativeFrom="page">
                <wp:posOffset>1128395</wp:posOffset>
              </wp:positionV>
              <wp:extent cx="4340860" cy="504190"/>
              <wp:effectExtent l="0" t="4445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0860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018A" w:rsidRDefault="00FC0810">
                          <w:pPr>
                            <w:spacing w:after="0" w:line="322" w:lineRule="exact"/>
                            <w:ind w:left="20" w:right="-62"/>
                            <w:rPr>
                              <w:rFonts w:ascii="Open Sans" w:eastAsia="Open Sans" w:hAnsi="Open Sans" w:cs="Open San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6"/>
                              <w:position w:val="2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6"/>
                              <w:position w:val="2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w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8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4"/>
                              <w:position w:val="2"/>
                              <w:sz w:val="28"/>
                              <w:szCs w:val="28"/>
                            </w:rPr>
                            <w:t>h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6"/>
                              <w:position w:val="2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1"/>
                              <w:position w:val="2"/>
                              <w:sz w:val="28"/>
                              <w:szCs w:val="28"/>
                            </w:rPr>
                            <w:t>d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4"/>
                              <w:position w:val="2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>il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1"/>
                              <w:position w:val="2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5"/>
                              <w:position w:val="2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y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3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6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2"/>
                              <w:position w:val="2"/>
                              <w:sz w:val="28"/>
                              <w:szCs w:val="28"/>
                            </w:rPr>
                            <w:t>b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y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2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"/>
                              <w:position w:val="2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4"/>
                              <w:position w:val="2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5"/>
                              <w:position w:val="2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8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1"/>
                              <w:position w:val="2"/>
                              <w:sz w:val="28"/>
                              <w:szCs w:val="28"/>
                            </w:rPr>
                            <w:t>g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"/>
                              <w:position w:val="2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4"/>
                              <w:position w:val="2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2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&amp;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4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5"/>
                              <w:position w:val="2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4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d</w:t>
                          </w:r>
                        </w:p>
                        <w:p w:rsidR="0089018A" w:rsidRDefault="0089018A">
                          <w:pPr>
                            <w:spacing w:before="9" w:after="0" w:line="160" w:lineRule="exact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89018A" w:rsidRDefault="00FC0810">
                          <w:pPr>
                            <w:spacing w:after="0" w:line="240" w:lineRule="auto"/>
                            <w:ind w:left="20" w:right="-20"/>
                            <w:rPr>
                              <w:rFonts w:ascii="Open Sans" w:eastAsia="Open Sans" w:hAnsi="Open Sans" w:cs="Open Sans"/>
                            </w:rPr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-3"/>
                            </w:rPr>
                            <w:t>P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5"/>
                            </w:rPr>
                            <w:t>ur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-4"/>
                            </w:rPr>
                            <w:t>p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-1"/>
                            </w:rPr>
                            <w:t>o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-4"/>
                            </w:rPr>
                            <w:t>s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5"/>
                            </w:rPr>
                            <w:t>e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.75pt;margin-top:88.85pt;width:341.8pt;height:39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" filled="f" stroked="f">
              <v:textbox inset="0,0,0,0">
                <w:txbxContent>
                  <w:p w:rsidR="0089018A" w:rsidRDefault="00FC0810">
                    <w:pPr>
                      <w:spacing w:after="0" w:line="322" w:lineRule="exact"/>
                      <w:ind w:left="20" w:right="-62"/>
                      <w:rPr>
                        <w:rFonts w:ascii="Open Sans" w:eastAsia="Open Sans" w:hAnsi="Open Sans" w:cs="Open Sans"/>
                        <w:sz w:val="28"/>
                        <w:szCs w:val="28"/>
                      </w:rPr>
                    </w:pP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6"/>
                        <w:position w:val="2"/>
                        <w:sz w:val="28"/>
                        <w:szCs w:val="28"/>
                      </w:rPr>
                      <w:t>C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6"/>
                        <w:position w:val="2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w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8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c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4"/>
                        <w:position w:val="2"/>
                        <w:sz w:val="28"/>
                        <w:szCs w:val="28"/>
                      </w:rPr>
                      <w:t>h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6"/>
                        <w:position w:val="2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1"/>
                        <w:position w:val="2"/>
                        <w:sz w:val="28"/>
                        <w:szCs w:val="28"/>
                      </w:rPr>
                      <w:t>d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4"/>
                        <w:position w:val="2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m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>il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1"/>
                        <w:position w:val="2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5"/>
                        <w:position w:val="2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y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3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6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2"/>
                        <w:position w:val="2"/>
                        <w:sz w:val="28"/>
                        <w:szCs w:val="28"/>
                      </w:rPr>
                      <w:t>b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y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2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"/>
                        <w:position w:val="2"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4"/>
                        <w:position w:val="2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5"/>
                        <w:position w:val="2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8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1"/>
                        <w:position w:val="2"/>
                        <w:sz w:val="28"/>
                        <w:szCs w:val="28"/>
                      </w:rPr>
                      <w:t>g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"/>
                        <w:position w:val="2"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4"/>
                        <w:position w:val="2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2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&amp;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4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5"/>
                        <w:position w:val="2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4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d</w:t>
                    </w:r>
                  </w:p>
                  <w:p w:rsidR="0089018A" w:rsidRDefault="0089018A">
                    <w:pPr>
                      <w:spacing w:before="9" w:after="0" w:line="160" w:lineRule="exact"/>
                      <w:rPr>
                        <w:sz w:val="16"/>
                        <w:szCs w:val="16"/>
                      </w:rPr>
                    </w:pPr>
                  </w:p>
                  <w:p w:rsidR="0089018A" w:rsidRDefault="00FC0810">
                    <w:pPr>
                      <w:spacing w:after="0" w:line="240" w:lineRule="auto"/>
                      <w:ind w:left="20" w:right="-20"/>
                      <w:rPr>
                        <w:rFonts w:ascii="Open Sans" w:eastAsia="Open Sans" w:hAnsi="Open Sans" w:cs="Open Sans"/>
                      </w:rPr>
                    </w:pP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-3"/>
                      </w:rPr>
                      <w:t>P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5"/>
                      </w:rPr>
                      <w:t>ur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-4"/>
                      </w:rPr>
                      <w:t>p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-1"/>
                      </w:rPr>
                      <w:t>o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-4"/>
                      </w:rPr>
                      <w:t>s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5"/>
                      </w:rPr>
                      <w:t>e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18A" w:rsidRDefault="00B315B1">
    <w:pPr>
      <w:spacing w:after="0" w:line="200" w:lineRule="exact"/>
      <w:rPr>
        <w:sz w:val="20"/>
        <w:szCs w:val="20"/>
      </w:rPr>
    </w:pP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873125</wp:posOffset>
              </wp:positionH>
              <wp:positionV relativeFrom="page">
                <wp:posOffset>1128395</wp:posOffset>
              </wp:positionV>
              <wp:extent cx="4201160" cy="504190"/>
              <wp:effectExtent l="0" t="4445" r="254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1160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018A" w:rsidRDefault="00FC0810">
                          <w:pPr>
                            <w:spacing w:after="0" w:line="322" w:lineRule="exact"/>
                            <w:ind w:left="20" w:right="-62"/>
                            <w:rPr>
                              <w:rFonts w:ascii="Open Sans" w:eastAsia="Open Sans" w:hAnsi="Open Sans" w:cs="Open San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6"/>
                              <w:position w:val="2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6"/>
                              <w:position w:val="2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w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8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c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4"/>
                              <w:position w:val="2"/>
                              <w:sz w:val="28"/>
                              <w:szCs w:val="28"/>
                            </w:rPr>
                            <w:t>h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6"/>
                              <w:position w:val="2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1"/>
                              <w:position w:val="2"/>
                              <w:sz w:val="28"/>
                              <w:szCs w:val="28"/>
                            </w:rPr>
                            <w:t>d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4"/>
                              <w:position w:val="2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>l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>il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1"/>
                              <w:position w:val="2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5"/>
                              <w:position w:val="2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y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3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6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2"/>
                              <w:position w:val="2"/>
                              <w:sz w:val="28"/>
                              <w:szCs w:val="28"/>
                            </w:rPr>
                            <w:t>b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y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2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"/>
                              <w:position w:val="2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4"/>
                              <w:position w:val="2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5"/>
                              <w:position w:val="2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e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8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1"/>
                              <w:position w:val="2"/>
                              <w:sz w:val="28"/>
                              <w:szCs w:val="28"/>
                            </w:rPr>
                            <w:t>g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r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"/>
                              <w:position w:val="2"/>
                              <w:sz w:val="28"/>
                              <w:szCs w:val="28"/>
                            </w:rPr>
                            <w:t>o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-4"/>
                              <w:position w:val="2"/>
                              <w:sz w:val="28"/>
                              <w:szCs w:val="28"/>
                            </w:rPr>
                            <w:t>u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2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&amp;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14"/>
                              <w:position w:val="2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5"/>
                              <w:position w:val="2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7"/>
                              <w:position w:val="2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spacing w:val="2"/>
                              <w:position w:val="2"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i/>
                              <w:color w:val="8A2BE1"/>
                              <w:position w:val="2"/>
                              <w:sz w:val="28"/>
                              <w:szCs w:val="28"/>
                            </w:rPr>
                            <w:t>e</w:t>
                          </w:r>
                        </w:p>
                        <w:p w:rsidR="0089018A" w:rsidRDefault="0089018A">
                          <w:pPr>
                            <w:spacing w:before="9" w:after="0" w:line="160" w:lineRule="exact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89018A" w:rsidRDefault="00FC0810">
                          <w:pPr>
                            <w:spacing w:after="0" w:line="240" w:lineRule="auto"/>
                            <w:ind w:left="20" w:right="-20"/>
                            <w:rPr>
                              <w:rFonts w:ascii="Open Sans" w:eastAsia="Open Sans" w:hAnsi="Open Sans" w:cs="Open Sans"/>
                            </w:rPr>
                          </w:pP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-3"/>
                            </w:rPr>
                            <w:t>P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5"/>
                            </w:rPr>
                            <w:t>ur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-4"/>
                            </w:rPr>
                            <w:t>p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-1"/>
                            </w:rPr>
                            <w:t>o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-4"/>
                            </w:rPr>
                            <w:t>s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  <w:spacing w:val="5"/>
                            </w:rPr>
                            <w:t>e</w:t>
                          </w:r>
                          <w:r>
                            <w:rPr>
                              <w:rFonts w:ascii="Open Sans" w:eastAsia="Open Sans" w:hAnsi="Open Sans" w:cs="Open Sans"/>
                              <w:b/>
                              <w:bCs/>
                              <w:color w:val="3F3F3F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8.75pt;margin-top:88.85pt;width:330.8pt;height:39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" filled="f" stroked="f">
              <v:textbox inset="0,0,0,0">
                <w:txbxContent>
                  <w:p w:rsidR="0089018A" w:rsidRDefault="00FC0810">
                    <w:pPr>
                      <w:spacing w:after="0" w:line="322" w:lineRule="exact"/>
                      <w:ind w:left="20" w:right="-62"/>
                      <w:rPr>
                        <w:rFonts w:ascii="Open Sans" w:eastAsia="Open Sans" w:hAnsi="Open Sans" w:cs="Open Sans"/>
                        <w:sz w:val="28"/>
                        <w:szCs w:val="28"/>
                      </w:rPr>
                    </w:pP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6"/>
                        <w:position w:val="2"/>
                        <w:sz w:val="28"/>
                        <w:szCs w:val="28"/>
                      </w:rPr>
                      <w:t>C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6"/>
                        <w:position w:val="2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w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8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c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4"/>
                        <w:position w:val="2"/>
                        <w:sz w:val="28"/>
                        <w:szCs w:val="28"/>
                      </w:rPr>
                      <w:t>h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6"/>
                        <w:position w:val="2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1"/>
                        <w:position w:val="2"/>
                        <w:sz w:val="28"/>
                        <w:szCs w:val="28"/>
                      </w:rPr>
                      <w:t>d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4"/>
                        <w:position w:val="2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>l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m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>il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1"/>
                        <w:position w:val="2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5"/>
                        <w:position w:val="2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y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3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6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2"/>
                        <w:position w:val="2"/>
                        <w:sz w:val="28"/>
                        <w:szCs w:val="28"/>
                      </w:rPr>
                      <w:t>b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y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2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"/>
                        <w:position w:val="2"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4"/>
                        <w:position w:val="2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5"/>
                        <w:position w:val="2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e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8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1"/>
                        <w:position w:val="2"/>
                        <w:sz w:val="28"/>
                        <w:szCs w:val="28"/>
                      </w:rPr>
                      <w:t>g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r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"/>
                        <w:position w:val="2"/>
                        <w:sz w:val="28"/>
                        <w:szCs w:val="28"/>
                      </w:rPr>
                      <w:t>o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-4"/>
                        <w:position w:val="2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2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&amp;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14"/>
                        <w:position w:val="2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5"/>
                        <w:position w:val="2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7"/>
                        <w:position w:val="2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spacing w:val="2"/>
                        <w:position w:val="2"/>
                        <w:sz w:val="28"/>
                        <w:szCs w:val="28"/>
                      </w:rPr>
                      <w:t>m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i/>
                        <w:color w:val="8A2BE1"/>
                        <w:position w:val="2"/>
                        <w:sz w:val="28"/>
                        <w:szCs w:val="28"/>
                      </w:rPr>
                      <w:t>e</w:t>
                    </w:r>
                  </w:p>
                  <w:p w:rsidR="0089018A" w:rsidRDefault="0089018A">
                    <w:pPr>
                      <w:spacing w:before="9" w:after="0" w:line="160" w:lineRule="exact"/>
                      <w:rPr>
                        <w:sz w:val="16"/>
                        <w:szCs w:val="16"/>
                      </w:rPr>
                    </w:pPr>
                  </w:p>
                  <w:p w:rsidR="0089018A" w:rsidRDefault="00FC0810">
                    <w:pPr>
                      <w:spacing w:after="0" w:line="240" w:lineRule="auto"/>
                      <w:ind w:left="20" w:right="-20"/>
                      <w:rPr>
                        <w:rFonts w:ascii="Open Sans" w:eastAsia="Open Sans" w:hAnsi="Open Sans" w:cs="Open Sans"/>
                      </w:rPr>
                    </w:pP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-3"/>
                      </w:rPr>
                      <w:t>P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5"/>
                      </w:rPr>
                      <w:t>ur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-4"/>
                      </w:rPr>
                      <w:t>p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-1"/>
                      </w:rPr>
                      <w:t>o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-4"/>
                      </w:rPr>
                      <w:t>s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  <w:spacing w:val="5"/>
                      </w:rPr>
                      <w:t>e</w:t>
                    </w:r>
                    <w:r>
                      <w:rPr>
                        <w:rFonts w:ascii="Open Sans" w:eastAsia="Open Sans" w:hAnsi="Open Sans" w:cs="Open Sans"/>
                        <w:b/>
                        <w:bCs/>
                        <w:color w:val="3F3F3F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18A" w:rsidRDefault="0089018A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18A" w:rsidRDefault="0089018A">
    <w:pPr>
      <w:spacing w:after="0" w:line="0" w:lineRule="atLeast"/>
      <w:rPr>
        <w:sz w:val="0"/>
        <w:szCs w:val="0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8A"/>
    <w:rsid w:val="0011589A"/>
    <w:rsid w:val="00501AF5"/>
    <w:rsid w:val="00597749"/>
    <w:rsid w:val="0089018A"/>
    <w:rsid w:val="008F16CE"/>
    <w:rsid w:val="00B315B1"/>
    <w:rsid w:val="00F94BB6"/>
    <w:rsid w:val="00FC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D8CE31-68FB-480F-BFC7-7D601B97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8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 Waltman</dc:creator>
  <cp:lastModifiedBy>Meital Waltman</cp:lastModifiedBy>
  <cp:revision>2</cp:revision>
  <dcterms:created xsi:type="dcterms:W3CDTF">2016-09-13T13:04:00Z</dcterms:created>
  <dcterms:modified xsi:type="dcterms:W3CDTF">2016-09-13T13:04:00Z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