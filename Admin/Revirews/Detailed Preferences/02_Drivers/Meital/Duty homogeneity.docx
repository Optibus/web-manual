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52D" w:rsidRDefault="00F8652D">
      <w:pPr>
        <w:spacing w:before="7" w:after="0" w:line="150" w:lineRule="exact"/>
        <w:rPr>
          <w:sz w:val="15"/>
          <w:szCs w:val="15"/>
        </w:rPr>
      </w:pPr>
    </w:p>
    <w:p w:rsidR="00F8652D" w:rsidRDefault="00F8652D">
      <w:pPr>
        <w:spacing w:after="0" w:line="200" w:lineRule="exact"/>
        <w:rPr>
          <w:sz w:val="20"/>
          <w:szCs w:val="20"/>
        </w:rPr>
      </w:pPr>
    </w:p>
    <w:p w:rsidR="00F8652D" w:rsidRDefault="00F8652D">
      <w:pPr>
        <w:spacing w:after="0" w:line="200" w:lineRule="exact"/>
        <w:rPr>
          <w:sz w:val="20"/>
          <w:szCs w:val="20"/>
        </w:rPr>
      </w:pPr>
    </w:p>
    <w:p w:rsidR="00F8652D" w:rsidRDefault="009A2E52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bookmarkStart w:id="0" w:name="_GoBack"/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y</w:t>
      </w:r>
      <w:r>
        <w:rPr>
          <w:rFonts w:ascii="Open Sans" w:eastAsia="Open Sans" w:hAnsi="Open Sans" w:cs="Open Sans"/>
          <w:b/>
          <w:bCs/>
          <w:color w:val="4E80BD"/>
          <w:spacing w:val="23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7"/>
          <w:position w:val="2"/>
          <w:sz w:val="44"/>
          <w:szCs w:val="44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44"/>
          <w:szCs w:val="44"/>
        </w:rPr>
        <w:t>m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g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y</w:t>
      </w:r>
      <w:bookmarkEnd w:id="0"/>
    </w:p>
    <w:p w:rsidR="00F8652D" w:rsidRDefault="00F8652D">
      <w:pPr>
        <w:spacing w:before="17" w:after="0" w:line="200" w:lineRule="exact"/>
        <w:rPr>
          <w:sz w:val="20"/>
          <w:szCs w:val="20"/>
        </w:rPr>
      </w:pPr>
    </w:p>
    <w:p w:rsidR="00F8652D" w:rsidRDefault="009A2E52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to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D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ty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H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og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ty</w:t>
      </w:r>
    </w:p>
    <w:p w:rsidR="00F8652D" w:rsidRDefault="00F8652D">
      <w:pPr>
        <w:spacing w:before="8" w:after="0" w:line="100" w:lineRule="exact"/>
        <w:rPr>
          <w:sz w:val="10"/>
          <w:szCs w:val="10"/>
        </w:rPr>
      </w:pPr>
    </w:p>
    <w:p w:rsidR="00F8652D" w:rsidRDefault="00447D23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72.75pt;margin-top:5.85pt;width:4.5pt;height:4.5pt;z-index:-251659776;mso-position-horizontal-relative:page">
            <v:imagedata r:id="rId5" o:title=""/>
            <w10:wrap anchorx="page"/>
          </v:shape>
        </w:pict>
      </w:r>
      <w:r w:rsidR="009A2E52">
        <w:rPr>
          <w:rFonts w:ascii="Open Sans" w:eastAsia="Open Sans" w:hAnsi="Open Sans" w:cs="Open Sans"/>
          <w:spacing w:val="-2"/>
        </w:rPr>
        <w:t>T</w:t>
      </w:r>
      <w:r w:rsidR="009A2E52">
        <w:rPr>
          <w:rFonts w:ascii="Open Sans" w:eastAsia="Open Sans" w:hAnsi="Open Sans" w:cs="Open Sans"/>
        </w:rPr>
        <w:t>h</w:t>
      </w:r>
      <w:r w:rsidR="009A2E52">
        <w:rPr>
          <w:rFonts w:ascii="Open Sans" w:eastAsia="Open Sans" w:hAnsi="Open Sans" w:cs="Open Sans"/>
          <w:spacing w:val="-3"/>
        </w:rPr>
        <w:t>e</w:t>
      </w:r>
      <w:r w:rsidR="009A2E52">
        <w:rPr>
          <w:rFonts w:ascii="Open Sans" w:eastAsia="Open Sans" w:hAnsi="Open Sans" w:cs="Open Sans"/>
        </w:rPr>
        <w:t>re</w:t>
      </w:r>
      <w:r w:rsidR="009A2E52">
        <w:rPr>
          <w:rFonts w:ascii="Open Sans" w:eastAsia="Open Sans" w:hAnsi="Open Sans" w:cs="Open Sans"/>
          <w:spacing w:val="-2"/>
        </w:rPr>
        <w:t xml:space="preserve"> </w:t>
      </w:r>
      <w:r w:rsidR="009A2E52">
        <w:rPr>
          <w:rFonts w:ascii="Open Sans" w:eastAsia="Open Sans" w:hAnsi="Open Sans" w:cs="Open Sans"/>
          <w:spacing w:val="5"/>
        </w:rPr>
        <w:t>i</w:t>
      </w:r>
      <w:r w:rsidR="009A2E52">
        <w:rPr>
          <w:rFonts w:ascii="Open Sans" w:eastAsia="Open Sans" w:hAnsi="Open Sans" w:cs="Open Sans"/>
        </w:rPr>
        <w:t>s</w:t>
      </w:r>
      <w:r w:rsidR="009A2E52">
        <w:rPr>
          <w:rFonts w:ascii="Open Sans" w:eastAsia="Open Sans" w:hAnsi="Open Sans" w:cs="Open Sans"/>
          <w:spacing w:val="2"/>
        </w:rPr>
        <w:t xml:space="preserve"> </w:t>
      </w:r>
      <w:r w:rsidR="009A2E52">
        <w:rPr>
          <w:rFonts w:ascii="Open Sans" w:eastAsia="Open Sans" w:hAnsi="Open Sans" w:cs="Open Sans"/>
        </w:rPr>
        <w:t>curr</w:t>
      </w:r>
      <w:r w:rsidR="009A2E52">
        <w:rPr>
          <w:rFonts w:ascii="Open Sans" w:eastAsia="Open Sans" w:hAnsi="Open Sans" w:cs="Open Sans"/>
          <w:spacing w:val="-3"/>
        </w:rPr>
        <w:t>e</w:t>
      </w:r>
      <w:r w:rsidR="009A2E52">
        <w:rPr>
          <w:rFonts w:ascii="Open Sans" w:eastAsia="Open Sans" w:hAnsi="Open Sans" w:cs="Open Sans"/>
        </w:rPr>
        <w:t>n</w:t>
      </w:r>
      <w:r w:rsidR="009A2E52">
        <w:rPr>
          <w:rFonts w:ascii="Open Sans" w:eastAsia="Open Sans" w:hAnsi="Open Sans" w:cs="Open Sans"/>
          <w:spacing w:val="-3"/>
        </w:rPr>
        <w:t>t</w:t>
      </w:r>
      <w:r w:rsidR="009A2E52">
        <w:rPr>
          <w:rFonts w:ascii="Open Sans" w:eastAsia="Open Sans" w:hAnsi="Open Sans" w:cs="Open Sans"/>
          <w:spacing w:val="5"/>
        </w:rPr>
        <w:t>l</w:t>
      </w:r>
      <w:r w:rsidR="009A2E52">
        <w:rPr>
          <w:rFonts w:ascii="Open Sans" w:eastAsia="Open Sans" w:hAnsi="Open Sans" w:cs="Open Sans"/>
        </w:rPr>
        <w:t>y</w:t>
      </w:r>
      <w:r w:rsidR="009A2E52">
        <w:rPr>
          <w:rFonts w:ascii="Open Sans" w:eastAsia="Open Sans" w:hAnsi="Open Sans" w:cs="Open Sans"/>
          <w:spacing w:val="-7"/>
        </w:rPr>
        <w:t xml:space="preserve"> </w:t>
      </w:r>
      <w:r w:rsidR="009A2E52">
        <w:rPr>
          <w:rFonts w:ascii="Open Sans" w:eastAsia="Open Sans" w:hAnsi="Open Sans" w:cs="Open Sans"/>
          <w:spacing w:val="2"/>
        </w:rPr>
        <w:t>o</w:t>
      </w:r>
      <w:r w:rsidR="009A2E52">
        <w:rPr>
          <w:rFonts w:ascii="Open Sans" w:eastAsia="Open Sans" w:hAnsi="Open Sans" w:cs="Open Sans"/>
        </w:rPr>
        <w:t>ne</w:t>
      </w:r>
      <w:r w:rsidR="009A2E52">
        <w:rPr>
          <w:rFonts w:ascii="Open Sans" w:eastAsia="Open Sans" w:hAnsi="Open Sans" w:cs="Open Sans"/>
          <w:spacing w:val="-2"/>
        </w:rPr>
        <w:t xml:space="preserve"> </w:t>
      </w:r>
      <w:proofErr w:type="spellStart"/>
      <w:r w:rsidR="009A2E52">
        <w:rPr>
          <w:rFonts w:ascii="Open Sans" w:eastAsia="Open Sans" w:hAnsi="Open Sans" w:cs="Open Sans"/>
          <w:spacing w:val="-6"/>
        </w:rPr>
        <w:t>O</w:t>
      </w:r>
      <w:r w:rsidR="009A2E52">
        <w:rPr>
          <w:rFonts w:ascii="Open Sans" w:eastAsia="Open Sans" w:hAnsi="Open Sans" w:cs="Open Sans"/>
        </w:rPr>
        <w:t>p</w:t>
      </w:r>
      <w:r w:rsidR="009A2E52">
        <w:rPr>
          <w:rFonts w:ascii="Open Sans" w:eastAsia="Open Sans" w:hAnsi="Open Sans" w:cs="Open Sans"/>
          <w:spacing w:val="-3"/>
        </w:rPr>
        <w:t>t</w:t>
      </w:r>
      <w:r w:rsidR="009A2E52">
        <w:rPr>
          <w:rFonts w:ascii="Open Sans" w:eastAsia="Open Sans" w:hAnsi="Open Sans" w:cs="Open Sans"/>
          <w:spacing w:val="5"/>
        </w:rPr>
        <w:t>i</w:t>
      </w:r>
      <w:r w:rsidR="009A2E52">
        <w:rPr>
          <w:rFonts w:ascii="Open Sans" w:eastAsia="Open Sans" w:hAnsi="Open Sans" w:cs="Open Sans"/>
        </w:rPr>
        <w:t>bus</w:t>
      </w:r>
      <w:proofErr w:type="spellEnd"/>
      <w:r w:rsidR="009A2E52">
        <w:rPr>
          <w:rFonts w:ascii="Open Sans" w:eastAsia="Open Sans" w:hAnsi="Open Sans" w:cs="Open Sans"/>
          <w:spacing w:val="-3"/>
        </w:rPr>
        <w:t xml:space="preserve"> te</w:t>
      </w:r>
      <w:r w:rsidR="009A2E52">
        <w:rPr>
          <w:rFonts w:ascii="Open Sans" w:eastAsia="Open Sans" w:hAnsi="Open Sans" w:cs="Open Sans"/>
          <w:spacing w:val="5"/>
        </w:rPr>
        <w:t>m</w:t>
      </w:r>
      <w:r w:rsidR="009A2E52">
        <w:rPr>
          <w:rFonts w:ascii="Open Sans" w:eastAsia="Open Sans" w:hAnsi="Open Sans" w:cs="Open Sans"/>
        </w:rPr>
        <w:t>p</w:t>
      </w:r>
      <w:r w:rsidR="009A2E52">
        <w:rPr>
          <w:rFonts w:ascii="Open Sans" w:eastAsia="Open Sans" w:hAnsi="Open Sans" w:cs="Open Sans"/>
          <w:spacing w:val="5"/>
        </w:rPr>
        <w:t>l</w:t>
      </w:r>
      <w:r w:rsidR="009A2E52">
        <w:rPr>
          <w:rFonts w:ascii="Open Sans" w:eastAsia="Open Sans" w:hAnsi="Open Sans" w:cs="Open Sans"/>
          <w:spacing w:val="-2"/>
        </w:rPr>
        <w:t>a</w:t>
      </w:r>
      <w:r w:rsidR="009A2E52">
        <w:rPr>
          <w:rFonts w:ascii="Open Sans" w:eastAsia="Open Sans" w:hAnsi="Open Sans" w:cs="Open Sans"/>
          <w:spacing w:val="-3"/>
        </w:rPr>
        <w:t>t</w:t>
      </w:r>
      <w:r w:rsidR="009A2E52">
        <w:rPr>
          <w:rFonts w:ascii="Open Sans" w:eastAsia="Open Sans" w:hAnsi="Open Sans" w:cs="Open Sans"/>
        </w:rPr>
        <w:t>e</w:t>
      </w:r>
    </w:p>
    <w:p w:rsidR="00F8652D" w:rsidRDefault="00447D23">
      <w:pPr>
        <w:spacing w:before="75" w:after="0" w:line="282" w:lineRule="exact"/>
        <w:ind w:left="415" w:right="-20"/>
        <w:rPr>
          <w:rFonts w:ascii="Open Sans" w:eastAsia="Open Sans" w:hAnsi="Open Sans" w:cs="Open Sans"/>
        </w:rPr>
      </w:pPr>
      <w:r>
        <w:pict>
          <v:shape id="_x0000_s1033" type="#_x0000_t75" style="position:absolute;left:0;text-align:left;margin-left:72.75pt;margin-top:9.6pt;width:4.5pt;height:4.5pt;z-index:-251658752;mso-position-horizontal-relative:page">
            <v:imagedata r:id="rId5" o:title=""/>
            <w10:wrap anchorx="page"/>
          </v:shape>
        </w:pict>
      </w:r>
      <w:r>
        <w:pict>
          <v:group id="_x0000_s1027" style="position:absolute;left:0;text-align:left;margin-left:69.4pt;margin-top:24.95pt;width:456pt;height:60pt;z-index:-251657728;mso-position-horizontal-relative:page" coordorigin="1388,499" coordsize="9120,1200">
            <v:shape id="_x0000_s1032" type="#_x0000_t75" style="position:absolute;left:1395;top:507;width:810;height:810">
              <v:imagedata r:id="rId6" o:title=""/>
            </v:shape>
            <v:group id="_x0000_s1030" style="position:absolute;left:1395;top:507;width:9082;height:1185" coordorigin="1395,507" coordsize="9082,1185">
              <v:shape id="_x0000_s1031" style="position:absolute;left:1395;top:507;width:9082;height:1185" coordorigin="1395,507" coordsize="9082,1185" path="m10410,507r-8933,l1419,536r-24,61l1395,1610r29,58l1485,1692r8933,-1l10440,1687r20,-10l10476,1663r1,-1l1479,1662r-21,-7l1441,1642r-12,-18l1425,1602r,-1011l1431,570r13,-17l1463,541r22,-4l10476,537r-5,-7l10453,518r-20,-8l10410,507e" fillcolor="#1ab654" stroked="f">
                <v:path arrowok="t"/>
              </v:shape>
            </v:group>
            <v:group id="_x0000_s1028" style="position:absolute;left:1485;top:537;width:9015;height:1125" coordorigin="1485,537" coordsize="9015,1125">
              <v:shape id="_x0000_s1029" style="position:absolute;left:1485;top:537;width:9015;height:1125" coordorigin="1485,537" coordsize="9015,1125" path="m10476,537r-8991,l10416,537r21,6l10454,556r12,19l10470,597r,1010l10464,1629r-13,17l10432,1658r-22,4l10477,1662r12,-17l10497,1624r3,-22l10500,588r-5,-22l10485,547r-9,-10e" fillcolor="#1ab654" stroked="f">
                <v:path arrowok="t"/>
              </v:shape>
            </v:group>
            <w10:wrap anchorx="page"/>
          </v:group>
        </w:pict>
      </w:r>
      <w:r w:rsidR="009A2E52">
        <w:rPr>
          <w:rFonts w:ascii="Open Sans" w:eastAsia="Open Sans" w:hAnsi="Open Sans" w:cs="Open Sans"/>
          <w:spacing w:val="5"/>
          <w:position w:val="-1"/>
        </w:rPr>
        <w:t>U</w:t>
      </w:r>
      <w:r w:rsidR="009A2E52">
        <w:rPr>
          <w:rFonts w:ascii="Open Sans" w:eastAsia="Open Sans" w:hAnsi="Open Sans" w:cs="Open Sans"/>
          <w:position w:val="-1"/>
        </w:rPr>
        <w:t>se</w:t>
      </w:r>
      <w:r w:rsidR="009A2E52">
        <w:rPr>
          <w:rFonts w:ascii="Open Sans" w:eastAsia="Open Sans" w:hAnsi="Open Sans" w:cs="Open Sans"/>
          <w:spacing w:val="-1"/>
          <w:position w:val="-1"/>
        </w:rPr>
        <w:t xml:space="preserve"> </w:t>
      </w:r>
      <w:r w:rsidR="009A2E52">
        <w:rPr>
          <w:rFonts w:ascii="Open Sans" w:eastAsia="Open Sans" w:hAnsi="Open Sans" w:cs="Open Sans"/>
          <w:b/>
          <w:bCs/>
          <w:spacing w:val="-4"/>
          <w:position w:val="-1"/>
        </w:rPr>
        <w:t>L</w:t>
      </w:r>
      <w:r w:rsidR="009A2E52">
        <w:rPr>
          <w:rFonts w:ascii="Open Sans" w:eastAsia="Open Sans" w:hAnsi="Open Sans" w:cs="Open Sans"/>
          <w:b/>
          <w:bCs/>
          <w:spacing w:val="-1"/>
          <w:position w:val="-1"/>
        </w:rPr>
        <w:t>o</w:t>
      </w:r>
      <w:r w:rsidR="009A2E52">
        <w:rPr>
          <w:rFonts w:ascii="Open Sans" w:eastAsia="Open Sans" w:hAnsi="Open Sans" w:cs="Open Sans"/>
          <w:b/>
          <w:bCs/>
          <w:spacing w:val="2"/>
          <w:position w:val="-1"/>
        </w:rPr>
        <w:t>a</w:t>
      </w:r>
      <w:r w:rsidR="009A2E52">
        <w:rPr>
          <w:rFonts w:ascii="Open Sans" w:eastAsia="Open Sans" w:hAnsi="Open Sans" w:cs="Open Sans"/>
          <w:b/>
          <w:bCs/>
          <w:position w:val="-1"/>
        </w:rPr>
        <w:t>d</w:t>
      </w:r>
      <w:r w:rsidR="009A2E52">
        <w:rPr>
          <w:rFonts w:ascii="Open Sans" w:eastAsia="Open Sans" w:hAnsi="Open Sans" w:cs="Open Sans"/>
          <w:b/>
          <w:bCs/>
          <w:spacing w:val="-4"/>
          <w:position w:val="-1"/>
        </w:rPr>
        <w:t xml:space="preserve"> </w:t>
      </w:r>
      <w:r w:rsidR="009A2E52">
        <w:rPr>
          <w:rFonts w:ascii="Open Sans" w:eastAsia="Open Sans" w:hAnsi="Open Sans" w:cs="Open Sans"/>
          <w:b/>
          <w:bCs/>
          <w:spacing w:val="-7"/>
          <w:position w:val="-1"/>
        </w:rPr>
        <w:t>T</w:t>
      </w:r>
      <w:r w:rsidR="009A2E52">
        <w:rPr>
          <w:rFonts w:ascii="Open Sans" w:eastAsia="Open Sans" w:hAnsi="Open Sans" w:cs="Open Sans"/>
          <w:b/>
          <w:bCs/>
          <w:spacing w:val="5"/>
          <w:position w:val="-1"/>
        </w:rPr>
        <w:t>e</w:t>
      </w:r>
      <w:r w:rsidR="009A2E52">
        <w:rPr>
          <w:rFonts w:ascii="Open Sans" w:eastAsia="Open Sans" w:hAnsi="Open Sans" w:cs="Open Sans"/>
          <w:b/>
          <w:bCs/>
          <w:spacing w:val="-6"/>
          <w:position w:val="-1"/>
        </w:rPr>
        <w:t>m</w:t>
      </w:r>
      <w:r w:rsidR="009A2E52">
        <w:rPr>
          <w:rFonts w:ascii="Open Sans" w:eastAsia="Open Sans" w:hAnsi="Open Sans" w:cs="Open Sans"/>
          <w:b/>
          <w:bCs/>
          <w:spacing w:val="-4"/>
          <w:position w:val="-1"/>
        </w:rPr>
        <w:t>p</w:t>
      </w:r>
      <w:r w:rsidR="009A2E52">
        <w:rPr>
          <w:rFonts w:ascii="Open Sans" w:eastAsia="Open Sans" w:hAnsi="Open Sans" w:cs="Open Sans"/>
          <w:b/>
          <w:bCs/>
          <w:spacing w:val="-7"/>
          <w:position w:val="-1"/>
        </w:rPr>
        <w:t>l</w:t>
      </w:r>
      <w:r w:rsidR="009A2E52">
        <w:rPr>
          <w:rFonts w:ascii="Open Sans" w:eastAsia="Open Sans" w:hAnsi="Open Sans" w:cs="Open Sans"/>
          <w:b/>
          <w:bCs/>
          <w:spacing w:val="2"/>
          <w:position w:val="-1"/>
        </w:rPr>
        <w:t>a</w:t>
      </w:r>
      <w:r w:rsidR="009A2E52">
        <w:rPr>
          <w:rFonts w:ascii="Open Sans" w:eastAsia="Open Sans" w:hAnsi="Open Sans" w:cs="Open Sans"/>
          <w:b/>
          <w:bCs/>
          <w:spacing w:val="-5"/>
          <w:position w:val="-1"/>
        </w:rPr>
        <w:t>t</w:t>
      </w:r>
      <w:r w:rsidR="009A2E52">
        <w:rPr>
          <w:rFonts w:ascii="Open Sans" w:eastAsia="Open Sans" w:hAnsi="Open Sans" w:cs="Open Sans"/>
          <w:b/>
          <w:bCs/>
          <w:position w:val="-1"/>
        </w:rPr>
        <w:t>e</w:t>
      </w:r>
      <w:r w:rsidR="009A2E52">
        <w:rPr>
          <w:rFonts w:ascii="Open Sans" w:eastAsia="Open Sans" w:hAnsi="Open Sans" w:cs="Open Sans"/>
          <w:b/>
          <w:bCs/>
          <w:spacing w:val="2"/>
          <w:position w:val="-1"/>
        </w:rPr>
        <w:t xml:space="preserve"> </w:t>
      </w:r>
      <w:r w:rsidR="009A2E52">
        <w:rPr>
          <w:rFonts w:ascii="Open Sans" w:eastAsia="Open Sans" w:hAnsi="Open Sans" w:cs="Open Sans"/>
          <w:spacing w:val="-3"/>
          <w:position w:val="-1"/>
        </w:rPr>
        <w:t>t</w:t>
      </w:r>
      <w:r w:rsidR="009A2E52">
        <w:rPr>
          <w:rFonts w:ascii="Open Sans" w:eastAsia="Open Sans" w:hAnsi="Open Sans" w:cs="Open Sans"/>
          <w:position w:val="-1"/>
        </w:rPr>
        <w:t>o</w:t>
      </w:r>
      <w:r w:rsidR="009A2E52">
        <w:rPr>
          <w:rFonts w:ascii="Open Sans" w:eastAsia="Open Sans" w:hAnsi="Open Sans" w:cs="Open Sans"/>
          <w:spacing w:val="5"/>
          <w:position w:val="-1"/>
        </w:rPr>
        <w:t xml:space="preserve"> </w:t>
      </w:r>
      <w:r w:rsidR="009A2E52">
        <w:rPr>
          <w:rFonts w:ascii="Open Sans" w:eastAsia="Open Sans" w:hAnsi="Open Sans" w:cs="Open Sans"/>
          <w:position w:val="-1"/>
        </w:rPr>
        <w:t>s</w:t>
      </w:r>
      <w:r w:rsidR="009A2E52">
        <w:rPr>
          <w:rFonts w:ascii="Open Sans" w:eastAsia="Open Sans" w:hAnsi="Open Sans" w:cs="Open Sans"/>
          <w:spacing w:val="-3"/>
          <w:position w:val="-1"/>
        </w:rPr>
        <w:t>e</w:t>
      </w:r>
      <w:r w:rsidR="009A2E52">
        <w:rPr>
          <w:rFonts w:ascii="Open Sans" w:eastAsia="Open Sans" w:hAnsi="Open Sans" w:cs="Open Sans"/>
          <w:position w:val="-1"/>
        </w:rPr>
        <w:t xml:space="preserve">t up </w:t>
      </w:r>
      <w:r w:rsidR="009A2E52">
        <w:rPr>
          <w:rFonts w:ascii="Open Sans" w:eastAsia="Open Sans" w:hAnsi="Open Sans" w:cs="Open Sans"/>
          <w:spacing w:val="-3"/>
          <w:position w:val="-1"/>
        </w:rPr>
        <w:t>t</w:t>
      </w:r>
      <w:r w:rsidR="009A2E52">
        <w:rPr>
          <w:rFonts w:ascii="Open Sans" w:eastAsia="Open Sans" w:hAnsi="Open Sans" w:cs="Open Sans"/>
          <w:position w:val="-1"/>
        </w:rPr>
        <w:t>he</w:t>
      </w:r>
      <w:r w:rsidR="009A2E52">
        <w:rPr>
          <w:rFonts w:ascii="Open Sans" w:eastAsia="Open Sans" w:hAnsi="Open Sans" w:cs="Open Sans"/>
          <w:spacing w:val="-2"/>
          <w:position w:val="-1"/>
        </w:rPr>
        <w:t xml:space="preserve"> </w:t>
      </w:r>
      <w:r w:rsidR="009A2E52">
        <w:rPr>
          <w:rFonts w:ascii="Open Sans" w:eastAsia="Open Sans" w:hAnsi="Open Sans" w:cs="Open Sans"/>
          <w:position w:val="-1"/>
        </w:rPr>
        <w:t>pr</w:t>
      </w:r>
      <w:r w:rsidR="009A2E52">
        <w:rPr>
          <w:rFonts w:ascii="Open Sans" w:eastAsia="Open Sans" w:hAnsi="Open Sans" w:cs="Open Sans"/>
          <w:spacing w:val="-3"/>
          <w:position w:val="-1"/>
        </w:rPr>
        <w:t>e</w:t>
      </w:r>
      <w:r w:rsidR="009A2E52">
        <w:rPr>
          <w:rFonts w:ascii="Open Sans" w:eastAsia="Open Sans" w:hAnsi="Open Sans" w:cs="Open Sans"/>
          <w:spacing w:val="1"/>
          <w:position w:val="-1"/>
        </w:rPr>
        <w:t>f</w:t>
      </w:r>
      <w:r w:rsidR="009A2E52">
        <w:rPr>
          <w:rFonts w:ascii="Open Sans" w:eastAsia="Open Sans" w:hAnsi="Open Sans" w:cs="Open Sans"/>
          <w:spacing w:val="-3"/>
          <w:position w:val="-1"/>
        </w:rPr>
        <w:t>e</w:t>
      </w:r>
      <w:r w:rsidR="009A2E52">
        <w:rPr>
          <w:rFonts w:ascii="Open Sans" w:eastAsia="Open Sans" w:hAnsi="Open Sans" w:cs="Open Sans"/>
          <w:position w:val="-1"/>
        </w:rPr>
        <w:t>r</w:t>
      </w:r>
      <w:r w:rsidR="009A2E52">
        <w:rPr>
          <w:rFonts w:ascii="Open Sans" w:eastAsia="Open Sans" w:hAnsi="Open Sans" w:cs="Open Sans"/>
          <w:spacing w:val="-3"/>
          <w:position w:val="-1"/>
        </w:rPr>
        <w:t>e</w:t>
      </w:r>
      <w:r w:rsidR="009A2E52">
        <w:rPr>
          <w:rFonts w:ascii="Open Sans" w:eastAsia="Open Sans" w:hAnsi="Open Sans" w:cs="Open Sans"/>
          <w:position w:val="-1"/>
        </w:rPr>
        <w:t>nce</w:t>
      </w:r>
    </w:p>
    <w:p w:rsidR="00F8652D" w:rsidRDefault="00F8652D">
      <w:pPr>
        <w:spacing w:before="5" w:after="0" w:line="160" w:lineRule="exact"/>
        <w:rPr>
          <w:sz w:val="16"/>
          <w:szCs w:val="16"/>
        </w:rPr>
      </w:pPr>
    </w:p>
    <w:p w:rsidR="00F8652D" w:rsidRDefault="00F8652D">
      <w:pPr>
        <w:spacing w:after="0" w:line="200" w:lineRule="exact"/>
        <w:rPr>
          <w:sz w:val="20"/>
          <w:szCs w:val="20"/>
        </w:rPr>
      </w:pPr>
    </w:p>
    <w:p w:rsidR="00F8652D" w:rsidRDefault="009A2E52">
      <w:pPr>
        <w:spacing w:after="0" w:line="297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3"/>
          <w:position w:val="1"/>
        </w:rPr>
        <w:t>Y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u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t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  <w:position w:val="1"/>
        </w:rPr>
        <w:t>L</w:t>
      </w:r>
      <w:r>
        <w:rPr>
          <w:rFonts w:ascii="Open Sans" w:eastAsia="Open Sans" w:hAnsi="Open Sans" w:cs="Open Sans"/>
          <w:b/>
          <w:bCs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position w:val="1"/>
        </w:rPr>
        <w:t>d</w:t>
      </w:r>
      <w:r>
        <w:rPr>
          <w:rFonts w:ascii="Open Sans" w:eastAsia="Open Sans" w:hAnsi="Open Sans" w:cs="Open Sans"/>
          <w:b/>
          <w:bCs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T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spacing w:val="-6"/>
          <w:position w:val="1"/>
        </w:rPr>
        <w:t>m</w:t>
      </w:r>
      <w:r>
        <w:rPr>
          <w:rFonts w:ascii="Open Sans" w:eastAsia="Open Sans" w:hAnsi="Open Sans" w:cs="Open Sans"/>
          <w:b/>
          <w:bCs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l</w:t>
      </w:r>
      <w:r>
        <w:rPr>
          <w:rFonts w:ascii="Open Sans" w:eastAsia="Open Sans" w:hAnsi="Open Sans" w:cs="Open Sans"/>
          <w:b/>
          <w:bCs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position w:val="1"/>
        </w:rPr>
        <w:t>e</w:t>
      </w:r>
      <w:r>
        <w:rPr>
          <w:rFonts w:ascii="Open Sans" w:eastAsia="Open Sans" w:hAnsi="Open Sans" w:cs="Open Sans"/>
          <w:b/>
          <w:bCs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spacing w:val="1"/>
          <w:position w:val="1"/>
        </w:rPr>
        <w:t>f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dd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l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ns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nc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 xml:space="preserve">s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f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te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-3"/>
          <w:position w:val="1"/>
        </w:rPr>
        <w:t>te</w:t>
      </w:r>
      <w:r>
        <w:rPr>
          <w:rFonts w:ascii="Open Sans" w:eastAsia="Open Sans" w:hAnsi="Open Sans" w:cs="Open Sans"/>
          <w:position w:val="1"/>
        </w:rPr>
        <w:t>,</w:t>
      </w:r>
      <w:r>
        <w:rPr>
          <w:rFonts w:ascii="Open Sans" w:eastAsia="Open Sans" w:hAnsi="Open Sans" w:cs="Open Sans"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but</w:t>
      </w:r>
    </w:p>
    <w:p w:rsidR="00F8652D" w:rsidRDefault="009A2E52">
      <w:pPr>
        <w:spacing w:after="0" w:line="282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t</w:t>
      </w:r>
      <w:r>
        <w:rPr>
          <w:rFonts w:ascii="Open Sans" w:eastAsia="Open Sans" w:hAnsi="Open Sans" w:cs="Open Sans"/>
          <w:spacing w:val="-1"/>
          <w:position w:val="-1"/>
        </w:rPr>
        <w:t xml:space="preserve"> </w:t>
      </w:r>
      <w:ins w:id="1" w:author="Meital Waltman" w:date="2016-09-08T12:34:00Z">
        <w:r w:rsidR="00846E39">
          <w:rPr>
            <w:rFonts w:ascii="Open Sans" w:eastAsia="Open Sans" w:hAnsi="Open Sans" w:cs="Open Sans"/>
            <w:spacing w:val="-1"/>
            <w:position w:val="-1"/>
          </w:rPr>
          <w:t xml:space="preserve">does </w:t>
        </w:r>
      </w:ins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t</w:t>
      </w:r>
      <w:r>
        <w:rPr>
          <w:rFonts w:ascii="Open Sans" w:eastAsia="Open Sans" w:hAnsi="Open Sans" w:cs="Open Sans"/>
          <w:spacing w:val="-1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m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spacing w:val="5"/>
          <w:position w:val="-1"/>
        </w:rPr>
        <w:t>k</w:t>
      </w:r>
      <w:r>
        <w:rPr>
          <w:rFonts w:ascii="Open Sans" w:eastAsia="Open Sans" w:hAnsi="Open Sans" w:cs="Open Sans"/>
          <w:position w:val="-1"/>
        </w:rPr>
        <w:t>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s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nse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o</w:t>
      </w:r>
      <w:r>
        <w:rPr>
          <w:rFonts w:ascii="Open Sans" w:eastAsia="Open Sans" w:hAnsi="Open Sans" w:cs="Open Sans"/>
          <w:spacing w:val="5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do</w:t>
      </w:r>
      <w:r>
        <w:rPr>
          <w:rFonts w:ascii="Open Sans" w:eastAsia="Open Sans" w:hAnsi="Open Sans" w:cs="Open Sans"/>
          <w:spacing w:val="4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.</w:t>
      </w:r>
    </w:p>
    <w:p w:rsidR="00F8652D" w:rsidRDefault="00F8652D">
      <w:pPr>
        <w:spacing w:before="2" w:after="0" w:line="190" w:lineRule="exact"/>
        <w:rPr>
          <w:sz w:val="19"/>
          <w:szCs w:val="19"/>
        </w:rPr>
      </w:pPr>
    </w:p>
    <w:p w:rsidR="00F8652D" w:rsidRDefault="00F8652D">
      <w:pPr>
        <w:spacing w:after="0" w:line="200" w:lineRule="exact"/>
        <w:rPr>
          <w:sz w:val="20"/>
          <w:szCs w:val="20"/>
        </w:rPr>
      </w:pPr>
    </w:p>
    <w:p w:rsidR="00F8652D" w:rsidRDefault="00F8652D">
      <w:pPr>
        <w:spacing w:after="0" w:line="200" w:lineRule="exact"/>
        <w:rPr>
          <w:sz w:val="20"/>
          <w:szCs w:val="20"/>
        </w:rPr>
      </w:pPr>
    </w:p>
    <w:p w:rsidR="00F8652D" w:rsidRDefault="009A2E52">
      <w:pPr>
        <w:spacing w:before="14"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:rsidR="00F8652D" w:rsidRDefault="00F8652D">
      <w:pPr>
        <w:spacing w:before="8" w:after="0" w:line="100" w:lineRule="exact"/>
        <w:rPr>
          <w:sz w:val="10"/>
          <w:szCs w:val="10"/>
        </w:rPr>
      </w:pPr>
    </w:p>
    <w:p w:rsidR="00F8652D" w:rsidRDefault="009A2E52">
      <w:pPr>
        <w:spacing w:after="0" w:line="240" w:lineRule="auto"/>
        <w:ind w:left="115" w:right="558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t du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gn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a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t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no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 du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 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 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.</w:t>
      </w:r>
    </w:p>
    <w:p w:rsidR="00F8652D" w:rsidRDefault="00F8652D">
      <w:pPr>
        <w:spacing w:after="0" w:line="120" w:lineRule="exact"/>
        <w:rPr>
          <w:sz w:val="12"/>
          <w:szCs w:val="12"/>
        </w:rPr>
      </w:pPr>
    </w:p>
    <w:p w:rsidR="00F8652D" w:rsidRDefault="009A2E52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0000FF"/>
          <w:spacing w:val="-3"/>
        </w:rPr>
        <w:t>H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</w:rPr>
        <w:t>c</w:t>
      </w:r>
      <w:proofErr w:type="spellEnd"/>
      <w:r>
        <w:rPr>
          <w:rFonts w:ascii="Open Sans" w:eastAsia="Open Sans" w:hAnsi="Open Sans" w:cs="Open Sans"/>
          <w:b/>
          <w:bCs/>
          <w:color w:val="0000FF"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V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eh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referen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g</w:t>
      </w:r>
      <w:r>
        <w:rPr>
          <w:rFonts w:ascii="Open Sans" w:eastAsia="Open Sans" w:hAnsi="Open Sans" w:cs="Open Sans"/>
          <w:color w:val="3F3F3F"/>
        </w:rPr>
        <w:t>.</w:t>
      </w:r>
    </w:p>
    <w:p w:rsidR="00F8652D" w:rsidRDefault="00F8652D">
      <w:pPr>
        <w:spacing w:before="19" w:after="0" w:line="240" w:lineRule="exact"/>
        <w:rPr>
          <w:sz w:val="24"/>
          <w:szCs w:val="24"/>
        </w:rPr>
      </w:pPr>
    </w:p>
    <w:p w:rsidR="00F8652D" w:rsidRDefault="009A2E52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proofErr w:type="spellEnd"/>
    </w:p>
    <w:p w:rsidR="00F8652D" w:rsidRDefault="00F8652D">
      <w:pPr>
        <w:spacing w:before="2" w:after="0" w:line="140" w:lineRule="exact"/>
        <w:rPr>
          <w:sz w:val="14"/>
          <w:szCs w:val="14"/>
        </w:rPr>
      </w:pPr>
    </w:p>
    <w:p w:rsidR="00F8652D" w:rsidRDefault="009A2E52">
      <w:pPr>
        <w:spacing w:after="0" w:line="240" w:lineRule="auto"/>
        <w:ind w:left="115" w:right="-20"/>
        <w:rPr>
          <w:rFonts w:ascii="Open Sans" w:eastAsia="Open Sans" w:hAnsi="Open Sans" w:cs="Open Sans"/>
          <w:sz w:val="28"/>
          <w:szCs w:val="28"/>
        </w:rPr>
      </w:pPr>
      <w:del w:id="2" w:author="Daniel Feiglin" w:date="2016-09-11T11:46:00Z"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6"/>
            <w:sz w:val="28"/>
            <w:szCs w:val="28"/>
          </w:rPr>
          <w:delText>D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2"/>
            <w:sz w:val="28"/>
            <w:szCs w:val="28"/>
          </w:rPr>
          <w:delText>r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7"/>
            <w:sz w:val="28"/>
            <w:szCs w:val="28"/>
          </w:rPr>
          <w:delText>iv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-6"/>
            <w:sz w:val="28"/>
            <w:szCs w:val="28"/>
          </w:rPr>
          <w:delText>e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z w:val="28"/>
            <w:szCs w:val="28"/>
          </w:rPr>
          <w:delText>r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14"/>
            <w:sz w:val="28"/>
            <w:szCs w:val="28"/>
          </w:rPr>
          <w:delText xml:space="preserve"> 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z w:val="28"/>
            <w:szCs w:val="28"/>
          </w:rPr>
          <w:delText>V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-6"/>
            <w:sz w:val="28"/>
            <w:szCs w:val="28"/>
          </w:rPr>
          <w:delText>e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-4"/>
            <w:sz w:val="28"/>
            <w:szCs w:val="28"/>
          </w:rPr>
          <w:delText>h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7"/>
            <w:sz w:val="28"/>
            <w:szCs w:val="28"/>
          </w:rPr>
          <w:delText>i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z w:val="28"/>
            <w:szCs w:val="28"/>
          </w:rPr>
          <w:delText>c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7"/>
            <w:sz w:val="28"/>
            <w:szCs w:val="28"/>
          </w:rPr>
          <w:delText>l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z w:val="28"/>
            <w:szCs w:val="28"/>
          </w:rPr>
          <w:delText>e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6"/>
            <w:sz w:val="28"/>
            <w:szCs w:val="28"/>
          </w:rPr>
          <w:delText xml:space="preserve"> 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3"/>
            <w:sz w:val="28"/>
            <w:szCs w:val="28"/>
          </w:rPr>
          <w:delText>P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2"/>
            <w:sz w:val="28"/>
            <w:szCs w:val="28"/>
          </w:rPr>
          <w:delText>r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-6"/>
            <w:sz w:val="28"/>
            <w:szCs w:val="28"/>
          </w:rPr>
          <w:delText>e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-2"/>
            <w:sz w:val="28"/>
            <w:szCs w:val="28"/>
          </w:rPr>
          <w:delText>p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-1"/>
            <w:sz w:val="28"/>
            <w:szCs w:val="28"/>
          </w:rPr>
          <w:delText>a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2"/>
            <w:sz w:val="28"/>
            <w:szCs w:val="28"/>
          </w:rPr>
          <w:delText>r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-1"/>
            <w:sz w:val="28"/>
            <w:szCs w:val="28"/>
          </w:rPr>
          <w:delText>a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5"/>
            <w:sz w:val="28"/>
            <w:szCs w:val="28"/>
          </w:rPr>
          <w:delText>t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7"/>
            <w:sz w:val="28"/>
            <w:szCs w:val="28"/>
          </w:rPr>
          <w:delText>i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pacing w:val="1"/>
            <w:sz w:val="28"/>
            <w:szCs w:val="28"/>
          </w:rPr>
          <w:delText>o</w:delText>
        </w:r>
        <w:r w:rsidDel="00447D23">
          <w:rPr>
            <w:rFonts w:ascii="Open Sans" w:eastAsia="Open Sans" w:hAnsi="Open Sans" w:cs="Open Sans"/>
            <w:b/>
            <w:bCs/>
            <w:i/>
            <w:color w:val="8A2BE1"/>
            <w:sz w:val="28"/>
            <w:szCs w:val="28"/>
          </w:rPr>
          <w:delText>n</w:delText>
        </w:r>
      </w:del>
      <w:ins w:id="3" w:author="Daniel Feiglin" w:date="2016-09-11T11:46:00Z">
        <w:r w:rsidR="00447D23">
          <w:rPr>
            <w:rFonts w:ascii="Open Sans" w:eastAsia="Open Sans" w:hAnsi="Open Sans" w:cs="Open Sans"/>
            <w:b/>
            <w:bCs/>
            <w:i/>
            <w:color w:val="8A2BE1"/>
            <w:spacing w:val="6"/>
            <w:sz w:val="28"/>
            <w:szCs w:val="28"/>
          </w:rPr>
          <w:t>Duty Homogeneity</w:t>
        </w:r>
      </w:ins>
    </w:p>
    <w:p w:rsidR="00F8652D" w:rsidRDefault="00F8652D">
      <w:pPr>
        <w:spacing w:before="9" w:after="0" w:line="160" w:lineRule="exact"/>
        <w:rPr>
          <w:sz w:val="16"/>
          <w:szCs w:val="16"/>
        </w:rPr>
      </w:pPr>
    </w:p>
    <w:p w:rsidR="00F8652D" w:rsidRDefault="009A2E52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F8652D" w:rsidRDefault="00F8652D">
      <w:pPr>
        <w:spacing w:after="0" w:line="120" w:lineRule="exact"/>
        <w:rPr>
          <w:sz w:val="12"/>
          <w:szCs w:val="12"/>
        </w:rPr>
      </w:pPr>
    </w:p>
    <w:p w:rsidR="00F8652D" w:rsidRDefault="009A2E52">
      <w:pPr>
        <w:spacing w:after="0" w:line="324" w:lineRule="auto"/>
        <w:ind w:left="115" w:right="618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F8652D" w:rsidRDefault="00447D23">
      <w:pPr>
        <w:spacing w:before="27"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456pt;height:118.5pt;mso-position-horizontal-relative:char;mso-position-vertical-relative:line">
            <v:imagedata r:id="rId7" o:title=""/>
          </v:shape>
        </w:pict>
      </w:r>
    </w:p>
    <w:p w:rsidR="00F8652D" w:rsidRDefault="00F8652D">
      <w:pPr>
        <w:spacing w:after="0" w:line="190" w:lineRule="exact"/>
        <w:rPr>
          <w:sz w:val="19"/>
          <w:szCs w:val="19"/>
        </w:rPr>
      </w:pPr>
    </w:p>
    <w:p w:rsidR="00F8652D" w:rsidRDefault="009A2E52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1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F8652D" w:rsidRDefault="00F8652D">
      <w:pPr>
        <w:spacing w:after="0" w:line="120" w:lineRule="exact"/>
        <w:rPr>
          <w:sz w:val="12"/>
          <w:szCs w:val="12"/>
        </w:rPr>
      </w:pPr>
    </w:p>
    <w:p w:rsidR="00F8652D" w:rsidRDefault="009A2E52">
      <w:pPr>
        <w:spacing w:after="0" w:line="240" w:lineRule="auto"/>
        <w:ind w:left="115" w:right="14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ty</w:t>
      </w:r>
      <w:r>
        <w:rPr>
          <w:rFonts w:ascii="Open Sans" w:eastAsia="Open Sans" w:hAnsi="Open Sans" w:cs="Open Sans"/>
          <w:color w:val="3F3F3F"/>
        </w:rPr>
        <w:t xml:space="preserve">: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 xml:space="preserve">d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- </w:t>
      </w:r>
      <w:proofErr w:type="spellStart"/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proofErr w:type="spellEnd"/>
      <w:r>
        <w:rPr>
          <w:rFonts w:ascii="Open Sans" w:eastAsia="Open Sans" w:hAnsi="Open Sans" w:cs="Open Sans"/>
          <w:color w:val="3F3F3F"/>
        </w:rPr>
        <w:t>.</w:t>
      </w:r>
    </w:p>
    <w:sectPr w:rsidR="00F8652D">
      <w:type w:val="continuous"/>
      <w:pgSz w:w="11920" w:h="16840"/>
      <w:pgMar w:top="1560" w:right="12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8652D"/>
    <w:rsid w:val="00447D23"/>
    <w:rsid w:val="00846E39"/>
    <w:rsid w:val="009A2E52"/>
    <w:rsid w:val="00F8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Feiglin</cp:lastModifiedBy>
  <cp:revision>4</cp:revision>
  <dcterms:created xsi:type="dcterms:W3CDTF">2016-09-05T14:27:00Z</dcterms:created>
  <dcterms:modified xsi:type="dcterms:W3CDTF">2016-09-11T08:50:00Z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