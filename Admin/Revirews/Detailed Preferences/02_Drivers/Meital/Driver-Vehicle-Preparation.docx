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6E" w:rsidRDefault="0050046E">
      <w:pPr>
        <w:spacing w:before="7" w:after="0" w:line="150" w:lineRule="exact"/>
        <w:rPr>
          <w:sz w:val="15"/>
          <w:szCs w:val="15"/>
        </w:rPr>
      </w:pPr>
    </w:p>
    <w:p w:rsidR="0050046E" w:rsidRDefault="0050046E">
      <w:pPr>
        <w:spacing w:after="0" w:line="200" w:lineRule="exact"/>
        <w:rPr>
          <w:sz w:val="20"/>
          <w:szCs w:val="20"/>
        </w:rPr>
      </w:pPr>
    </w:p>
    <w:p w:rsidR="0050046E" w:rsidRDefault="0050046E">
      <w:pPr>
        <w:spacing w:after="0" w:line="200" w:lineRule="exact"/>
        <w:rPr>
          <w:sz w:val="20"/>
          <w:szCs w:val="20"/>
        </w:rPr>
      </w:pPr>
    </w:p>
    <w:p w:rsidR="0050046E" w:rsidRDefault="00BA1920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5"/>
          <w:position w:val="2"/>
          <w:sz w:val="44"/>
          <w:szCs w:val="44"/>
        </w:rPr>
        <w:t>v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11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44"/>
          <w:szCs w:val="44"/>
        </w:rPr>
        <w:t>V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44"/>
          <w:szCs w:val="44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8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44"/>
          <w:szCs w:val="44"/>
        </w:rPr>
        <w:t>P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re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p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at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n</w:t>
      </w:r>
    </w:p>
    <w:p w:rsidR="0050046E" w:rsidRDefault="0050046E">
      <w:pPr>
        <w:spacing w:before="17" w:after="0" w:line="200" w:lineRule="exact"/>
        <w:rPr>
          <w:sz w:val="20"/>
          <w:szCs w:val="20"/>
        </w:rPr>
      </w:pPr>
    </w:p>
    <w:p w:rsidR="0050046E" w:rsidRDefault="00BA192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B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din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g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axa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n</w:t>
      </w:r>
    </w:p>
    <w:p w:rsidR="0050046E" w:rsidRDefault="0050046E">
      <w:pPr>
        <w:spacing w:before="8" w:after="0" w:line="100" w:lineRule="exact"/>
        <w:rPr>
          <w:sz w:val="10"/>
          <w:szCs w:val="10"/>
        </w:rPr>
      </w:pPr>
    </w:p>
    <w:p w:rsidR="0050046E" w:rsidRDefault="00BA192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72.75pt;margin-top:5.85pt;width:4.5pt;height:4.5pt;z-index:-251662336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curr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spacing w:val="-6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bus</w:t>
      </w:r>
      <w:proofErr w:type="spellEnd"/>
      <w:r>
        <w:rPr>
          <w:rFonts w:ascii="Open Sans" w:eastAsia="Open Sans" w:hAnsi="Open Sans" w:cs="Open Sans"/>
          <w:spacing w:val="-3"/>
        </w:rPr>
        <w:t xml:space="preserve"> 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p w:rsidR="0050046E" w:rsidRDefault="00BA192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44" type="#_x0000_t75" style="position:absolute;left:0;text-align:left;margin-left:72.75pt;margin-top:9.6pt;width:4.5pt;height:4.5pt;z-index:-25166131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up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</w:p>
    <w:p w:rsidR="0050046E" w:rsidRDefault="00BA192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43" type="#_x0000_t75" style="position:absolute;left:0;text-align:left;margin-left:72.75pt;margin-top:9.6pt;width:4.5pt;height:4.5pt;z-index:-25166028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p w:rsidR="0050046E" w:rsidRDefault="0050046E">
      <w:pPr>
        <w:spacing w:before="19" w:after="0" w:line="240" w:lineRule="exact"/>
        <w:rPr>
          <w:sz w:val="24"/>
          <w:szCs w:val="24"/>
        </w:rPr>
      </w:pPr>
    </w:p>
    <w:p w:rsidR="0050046E" w:rsidRDefault="00BA192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50046E" w:rsidRDefault="00BA1920">
      <w:pPr>
        <w:spacing w:before="52" w:after="0" w:line="282" w:lineRule="exact"/>
        <w:ind w:left="115" w:right="-20"/>
        <w:rPr>
          <w:rFonts w:ascii="Open Sans" w:eastAsia="Open Sans" w:hAnsi="Open Sans" w:cs="Open Sans"/>
        </w:rPr>
      </w:pPr>
      <w:r>
        <w:pict>
          <v:group id="_x0000_s1035" style="position:absolute;left:0;text-align:left;margin-left:69.4pt;margin-top:22.1pt;width:456pt;height:98.25pt;z-index:-251659264;mso-position-horizontal-relative:page" coordorigin="1388,442" coordsize="9120,1965">
            <v:shape id="_x0000_s1042" type="#_x0000_t75" style="position:absolute;left:1395;top:449;width:810;height:810">
              <v:imagedata r:id="rId5" o:title=""/>
            </v:shape>
            <v:shape id="_x0000_s1041" type="#_x0000_t75" style="position:absolute;left:2460;top:824;width:90;height:90">
              <v:imagedata r:id="rId4" o:title=""/>
            </v:shape>
            <v:shape id="_x0000_s1040" type="#_x0000_t75" style="position:absolute;left:2460;top:1499;width:90;height:90">
              <v:imagedata r:id="rId4" o:title=""/>
            </v:shape>
            <v:group id="_x0000_s1038" style="position:absolute;left:1395;top:449;width:9082;height:1950" coordorigin="1395,449" coordsize="9082,1950">
              <v:shape id="_x0000_s1039" style="position:absolute;left:1395;top:449;width:9082;height:1950" coordorigin="1395,449" coordsize="9082,1950" path="m10410,449r-8933,1l1419,479r-24,60l1395,2318r29,58l1485,2399r8933,l10440,2394r20,-10l10476,2370r1,-1l1479,2369r-21,-6l1441,2350r-12,-19l1425,2309r,-1775l1431,512r13,-17l1463,484r22,-5l10476,479r-5,-6l10453,460r-20,-8l10410,449e" fillcolor="#1ab654" stroked="f">
                <v:path arrowok="t"/>
              </v:shape>
            </v:group>
            <v:group id="_x0000_s1036" style="position:absolute;left:1485;top:479;width:9015;height:1890" coordorigin="1485,479" coordsize="9015,1890">
              <v:shape id="_x0000_s1037" style="position:absolute;left:1485;top:479;width:9015;height:1890" coordorigin="1485,479" coordsize="9015,1890" path="m10476,479r-8991,l10416,480r21,6l10454,499r12,18l10470,539r,1776l10464,2336r-13,18l10432,2365r-22,4l10477,2369r12,-17l10497,2332r3,-23l10500,531r-5,-22l10485,489r-9,-10e" fillcolor="#1ab654" stroked="f">
                <v:path arrowok="t"/>
              </v:shape>
            </v:group>
            <w10:wrap anchorx="page"/>
          </v:group>
        </w:pic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>T</w:t>
      </w:r>
      <w:r>
        <w:rPr>
          <w:rFonts w:ascii="Open Sans" w:eastAsia="Open Sans" w:hAnsi="Open Sans" w:cs="Open Sans"/>
          <w:color w:val="3F3F3F"/>
          <w:position w:val="-1"/>
        </w:rPr>
        <w:t>h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i</w:t>
      </w:r>
      <w:r>
        <w:rPr>
          <w:rFonts w:ascii="Open Sans" w:eastAsia="Open Sans" w:hAnsi="Open Sans" w:cs="Open Sans"/>
          <w:color w:val="3F3F3F"/>
          <w:position w:val="-1"/>
        </w:rPr>
        <w:t>s</w:t>
      </w:r>
      <w:r>
        <w:rPr>
          <w:rFonts w:ascii="Open Sans" w:eastAsia="Open Sans" w:hAnsi="Open Sans" w:cs="Open Sans"/>
          <w:color w:val="3F3F3F"/>
          <w:spacing w:val="1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position w:val="-1"/>
        </w:rPr>
        <w:t>pr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e</w:t>
      </w:r>
      <w:r>
        <w:rPr>
          <w:rFonts w:ascii="Open Sans" w:eastAsia="Open Sans" w:hAnsi="Open Sans" w:cs="Open Sans"/>
          <w:color w:val="3F3F3F"/>
          <w:spacing w:val="1"/>
          <w:position w:val="-1"/>
        </w:rPr>
        <w:t>f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e</w:t>
      </w:r>
      <w:r>
        <w:rPr>
          <w:rFonts w:ascii="Open Sans" w:eastAsia="Open Sans" w:hAnsi="Open Sans" w:cs="Open Sans"/>
          <w:color w:val="3F3F3F"/>
          <w:position w:val="-1"/>
        </w:rPr>
        <w:t>r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e</w:t>
      </w:r>
      <w:r>
        <w:rPr>
          <w:rFonts w:ascii="Open Sans" w:eastAsia="Open Sans" w:hAnsi="Open Sans" w:cs="Open Sans"/>
          <w:color w:val="3F3F3F"/>
          <w:position w:val="-1"/>
        </w:rPr>
        <w:t>nce</w:t>
      </w:r>
      <w:r>
        <w:rPr>
          <w:rFonts w:ascii="Open Sans" w:eastAsia="Open Sans" w:hAnsi="Open Sans" w:cs="Open Sans"/>
          <w:color w:val="3F3F3F"/>
          <w:spacing w:val="-4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>a</w:t>
      </w:r>
      <w:r>
        <w:rPr>
          <w:rFonts w:ascii="Open Sans" w:eastAsia="Open Sans" w:hAnsi="Open Sans" w:cs="Open Sans"/>
          <w:color w:val="3F3F3F"/>
          <w:position w:val="-1"/>
        </w:rPr>
        <w:t>dds dr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i</w:t>
      </w:r>
      <w:r>
        <w:rPr>
          <w:rFonts w:ascii="Open Sans" w:eastAsia="Open Sans" w:hAnsi="Open Sans" w:cs="Open Sans"/>
          <w:color w:val="3F3F3F"/>
          <w:spacing w:val="-5"/>
          <w:position w:val="-1"/>
        </w:rPr>
        <w:t>v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e</w:t>
      </w:r>
      <w:r>
        <w:rPr>
          <w:rFonts w:ascii="Open Sans" w:eastAsia="Open Sans" w:hAnsi="Open Sans" w:cs="Open Sans"/>
          <w:color w:val="3F3F3F"/>
          <w:position w:val="-1"/>
        </w:rPr>
        <w:t xml:space="preserve">r </w:t>
      </w:r>
      <w:r>
        <w:rPr>
          <w:rFonts w:ascii="Open Sans" w:eastAsia="Open Sans" w:hAnsi="Open Sans" w:cs="Open Sans"/>
          <w:color w:val="3F3F3F"/>
          <w:spacing w:val="-5"/>
          <w:position w:val="-1"/>
        </w:rPr>
        <w:t>v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e</w:t>
      </w:r>
      <w:r>
        <w:rPr>
          <w:rFonts w:ascii="Open Sans" w:eastAsia="Open Sans" w:hAnsi="Open Sans" w:cs="Open Sans"/>
          <w:color w:val="3F3F3F"/>
          <w:position w:val="-1"/>
        </w:rPr>
        <w:t>h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i</w:t>
      </w:r>
      <w:r>
        <w:rPr>
          <w:rFonts w:ascii="Open Sans" w:eastAsia="Open Sans" w:hAnsi="Open Sans" w:cs="Open Sans"/>
          <w:color w:val="3F3F3F"/>
          <w:position w:val="-1"/>
        </w:rPr>
        <w:t>c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l</w:t>
      </w:r>
      <w:r>
        <w:rPr>
          <w:rFonts w:ascii="Open Sans" w:eastAsia="Open Sans" w:hAnsi="Open Sans" w:cs="Open Sans"/>
          <w:color w:val="3F3F3F"/>
          <w:position w:val="-1"/>
        </w:rPr>
        <w:t>e</w:t>
      </w:r>
      <w:r>
        <w:rPr>
          <w:rFonts w:ascii="Open Sans" w:eastAsia="Open Sans" w:hAnsi="Open Sans" w:cs="Open Sans"/>
          <w:color w:val="3F3F3F"/>
          <w:spacing w:val="-5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position w:val="-1"/>
        </w:rPr>
        <w:t>pr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e</w:t>
      </w:r>
      <w:r>
        <w:rPr>
          <w:rFonts w:ascii="Open Sans" w:eastAsia="Open Sans" w:hAnsi="Open Sans" w:cs="Open Sans"/>
          <w:color w:val="3F3F3F"/>
          <w:position w:val="-1"/>
        </w:rPr>
        <w:t>p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>a</w:t>
      </w:r>
      <w:r>
        <w:rPr>
          <w:rFonts w:ascii="Open Sans" w:eastAsia="Open Sans" w:hAnsi="Open Sans" w:cs="Open Sans"/>
          <w:color w:val="3F3F3F"/>
          <w:position w:val="-1"/>
        </w:rPr>
        <w:t>r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>a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t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i</w:t>
      </w:r>
      <w:r>
        <w:rPr>
          <w:rFonts w:ascii="Open Sans" w:eastAsia="Open Sans" w:hAnsi="Open Sans" w:cs="Open Sans"/>
          <w:color w:val="3F3F3F"/>
          <w:spacing w:val="2"/>
          <w:position w:val="-1"/>
        </w:rPr>
        <w:t>o</w:t>
      </w:r>
      <w:r>
        <w:rPr>
          <w:rFonts w:ascii="Open Sans" w:eastAsia="Open Sans" w:hAnsi="Open Sans" w:cs="Open Sans"/>
          <w:color w:val="3F3F3F"/>
          <w:position w:val="-1"/>
        </w:rPr>
        <w:t>n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t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im</w:t>
      </w:r>
      <w:r>
        <w:rPr>
          <w:rFonts w:ascii="Open Sans" w:eastAsia="Open Sans" w:hAnsi="Open Sans" w:cs="Open Sans"/>
          <w:color w:val="3F3F3F"/>
          <w:position w:val="-1"/>
        </w:rPr>
        <w:t>e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t</w:t>
      </w:r>
      <w:r>
        <w:rPr>
          <w:rFonts w:ascii="Open Sans" w:eastAsia="Open Sans" w:hAnsi="Open Sans" w:cs="Open Sans"/>
          <w:color w:val="3F3F3F"/>
          <w:position w:val="-1"/>
        </w:rPr>
        <w:t>o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t</w:t>
      </w:r>
      <w:r>
        <w:rPr>
          <w:rFonts w:ascii="Open Sans" w:eastAsia="Open Sans" w:hAnsi="Open Sans" w:cs="Open Sans"/>
          <w:color w:val="3F3F3F"/>
          <w:position w:val="-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position w:val="-1"/>
        </w:rPr>
        <w:t>b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e</w:t>
      </w:r>
      <w:r>
        <w:rPr>
          <w:rFonts w:ascii="Open Sans" w:eastAsia="Open Sans" w:hAnsi="Open Sans" w:cs="Open Sans"/>
          <w:color w:val="3F3F3F"/>
          <w:position w:val="-1"/>
        </w:rPr>
        <w:t>g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i</w:t>
      </w:r>
      <w:r>
        <w:rPr>
          <w:rFonts w:ascii="Open Sans" w:eastAsia="Open Sans" w:hAnsi="Open Sans" w:cs="Open Sans"/>
          <w:color w:val="3F3F3F"/>
          <w:position w:val="-1"/>
        </w:rPr>
        <w:t>nn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i</w:t>
      </w:r>
      <w:r>
        <w:rPr>
          <w:rFonts w:ascii="Open Sans" w:eastAsia="Open Sans" w:hAnsi="Open Sans" w:cs="Open Sans"/>
          <w:color w:val="3F3F3F"/>
          <w:position w:val="-1"/>
        </w:rPr>
        <w:t>ng</w:t>
      </w:r>
      <w:r>
        <w:rPr>
          <w:rFonts w:ascii="Open Sans" w:eastAsia="Open Sans" w:hAnsi="Open Sans" w:cs="Open Sans"/>
          <w:color w:val="3F3F3F"/>
          <w:spacing w:val="-7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  <w:position w:val="-1"/>
        </w:rPr>
        <w:t>o</w:t>
      </w:r>
      <w:r>
        <w:rPr>
          <w:rFonts w:ascii="Open Sans" w:eastAsia="Open Sans" w:hAnsi="Open Sans" w:cs="Open Sans"/>
          <w:color w:val="3F3F3F"/>
          <w:position w:val="-1"/>
        </w:rPr>
        <w:t>f</w:t>
      </w:r>
      <w:r>
        <w:rPr>
          <w:rFonts w:ascii="Open Sans" w:eastAsia="Open Sans" w:hAnsi="Open Sans" w:cs="Open Sans"/>
          <w:color w:val="3F3F3F"/>
          <w:spacing w:val="2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position w:val="-1"/>
        </w:rPr>
        <w:t>a du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t</w:t>
      </w:r>
      <w:r>
        <w:rPr>
          <w:rFonts w:ascii="Open Sans" w:eastAsia="Open Sans" w:hAnsi="Open Sans" w:cs="Open Sans"/>
          <w:color w:val="3F3F3F"/>
          <w:spacing w:val="-6"/>
          <w:position w:val="-1"/>
        </w:rPr>
        <w:t>y</w:t>
      </w:r>
      <w:r>
        <w:rPr>
          <w:rFonts w:ascii="Open Sans" w:eastAsia="Open Sans" w:hAnsi="Open Sans" w:cs="Open Sans"/>
          <w:color w:val="3F3F3F"/>
          <w:position w:val="-1"/>
        </w:rPr>
        <w:t>.</w:t>
      </w:r>
    </w:p>
    <w:p w:rsidR="0050046E" w:rsidRDefault="0050046E">
      <w:pPr>
        <w:spacing w:before="5" w:after="0" w:line="170" w:lineRule="exact"/>
        <w:rPr>
          <w:sz w:val="17"/>
          <w:szCs w:val="17"/>
        </w:rPr>
      </w:pPr>
    </w:p>
    <w:p w:rsidR="0050046E" w:rsidRDefault="0050046E">
      <w:pPr>
        <w:spacing w:after="0" w:line="200" w:lineRule="exact"/>
        <w:rPr>
          <w:sz w:val="20"/>
          <w:szCs w:val="20"/>
        </w:rPr>
      </w:pPr>
    </w:p>
    <w:p w:rsidR="0050046E" w:rsidRDefault="00BA1920">
      <w:pPr>
        <w:spacing w:after="0" w:line="297" w:lineRule="exact"/>
        <w:ind w:left="142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3"/>
          <w:position w:val="1"/>
        </w:rPr>
        <w:t>Y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nn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t</w:t>
      </w:r>
      <w:r>
        <w:rPr>
          <w:rFonts w:ascii="Open Sans" w:eastAsia="Open Sans" w:hAnsi="Open Sans" w:cs="Open Sans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use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D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5"/>
          <w:position w:val="1"/>
        </w:rPr>
        <w:t>v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4"/>
          <w:position w:val="1"/>
        </w:rPr>
        <w:t>V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spacing w:val="3"/>
          <w:position w:val="1"/>
        </w:rPr>
        <w:t>P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 xml:space="preserve">n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g</w:t>
      </w:r>
      <w:r>
        <w:rPr>
          <w:rFonts w:ascii="Open Sans" w:eastAsia="Open Sans" w:hAnsi="Open Sans" w:cs="Open Sans"/>
          <w:spacing w:val="-3"/>
          <w:position w:val="1"/>
        </w:rPr>
        <w:t>et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 xml:space="preserve">r 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3"/>
          <w:position w:val="1"/>
        </w:rPr>
        <w:t>P</w:t>
      </w:r>
      <w:r>
        <w:rPr>
          <w:rFonts w:ascii="Open Sans" w:eastAsia="Open Sans" w:hAnsi="Open Sans" w:cs="Open Sans"/>
          <w:position w:val="1"/>
        </w:rPr>
        <w:t>re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1"/>
          <w:position w:val="1"/>
        </w:rPr>
        <w:t xml:space="preserve"> f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m</w:t>
      </w:r>
      <w:r>
        <w:rPr>
          <w:rFonts w:ascii="Open Sans" w:eastAsia="Open Sans" w:hAnsi="Open Sans" w:cs="Open Sans"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</w:p>
    <w:p w:rsidR="0050046E" w:rsidRDefault="00BA1920">
      <w:pPr>
        <w:spacing w:after="0" w:line="240" w:lineRule="auto"/>
        <w:ind w:left="142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0000FF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</w:rPr>
        <w:t>pr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nce</w:t>
      </w:r>
    </w:p>
    <w:p w:rsidR="0050046E" w:rsidRDefault="00BA1920">
      <w:pPr>
        <w:spacing w:before="75" w:after="0" w:line="240" w:lineRule="auto"/>
        <w:ind w:left="1420" w:right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use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r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dr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 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 xml:space="preserve">gn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</w:rPr>
        <w:t>pr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1"/>
        </w:rPr>
        <w:t>f</w:t>
      </w:r>
      <w:proofErr w:type="spellEnd"/>
      <w:r>
        <w:rPr>
          <w:rFonts w:ascii="Open Sans" w:eastAsia="Open Sans" w:hAnsi="Open Sans" w:cs="Open Sans"/>
          <w:color w:val="000000"/>
        </w:rPr>
        <w:t xml:space="preserve">- </w:t>
      </w:r>
      <w:proofErr w:type="spellStart"/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n</w:t>
      </w:r>
      <w:r>
        <w:rPr>
          <w:rFonts w:ascii="Open Sans" w:eastAsia="Open Sans" w:hAnsi="Open Sans" w:cs="Open Sans"/>
          <w:color w:val="000000"/>
        </w:rPr>
        <w:t>ce</w:t>
      </w:r>
      <w:proofErr w:type="spellEnd"/>
    </w:p>
    <w:p w:rsidR="0050046E" w:rsidRDefault="0050046E">
      <w:pPr>
        <w:spacing w:before="3" w:after="0" w:line="140" w:lineRule="exact"/>
        <w:rPr>
          <w:sz w:val="14"/>
          <w:szCs w:val="14"/>
        </w:rPr>
      </w:pPr>
    </w:p>
    <w:p w:rsidR="0050046E" w:rsidRDefault="0050046E">
      <w:pPr>
        <w:spacing w:after="0" w:line="200" w:lineRule="exact"/>
        <w:rPr>
          <w:sz w:val="20"/>
          <w:szCs w:val="20"/>
        </w:rPr>
      </w:pPr>
    </w:p>
    <w:p w:rsidR="0050046E" w:rsidRDefault="0050046E">
      <w:pPr>
        <w:spacing w:after="0" w:line="200" w:lineRule="exact"/>
        <w:rPr>
          <w:sz w:val="20"/>
          <w:szCs w:val="20"/>
        </w:rPr>
      </w:pPr>
    </w:p>
    <w:p w:rsidR="0050046E" w:rsidRDefault="00BA1920">
      <w:pPr>
        <w:spacing w:after="0" w:line="296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 xml:space="preserve">h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tt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</w:p>
    <w:p w:rsidR="0050046E" w:rsidRDefault="00BA1920">
      <w:pPr>
        <w:spacing w:after="0" w:line="498" w:lineRule="exact"/>
        <w:ind w:left="115" w:right="-20"/>
        <w:rPr>
          <w:rFonts w:ascii="Open Sans" w:eastAsia="Open Sans" w:hAnsi="Open Sans" w:cs="Open Sans"/>
        </w:rPr>
      </w:pPr>
      <w:r>
        <w:pict>
          <v:shape id="_x0000_i1025" type="#_x0000_t75" style="width:12.1pt;height:21.9pt;mso-position-horizontal-relative:char;mso-position-vertical-relative:line">
            <v:imagedata r:id="rId6" o:title=""/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t 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1</w:t>
      </w:r>
      <w:r>
        <w:rPr>
          <w:rFonts w:ascii="Open Sans" w:eastAsia="Open Sans" w:hAnsi="Open Sans" w:cs="Open Sans"/>
          <w:color w:val="3F3F3F"/>
        </w:rPr>
        <w:t>0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-</w:t>
      </w:r>
    </w:p>
    <w:p w:rsidR="0050046E" w:rsidRDefault="00BA1920">
      <w:pPr>
        <w:spacing w:after="0" w:line="298" w:lineRule="exact"/>
        <w:ind w:left="115" w:right="-20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proofErr w:type="spellEnd"/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x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oo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lik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s:</w:t>
      </w:r>
    </w:p>
    <w:p w:rsidR="0050046E" w:rsidRDefault="0050046E">
      <w:pPr>
        <w:spacing w:before="2" w:after="0" w:line="160" w:lineRule="exact"/>
        <w:rPr>
          <w:sz w:val="16"/>
          <w:szCs w:val="16"/>
        </w:rPr>
      </w:pPr>
    </w:p>
    <w:p w:rsidR="0050046E" w:rsidRDefault="00BA1920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307.6pt;height:164.15pt;mso-position-horizontal-relative:char;mso-position-vertical-relative:line">
            <v:imagedata r:id="rId7" o:title=""/>
          </v:shape>
        </w:pict>
      </w:r>
    </w:p>
    <w:p w:rsidR="0050046E" w:rsidRDefault="0050046E">
      <w:pPr>
        <w:spacing w:before="8" w:after="0" w:line="150" w:lineRule="exact"/>
        <w:rPr>
          <w:sz w:val="15"/>
          <w:szCs w:val="15"/>
        </w:rPr>
      </w:pPr>
    </w:p>
    <w:p w:rsidR="0050046E" w:rsidRDefault="00BA192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oo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 du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40</w:t>
      </w:r>
      <w:r>
        <w:rPr>
          <w:rFonts w:ascii="Open Sans" w:eastAsia="Open Sans" w:hAnsi="Open Sans" w:cs="Open Sans"/>
          <w:color w:val="3F3F3F"/>
        </w:rPr>
        <w:t>1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tt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s:</w:t>
      </w:r>
    </w:p>
    <w:p w:rsidR="0050046E" w:rsidRDefault="0050046E">
      <w:pPr>
        <w:spacing w:after="0"/>
        <w:sectPr w:rsidR="0050046E">
          <w:type w:val="continuous"/>
          <w:pgSz w:w="11920" w:h="16840"/>
          <w:pgMar w:top="1560" w:right="1480" w:bottom="280" w:left="1280" w:header="720" w:footer="720" w:gutter="0"/>
          <w:cols w:space="720"/>
        </w:sectPr>
      </w:pPr>
    </w:p>
    <w:p w:rsidR="0050046E" w:rsidRDefault="0050046E">
      <w:pPr>
        <w:spacing w:before="7" w:after="0" w:line="170" w:lineRule="exact"/>
        <w:rPr>
          <w:sz w:val="17"/>
          <w:szCs w:val="17"/>
        </w:rPr>
      </w:pPr>
    </w:p>
    <w:p w:rsidR="0050046E" w:rsidRDefault="00BA1920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307.6pt;height:169.35pt;mso-position-horizontal-relative:char;mso-position-vertical-relative:line">
            <v:imagedata r:id="rId8" o:title=""/>
          </v:shape>
        </w:pict>
      </w:r>
    </w:p>
    <w:p w:rsidR="0050046E" w:rsidRDefault="0050046E">
      <w:pPr>
        <w:spacing w:before="8" w:after="0" w:line="130" w:lineRule="exact"/>
        <w:rPr>
          <w:sz w:val="13"/>
          <w:szCs w:val="13"/>
        </w:rPr>
      </w:pPr>
    </w:p>
    <w:p w:rsidR="0050046E" w:rsidRDefault="00BA1920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y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u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del w:id="0" w:author="Meital Waltman" w:date="2016-09-08T12:20:00Z">
        <w:r w:rsidDel="00BA1920">
          <w:rPr>
            <w:rFonts w:ascii="Open Sans" w:eastAsia="Open Sans" w:hAnsi="Open Sans" w:cs="Open Sans"/>
            <w:color w:val="3F3F3F"/>
            <w:spacing w:val="-2"/>
            <w:position w:val="1"/>
          </w:rPr>
          <w:delText>a</w:delText>
        </w:r>
        <w:r w:rsidDel="00BA1920">
          <w:rPr>
            <w:rFonts w:ascii="Open Sans" w:eastAsia="Open Sans" w:hAnsi="Open Sans" w:cs="Open Sans"/>
            <w:color w:val="3F3F3F"/>
            <w:position w:val="1"/>
          </w:rPr>
          <w:delText>s</w:delText>
        </w:r>
        <w:r w:rsidDel="00BA1920">
          <w:rPr>
            <w:rFonts w:ascii="Open Sans" w:eastAsia="Open Sans" w:hAnsi="Open Sans" w:cs="Open Sans"/>
            <w:color w:val="3F3F3F"/>
            <w:spacing w:val="5"/>
            <w:position w:val="1"/>
          </w:rPr>
          <w:delText>l</w:delText>
        </w:r>
        <w:r w:rsidDel="00BA1920">
          <w:rPr>
            <w:rFonts w:ascii="Open Sans" w:eastAsia="Open Sans" w:hAnsi="Open Sans" w:cs="Open Sans"/>
            <w:color w:val="3F3F3F"/>
            <w:position w:val="1"/>
          </w:rPr>
          <w:delText>o</w:delText>
        </w:r>
      </w:del>
      <w:ins w:id="1" w:author="Meital Waltman" w:date="2016-09-08T12:20:00Z">
        <w:r>
          <w:rPr>
            <w:rFonts w:ascii="Open Sans" w:eastAsia="Open Sans" w:hAnsi="Open Sans" w:cs="Open Sans"/>
            <w:color w:val="3F3F3F"/>
            <w:spacing w:val="-2"/>
            <w:position w:val="1"/>
          </w:rPr>
          <w:t>a</w:t>
        </w:r>
        <w:r>
          <w:rPr>
            <w:rFonts w:ascii="Open Sans" w:eastAsia="Open Sans" w:hAnsi="Open Sans" w:cs="Open Sans"/>
            <w:color w:val="3F3F3F"/>
            <w:position w:val="1"/>
          </w:rPr>
          <w:t>l</w:t>
        </w:r>
        <w:r>
          <w:rPr>
            <w:rFonts w:ascii="Open Sans" w:eastAsia="Open Sans" w:hAnsi="Open Sans" w:cs="Open Sans"/>
            <w:color w:val="3F3F3F"/>
            <w:spacing w:val="5"/>
            <w:position w:val="1"/>
          </w:rPr>
          <w:t>s</w:t>
        </w:r>
        <w:r>
          <w:rPr>
            <w:rFonts w:ascii="Open Sans" w:eastAsia="Open Sans" w:hAnsi="Open Sans" w:cs="Open Sans"/>
            <w:color w:val="3F3F3F"/>
            <w:position w:val="1"/>
          </w:rPr>
          <w:t>o</w:t>
        </w:r>
      </w:ins>
      <w:r>
        <w:rPr>
          <w:rFonts w:ascii="Open Sans" w:eastAsia="Open Sans" w:hAnsi="Open Sans" w:cs="Open Sans"/>
          <w:color w:val="3F3F3F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-5"/>
          <w:position w:val="1"/>
        </w:rPr>
        <w:t>v</w:t>
      </w:r>
      <w:r>
        <w:rPr>
          <w:rFonts w:ascii="Open Sans" w:eastAsia="Open Sans" w:hAnsi="Open Sans" w:cs="Open Sans"/>
          <w:color w:val="3F3F3F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 xml:space="preserve">gn 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im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,</w:t>
      </w:r>
      <w:r>
        <w:rPr>
          <w:rFonts w:ascii="Open Sans" w:eastAsia="Open Sans" w:hAnsi="Open Sans" w:cs="Open Sans"/>
          <w:color w:val="3F3F3F"/>
          <w:spacing w:val="8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m</w:t>
      </w:r>
      <w:r>
        <w:rPr>
          <w:rFonts w:ascii="Open Sans" w:eastAsia="Open Sans" w:hAnsi="Open Sans" w:cs="Open Sans"/>
          <w:color w:val="3F3F3F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m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nt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oo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k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lik</w:t>
      </w:r>
      <w:r>
        <w:rPr>
          <w:rFonts w:ascii="Open Sans" w:eastAsia="Open Sans" w:hAnsi="Open Sans" w:cs="Open Sans"/>
          <w:color w:val="3F3F3F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 xml:space="preserve"> t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s:</w:t>
      </w:r>
    </w:p>
    <w:p w:rsidR="0050046E" w:rsidRDefault="0050046E">
      <w:pPr>
        <w:spacing w:before="3" w:after="0" w:line="140" w:lineRule="exact"/>
        <w:rPr>
          <w:sz w:val="14"/>
          <w:szCs w:val="14"/>
        </w:rPr>
      </w:pPr>
    </w:p>
    <w:p w:rsidR="0050046E" w:rsidRDefault="00BA1920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309.3pt;height:152.05pt;mso-position-horizontal-relative:char;mso-position-vertical-relative:line">
            <v:imagedata r:id="rId9" o:title=""/>
          </v:shape>
        </w:pict>
      </w:r>
    </w:p>
    <w:p w:rsidR="0050046E" w:rsidRDefault="0050046E">
      <w:pPr>
        <w:spacing w:before="5" w:after="0" w:line="130" w:lineRule="exact"/>
        <w:rPr>
          <w:sz w:val="13"/>
          <w:szCs w:val="13"/>
        </w:rPr>
      </w:pPr>
    </w:p>
    <w:p w:rsidR="0050046E" w:rsidRDefault="00BA192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gn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nd 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nd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.</w:t>
      </w:r>
    </w:p>
    <w:p w:rsidR="0050046E" w:rsidRDefault="0050046E">
      <w:pPr>
        <w:spacing w:before="4" w:after="0" w:line="190" w:lineRule="exact"/>
        <w:rPr>
          <w:sz w:val="19"/>
          <w:szCs w:val="19"/>
        </w:rPr>
      </w:pPr>
    </w:p>
    <w:p w:rsidR="0050046E" w:rsidRDefault="00BA192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:rsidR="0050046E" w:rsidRDefault="0050046E">
      <w:pPr>
        <w:spacing w:before="2" w:after="0" w:line="140" w:lineRule="exact"/>
        <w:rPr>
          <w:sz w:val="14"/>
          <w:szCs w:val="14"/>
        </w:rPr>
      </w:pPr>
    </w:p>
    <w:p w:rsidR="0050046E" w:rsidRDefault="00BA1920">
      <w:pPr>
        <w:spacing w:after="0" w:line="240" w:lineRule="auto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6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iv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4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V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h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6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n</w:t>
      </w:r>
    </w:p>
    <w:p w:rsidR="0050046E" w:rsidRDefault="0050046E">
      <w:pPr>
        <w:spacing w:before="9" w:after="0" w:line="160" w:lineRule="exact"/>
        <w:rPr>
          <w:sz w:val="16"/>
          <w:szCs w:val="16"/>
        </w:rPr>
      </w:pPr>
    </w:p>
    <w:p w:rsidR="0050046E" w:rsidRDefault="00BA192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50046E" w:rsidRDefault="0050046E">
      <w:pPr>
        <w:spacing w:after="0" w:line="120" w:lineRule="exact"/>
        <w:rPr>
          <w:sz w:val="12"/>
          <w:szCs w:val="12"/>
        </w:rPr>
      </w:pPr>
    </w:p>
    <w:p w:rsidR="00BA1920" w:rsidRDefault="00BA1920">
      <w:pPr>
        <w:spacing w:after="0" w:line="324" w:lineRule="auto"/>
        <w:ind w:left="115" w:right="5767"/>
        <w:rPr>
          <w:ins w:id="2" w:author="Meital Waltman" w:date="2016-09-08T12:21:00Z"/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. </w:t>
      </w:r>
    </w:p>
    <w:p w:rsidR="0050046E" w:rsidRDefault="00BA1920">
      <w:pPr>
        <w:spacing w:after="0" w:line="324" w:lineRule="auto"/>
        <w:ind w:left="115" w:right="576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50046E" w:rsidRDefault="0050046E">
      <w:pPr>
        <w:spacing w:after="0"/>
        <w:sectPr w:rsidR="0050046E">
          <w:pgSz w:w="11920" w:h="16840"/>
          <w:pgMar w:top="1560" w:right="1680" w:bottom="280" w:left="1280" w:header="720" w:footer="720" w:gutter="0"/>
          <w:cols w:space="720"/>
        </w:sectPr>
      </w:pPr>
    </w:p>
    <w:p w:rsidR="0050046E" w:rsidRDefault="0050046E">
      <w:pPr>
        <w:spacing w:before="7" w:after="0" w:line="170" w:lineRule="exact"/>
        <w:rPr>
          <w:sz w:val="17"/>
          <w:szCs w:val="17"/>
        </w:rPr>
      </w:pPr>
    </w:p>
    <w:p w:rsidR="0050046E" w:rsidRDefault="00BA1920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459.65pt;height:240.2pt;mso-position-horizontal-relative:char;mso-position-vertical-relative:line">
            <v:imagedata r:id="rId10" o:title=""/>
          </v:shape>
        </w:pict>
      </w:r>
    </w:p>
    <w:p w:rsidR="0050046E" w:rsidRDefault="0050046E">
      <w:pPr>
        <w:spacing w:before="6" w:after="0" w:line="160" w:lineRule="exact"/>
        <w:rPr>
          <w:sz w:val="16"/>
          <w:szCs w:val="16"/>
        </w:rPr>
      </w:pPr>
    </w:p>
    <w:p w:rsidR="0050046E" w:rsidRDefault="00BA1920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:</w:t>
      </w:r>
    </w:p>
    <w:p w:rsidR="0050046E" w:rsidRDefault="0050046E">
      <w:pPr>
        <w:spacing w:before="5" w:after="0" w:line="130" w:lineRule="exact"/>
        <w:rPr>
          <w:sz w:val="13"/>
          <w:szCs w:val="13"/>
        </w:rPr>
      </w:pPr>
    </w:p>
    <w:p w:rsidR="0050046E" w:rsidRDefault="00BA1920">
      <w:pPr>
        <w:spacing w:after="0" w:line="240" w:lineRule="auto"/>
        <w:ind w:left="415" w:right="426"/>
        <w:rPr>
          <w:rFonts w:ascii="Open Sans" w:eastAsia="Open Sans" w:hAnsi="Open Sans" w:cs="Open Sans"/>
        </w:rPr>
      </w:pPr>
      <w:r>
        <w:pict>
          <v:shape id="_x0000_s1029" type="#_x0000_t75" style="position:absolute;left:0;text-align:left;margin-left:72.75pt;margin-top:5.85pt;width:4.5pt;height:4.5pt;z-index:-251658240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4"/>
        </w:rPr>
        <w:t>q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eh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n</w:t>
      </w:r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h</w:t>
      </w:r>
      <w:r>
        <w:rPr>
          <w:rFonts w:ascii="Open Sans" w:eastAsia="Open Sans" w:hAnsi="Open Sans" w:cs="Open Sans"/>
          <w:b/>
          <w:bCs/>
          <w:spacing w:val="5"/>
        </w:rPr>
        <w:t xml:space="preserve"> r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nge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 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ett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ue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 xml:space="preserve">h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nge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ds.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a 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nge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u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d.</w:t>
      </w:r>
    </w:p>
    <w:p w:rsidR="0050046E" w:rsidRDefault="00BA1920">
      <w:pPr>
        <w:spacing w:before="75" w:after="0" w:line="240" w:lineRule="auto"/>
        <w:ind w:left="415" w:right="246"/>
        <w:rPr>
          <w:rFonts w:ascii="Open Sans" w:eastAsia="Open Sans" w:hAnsi="Open Sans" w:cs="Open Sans"/>
        </w:rPr>
      </w:pPr>
      <w:r>
        <w:pict>
          <v:shape id="_x0000_s1028" type="#_x0000_t75" style="position:absolute;left:0;text-align:left;margin-left:72.75pt;margin-top:9.6pt;width:4.5pt;height:4.5pt;z-index:-251657216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7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eh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n</w:t>
      </w:r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h</w:t>
      </w:r>
      <w:r>
        <w:rPr>
          <w:rFonts w:ascii="Open Sans" w:eastAsia="Open Sans" w:hAnsi="Open Sans" w:cs="Open Sans"/>
          <w:b/>
          <w:bCs/>
          <w:spacing w:val="5"/>
        </w:rPr>
        <w:t xml:space="preserve"> r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 xml:space="preserve">: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- </w:t>
      </w:r>
      <w:proofErr w:type="spellStart"/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</w:rPr>
        <w:t>y</w:t>
      </w:r>
      <w:proofErr w:type="spellEnd"/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2"/>
        </w:rPr>
        <w:t>z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nge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ue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f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:rsidR="0050046E" w:rsidRDefault="00BA1920">
      <w:pPr>
        <w:spacing w:before="75" w:after="0" w:line="240" w:lineRule="auto"/>
        <w:ind w:left="415" w:right="662"/>
        <w:rPr>
          <w:rFonts w:ascii="Open Sans" w:eastAsia="Open Sans" w:hAnsi="Open Sans" w:cs="Open Sans"/>
        </w:rPr>
      </w:pPr>
      <w:r>
        <w:pict>
          <v:shape id="_x0000_s1027" type="#_x0000_t75" style="position:absolute;left:0;text-align:left;margin-left:72.75pt;margin-top:9.6pt;width:4.5pt;height:4.5pt;z-index:-25165619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5"/>
        </w:rPr>
        <w:t>C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n</w:t>
      </w:r>
      <w:r>
        <w:rPr>
          <w:rFonts w:ascii="Open Sans" w:eastAsia="Open Sans" w:hAnsi="Open Sans" w:cs="Open Sans"/>
          <w:b/>
          <w:bCs/>
          <w:spacing w:val="8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ur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</w:rPr>
        <w:t>g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6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Ye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i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ude dr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r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ins w:id="3" w:author="Meital Waltman" w:date="2016-09-08T12:21:00Z">
        <w:r>
          <w:rPr>
            <w:rFonts w:ascii="Open Sans" w:eastAsia="Open Sans" w:hAnsi="Open Sans" w:cs="Open Sans"/>
            <w:spacing w:val="1"/>
          </w:rPr>
          <w:t xml:space="preserve">depot </w:t>
        </w:r>
      </w:ins>
      <w:bookmarkStart w:id="4" w:name="_GoBack"/>
      <w:bookmarkEnd w:id="4"/>
      <w:r>
        <w:rPr>
          <w:rFonts w:ascii="Open Sans" w:eastAsia="Open Sans" w:hAnsi="Open Sans" w:cs="Open Sans"/>
        </w:rPr>
        <w:t>pu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</w:p>
    <w:p w:rsidR="0050046E" w:rsidRDefault="00BA192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6" type="#_x0000_t75" style="position:absolute;left:0;text-align:left;margin-left:72.75pt;margin-top:9.6pt;width:4.5pt;height:4.5pt;z-index:-25165516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4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use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G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tt</w:t>
      </w:r>
      <w:r>
        <w:rPr>
          <w:rFonts w:ascii="Open Sans" w:eastAsia="Open Sans" w:hAnsi="Open Sans" w:cs="Open Sans"/>
        </w:rPr>
        <w:t>s.</w:t>
      </w:r>
    </w:p>
    <w:sectPr w:rsidR="0050046E">
      <w:pgSz w:w="11920" w:h="16840"/>
      <w:pgMar w:top="1560" w:right="12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0046E"/>
    <w:rsid w:val="0050046E"/>
    <w:rsid w:val="00BA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36CADEE9"/>
  <w15:docId w15:val="{7A51525F-E95E-46A4-9164-0BAE5008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2</cp:revision>
  <dcterms:created xsi:type="dcterms:W3CDTF">2016-09-04T13:18:00Z</dcterms:created>
  <dcterms:modified xsi:type="dcterms:W3CDTF">2016-09-08T09:21:00Z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2016-09-04T00:00:00Z</vt:filetime>
  </property>
  <property fmtid="{D5CDD505-2E9C-101B-9397-08002B2CF9AE}" pid="3" name="LastSaved">
    <vt:filetime>2016-09-04T00:00:00Z</vt:filetime>
  </property>
</Properties>
</file>