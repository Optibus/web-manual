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45" w:rsidRDefault="004C6445">
      <w:pPr>
        <w:spacing w:before="7" w:after="0" w:line="150" w:lineRule="exact"/>
        <w:rPr>
          <w:sz w:val="15"/>
          <w:szCs w:val="15"/>
        </w:rPr>
      </w:pPr>
    </w:p>
    <w:p w:rsidR="004C6445" w:rsidRDefault="004C6445">
      <w:pPr>
        <w:spacing w:after="0" w:line="200" w:lineRule="exact"/>
        <w:rPr>
          <w:sz w:val="20"/>
          <w:szCs w:val="20"/>
        </w:rPr>
      </w:pPr>
    </w:p>
    <w:p w:rsidR="004C6445" w:rsidRDefault="004C6445">
      <w:pPr>
        <w:spacing w:after="0" w:line="200" w:lineRule="exact"/>
        <w:rPr>
          <w:sz w:val="20"/>
          <w:szCs w:val="20"/>
        </w:rPr>
      </w:pPr>
    </w:p>
    <w:p w:rsidR="004C6445" w:rsidRDefault="000F3A95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Re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12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23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ta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23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25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44"/>
          <w:szCs w:val="44"/>
        </w:rPr>
        <w:t>k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27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F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r</w:t>
      </w:r>
    </w:p>
    <w:p w:rsidR="004C6445" w:rsidRDefault="000F3A95">
      <w:pPr>
        <w:spacing w:before="16" w:after="0" w:line="240" w:lineRule="auto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5"/>
          <w:sz w:val="44"/>
          <w:szCs w:val="44"/>
        </w:rPr>
        <w:t>B</w:t>
      </w:r>
      <w:r>
        <w:rPr>
          <w:rFonts w:ascii="Open Sans" w:eastAsia="Open Sans" w:hAnsi="Open Sans" w:cs="Open Sans"/>
          <w:b/>
          <w:bCs/>
          <w:color w:val="4E80BD"/>
          <w:spacing w:val="-5"/>
          <w:sz w:val="44"/>
          <w:szCs w:val="44"/>
        </w:rPr>
        <w:t>re</w:t>
      </w:r>
      <w:r>
        <w:rPr>
          <w:rFonts w:ascii="Open Sans" w:eastAsia="Open Sans" w:hAnsi="Open Sans" w:cs="Open Sans"/>
          <w:b/>
          <w:bCs/>
          <w:color w:val="4E80BD"/>
          <w:spacing w:val="4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3"/>
          <w:sz w:val="44"/>
          <w:szCs w:val="44"/>
        </w:rPr>
        <w:t>k</w:t>
      </w:r>
      <w:r>
        <w:rPr>
          <w:rFonts w:ascii="Open Sans" w:eastAsia="Open Sans" w:hAnsi="Open Sans" w:cs="Open Sans"/>
          <w:b/>
          <w:bCs/>
          <w:color w:val="4E80BD"/>
          <w:sz w:val="44"/>
          <w:szCs w:val="44"/>
        </w:rPr>
        <w:t>s</w:t>
      </w:r>
    </w:p>
    <w:p w:rsidR="004C6445" w:rsidRDefault="004C6445">
      <w:pPr>
        <w:spacing w:before="17" w:after="0" w:line="200" w:lineRule="exact"/>
        <w:rPr>
          <w:sz w:val="20"/>
          <w:szCs w:val="20"/>
        </w:rPr>
      </w:pPr>
    </w:p>
    <w:p w:rsidR="004C6445" w:rsidRDefault="000F3A95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ty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ar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ask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</w:p>
    <w:p w:rsidR="004C6445" w:rsidRDefault="000F3A95">
      <w:pPr>
        <w:spacing w:before="6"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Fo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Break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</w:p>
    <w:p w:rsidR="004C6445" w:rsidRDefault="004C6445">
      <w:pPr>
        <w:spacing w:before="8" w:after="0" w:line="100" w:lineRule="exact"/>
        <w:rPr>
          <w:sz w:val="10"/>
          <w:szCs w:val="10"/>
        </w:rPr>
      </w:pPr>
    </w:p>
    <w:p w:rsidR="004C6445" w:rsidRDefault="000F3A95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72.75pt;margin-top:5.85pt;width:4.5pt;height:4.5pt;z-index:-251659264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cc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ugh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</w:p>
    <w:p w:rsidR="004C6445" w:rsidRDefault="000F3A95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9.6pt;width:4.5pt;height:4.5pt;z-index:-251658240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  <w:spacing w:val="-3"/>
        </w:rPr>
        <w:t>tte</w:t>
      </w:r>
      <w:r>
        <w:rPr>
          <w:rFonts w:ascii="Open Sans" w:eastAsia="Open Sans" w:hAnsi="Open Sans" w:cs="Open Sans"/>
        </w:rPr>
        <w:t>d</w:t>
      </w:r>
    </w:p>
    <w:p w:rsidR="004C6445" w:rsidRDefault="004C6445">
      <w:pPr>
        <w:spacing w:before="19" w:after="0" w:line="240" w:lineRule="exact"/>
        <w:rPr>
          <w:sz w:val="24"/>
          <w:szCs w:val="24"/>
        </w:rPr>
      </w:pPr>
    </w:p>
    <w:p w:rsidR="004C6445" w:rsidRDefault="000F3A95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4C6445" w:rsidRDefault="004C6445">
      <w:pPr>
        <w:spacing w:before="8" w:after="0" w:line="100" w:lineRule="exact"/>
        <w:rPr>
          <w:sz w:val="10"/>
          <w:szCs w:val="10"/>
        </w:rPr>
      </w:pPr>
    </w:p>
    <w:p w:rsidR="004C6445" w:rsidRDefault="000F3A95">
      <w:pPr>
        <w:spacing w:after="0" w:line="240" w:lineRule="auto"/>
        <w:ind w:left="115" w:right="10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ins w:id="0" w:author="Meital Waltman" w:date="2016-09-08T16:08:00Z">
        <w:r>
          <w:rPr>
            <w:rFonts w:ascii="Open Sans" w:eastAsia="Open Sans" w:hAnsi="Open Sans" w:cs="Open Sans"/>
            <w:color w:val="3F3F3F"/>
          </w:rPr>
          <w:t xml:space="preserve"> total duration of the</w:t>
        </w:r>
      </w:ins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ins w:id="1" w:author="Meital Waltman" w:date="2016-09-08T16:08:00Z">
        <w:r>
          <w:rPr>
            <w:rFonts w:ascii="Open Sans" w:eastAsia="Open Sans" w:hAnsi="Open Sans" w:cs="Open Sans"/>
            <w:color w:val="3F3F3F"/>
            <w:spacing w:val="-1"/>
          </w:rPr>
          <w:t xml:space="preserve">plus the following service trip </w:t>
        </w:r>
      </w:ins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ins w:id="2" w:author="Meital Waltman" w:date="2016-09-08T16:08:00Z">
        <w:r>
          <w:rPr>
            <w:rFonts w:ascii="Open Sans" w:eastAsia="Open Sans" w:hAnsi="Open Sans" w:cs="Open Sans"/>
            <w:color w:val="3F3F3F"/>
            <w:spacing w:val="3"/>
          </w:rPr>
          <w:t>the service trip plus</w:t>
        </w:r>
      </w:ins>
      <w:ins w:id="3" w:author="Meital Waltman" w:date="2016-09-08T16:09:00Z">
        <w:r>
          <w:rPr>
            <w:rFonts w:ascii="Open Sans" w:eastAsia="Open Sans" w:hAnsi="Open Sans" w:cs="Open Sans"/>
            <w:color w:val="3F3F3F"/>
            <w:spacing w:val="3"/>
          </w:rPr>
          <w:t xml:space="preserve"> the following </w:t>
        </w:r>
      </w:ins>
      <w:ins w:id="4" w:author="Meital Waltman" w:date="2016-09-08T16:08:00Z">
        <w:r>
          <w:rPr>
            <w:rFonts w:ascii="Open Sans" w:eastAsia="Open Sans" w:hAnsi="Open Sans" w:cs="Open Sans"/>
            <w:color w:val="3F3F3F"/>
            <w:spacing w:val="3"/>
          </w:rPr>
          <w:t xml:space="preserve">depot </w:t>
        </w:r>
      </w:ins>
      <w:r>
        <w:rPr>
          <w:rFonts w:ascii="Open Sans" w:eastAsia="Open Sans" w:hAnsi="Open Sans" w:cs="Open Sans"/>
          <w:color w:val="3F3F3F"/>
        </w:rPr>
        <w:t>pu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del w:id="5" w:author="Meital Waltman" w:date="2016-09-08T16:08:00Z"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im</w:delText>
        </w:r>
        <w:r w:rsidDel="000F3A95">
          <w:rPr>
            <w:rFonts w:ascii="Open Sans" w:eastAsia="Open Sans" w:hAnsi="Open Sans" w:cs="Open Sans"/>
            <w:color w:val="3F3F3F"/>
          </w:rPr>
          <w:delText>e</w:delText>
        </w:r>
      </w:del>
      <w:del w:id="6" w:author="Meital Waltman" w:date="2016-09-08T16:09:00Z">
        <w:r w:rsidDel="000F3A9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</w:rPr>
          <w:delText>r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 xml:space="preserve">a 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r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</w:rPr>
          <w:delText>p</w:delText>
        </w:r>
        <w:r w:rsidDel="000F3A95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</w:rPr>
          <w:delText>s</w:delText>
        </w:r>
      </w:del>
      <w:ins w:id="7" w:author="Meital Waltman" w:date="2016-09-08T16:09:00Z">
        <w:r>
          <w:rPr>
            <w:rFonts w:ascii="Open Sans" w:eastAsia="Open Sans" w:hAnsi="Open Sans" w:cs="Open Sans"/>
            <w:color w:val="3F3F3F"/>
            <w:spacing w:val="-3"/>
          </w:rPr>
          <w:t>are too</w:t>
        </w:r>
      </w:ins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ng</w:t>
      </w:r>
      <w:del w:id="8" w:author="Meital Waltman" w:date="2016-09-08T16:09:00Z">
        <w:r w:rsidDel="000F3A9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c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0F3A95">
          <w:rPr>
            <w:rFonts w:ascii="Open Sans" w:eastAsia="Open Sans" w:hAnsi="Open Sans" w:cs="Open Sans"/>
            <w:color w:val="3F3F3F"/>
          </w:rPr>
          <w:delText>p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</w:rPr>
          <w:delText>r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 xml:space="preserve">d 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o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a du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y</w:delText>
        </w:r>
        <w:r w:rsidDel="000F3A95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p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c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</w:del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a 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limi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uph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del w:id="9" w:author="Meital Waltman" w:date="2016-09-08T16:10:00Z">
        <w:r w:rsidDel="000F3A95">
          <w:rPr>
            <w:rFonts w:ascii="Open Sans" w:eastAsia="Open Sans" w:hAnsi="Open Sans" w:cs="Open Sans"/>
            <w:color w:val="3F3F3F"/>
          </w:rPr>
          <w:delText>,</w:delText>
        </w:r>
        <w:r w:rsidDel="000F3A95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</w:rPr>
          <w:delText>r</w:delText>
        </w:r>
        <w:r w:rsidDel="000F3A95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he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</w:rPr>
          <w:delText>y</w:delText>
        </w:r>
        <w:r w:rsidDel="000F3A95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be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 xml:space="preserve"> a</w:delText>
        </w:r>
        <w:r w:rsidDel="000F3A95">
          <w:rPr>
            <w:rFonts w:ascii="Open Sans" w:eastAsia="Open Sans" w:hAnsi="Open Sans" w:cs="Open Sans"/>
            <w:color w:val="3F3F3F"/>
          </w:rPr>
          <w:delText>b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0F3A95">
          <w:rPr>
            <w:rFonts w:ascii="Open Sans" w:eastAsia="Open Sans" w:hAnsi="Open Sans" w:cs="Open Sans"/>
            <w:color w:val="3F3F3F"/>
          </w:rPr>
          <w:delText xml:space="preserve">e 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o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c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mm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nce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h</w:delText>
        </w:r>
        <w:r w:rsidDel="000F3A9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h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</w:rPr>
          <w:delText>gh</w:delText>
        </w:r>
        <w:r w:rsidDel="000F3A9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</w:rPr>
          <w:delText>rk</w:delText>
        </w:r>
        <w:r w:rsidDel="000F3A95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limi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</w:rPr>
          <w:delText>n</w:delText>
        </w:r>
        <w:r w:rsidDel="000F3A9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p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n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 xml:space="preserve">s. </w:delText>
        </w:r>
        <w:r w:rsidDel="000F3A95">
          <w:rPr>
            <w:rFonts w:ascii="Open Sans" w:eastAsia="Open Sans" w:hAnsi="Open Sans" w:cs="Open Sans"/>
            <w:color w:val="3F3F3F"/>
            <w:spacing w:val="-5"/>
          </w:rPr>
          <w:delText>(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he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3"/>
          </w:rPr>
          <w:delText>W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1"/>
          </w:rPr>
          <w:delText>o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5"/>
          </w:rPr>
          <w:delText>r</w:delText>
        </w:r>
        <w:r w:rsidDel="000F3A95">
          <w:rPr>
            <w:rFonts w:ascii="Open Sans" w:eastAsia="Open Sans" w:hAnsi="Open Sans" w:cs="Open Sans"/>
            <w:b/>
            <w:bCs/>
            <w:color w:val="0000FF"/>
          </w:rPr>
          <w:delText>k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4"/>
          </w:rPr>
          <w:delText>L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7"/>
          </w:rPr>
          <w:delText>i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6"/>
          </w:rPr>
          <w:delText>m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7"/>
          </w:rPr>
          <w:delText>i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5"/>
          </w:rPr>
          <w:delText>t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2"/>
          </w:rPr>
          <w:delText>a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5"/>
          </w:rPr>
          <w:delText>t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7"/>
          </w:rPr>
          <w:delText>i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-1"/>
          </w:rPr>
          <w:delText>o</w:delText>
        </w:r>
        <w:r w:rsidDel="000F3A95">
          <w:rPr>
            <w:rFonts w:ascii="Open Sans" w:eastAsia="Open Sans" w:hAnsi="Open Sans" w:cs="Open Sans"/>
            <w:b/>
            <w:bCs/>
            <w:color w:val="0000FF"/>
          </w:rPr>
          <w:delText>n</w:delText>
        </w:r>
        <w:r w:rsidDel="000F3A95">
          <w:rPr>
            <w:rFonts w:ascii="Open Sans" w:eastAsia="Open Sans" w:hAnsi="Open Sans" w:cs="Open Sans"/>
            <w:b/>
            <w:bCs/>
            <w:color w:val="0000FF"/>
            <w:spacing w:val="5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pr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r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nce d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s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n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h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0F3A95">
          <w:rPr>
            <w:rFonts w:ascii="Open Sans" w:eastAsia="Open Sans" w:hAnsi="Open Sans" w:cs="Open Sans"/>
            <w:color w:val="3F3F3F"/>
          </w:rPr>
          <w:delText>e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</w:rPr>
          <w:delText>n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d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6"/>
          </w:rPr>
          <w:delText>F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il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te</w:delText>
        </w:r>
        <w:r w:rsidDel="000F3A95">
          <w:rPr>
            <w:rFonts w:ascii="Open Sans" w:eastAsia="Open Sans" w:hAnsi="Open Sans" w:cs="Open Sans"/>
            <w:color w:val="3F3F3F"/>
          </w:rPr>
          <w:delText>r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</w:rPr>
          <w:delText>c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ili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y</w:delText>
        </w:r>
        <w:r w:rsidDel="000F3A95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o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 xml:space="preserve"> limi</w:delText>
        </w:r>
        <w:r w:rsidDel="000F3A95">
          <w:rPr>
            <w:rFonts w:ascii="Open Sans" w:eastAsia="Open Sans" w:hAnsi="Open Sans" w:cs="Open Sans"/>
            <w:color w:val="3F3F3F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o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sp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c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</w:rPr>
          <w:delText xml:space="preserve">c 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im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s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 xml:space="preserve"> o</w:delText>
        </w:r>
        <w:r w:rsidDel="000F3A95">
          <w:rPr>
            <w:rFonts w:ascii="Open Sans" w:eastAsia="Open Sans" w:hAnsi="Open Sans" w:cs="Open Sans"/>
            <w:color w:val="3F3F3F"/>
          </w:rPr>
          <w:delText>f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he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d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  <w:spacing w:val="-6"/>
          </w:rPr>
          <w:delText>y</w:delText>
        </w:r>
        <w:r w:rsidDel="000F3A95">
          <w:rPr>
            <w:rFonts w:ascii="Open Sans" w:eastAsia="Open Sans" w:hAnsi="Open Sans" w:cs="Open Sans"/>
            <w:color w:val="3F3F3F"/>
            <w:spacing w:val="1"/>
          </w:rPr>
          <w:delText>.</w:delText>
        </w:r>
        <w:r w:rsidDel="000F3A95">
          <w:rPr>
            <w:rFonts w:ascii="Open Sans" w:eastAsia="Open Sans" w:hAnsi="Open Sans" w:cs="Open Sans"/>
            <w:color w:val="3F3F3F"/>
          </w:rPr>
          <w:delText>)</w:delText>
        </w:r>
        <w:r w:rsidDel="000F3A95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</w:del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nce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ins w:id="10" w:author="Meital Waltman" w:date="2016-09-08T16:12:00Z">
        <w:r>
          <w:rPr>
            <w:rFonts w:ascii="Open Sans" w:eastAsia="Open Sans" w:hAnsi="Open Sans" w:cs="Open Sans"/>
            <w:color w:val="3F3F3F"/>
            <w:spacing w:val="5"/>
          </w:rPr>
          <w:t>in order to create a duty that uphold</w:t>
        </w:r>
      </w:ins>
      <w:ins w:id="11" w:author="Meital Waltman" w:date="2016-09-08T16:13:00Z">
        <w:r>
          <w:rPr>
            <w:rFonts w:ascii="Open Sans" w:eastAsia="Open Sans" w:hAnsi="Open Sans" w:cs="Open Sans"/>
            <w:color w:val="3F3F3F"/>
            <w:spacing w:val="5"/>
          </w:rPr>
          <w:t>s the driver break limitations</w:t>
        </w:r>
      </w:ins>
      <w:bookmarkStart w:id="12" w:name="_GoBack"/>
      <w:bookmarkEnd w:id="12"/>
      <w:ins w:id="13" w:author="Meital Waltman" w:date="2016-09-08T16:12:00Z">
        <w:r>
          <w:rPr>
            <w:rFonts w:ascii="Open Sans" w:eastAsia="Open Sans" w:hAnsi="Open Sans" w:cs="Open Sans"/>
            <w:color w:val="3F3F3F"/>
            <w:spacing w:val="5"/>
          </w:rPr>
          <w:t xml:space="preserve"> </w:t>
        </w:r>
      </w:ins>
      <w:del w:id="14" w:author="Meital Waltman" w:date="2016-09-08T16:12:00Z"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</w:rPr>
          <w:delText>o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</w:rPr>
          <w:delText>n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z</w:delText>
        </w:r>
        <w:r w:rsidDel="000F3A95">
          <w:rPr>
            <w:rFonts w:ascii="Open Sans" w:eastAsia="Open Sans" w:hAnsi="Open Sans" w:cs="Open Sans"/>
            <w:color w:val="3F3F3F"/>
          </w:rPr>
          <w:delText>e</w:delText>
        </w:r>
        <w:r w:rsidDel="000F3A95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</w:rPr>
          <w:delText>r</w:delText>
        </w:r>
        <w:r w:rsidDel="000F3A95">
          <w:rPr>
            <w:rFonts w:ascii="Open Sans" w:eastAsia="Open Sans" w:hAnsi="Open Sans" w:cs="Open Sans"/>
            <w:color w:val="3F3F3F"/>
          </w:rPr>
          <w:delText>k</w:delText>
        </w:r>
        <w:r w:rsidDel="000F3A95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0F3A95">
          <w:rPr>
            <w:rFonts w:ascii="Open Sans" w:eastAsia="Open Sans" w:hAnsi="Open Sans" w:cs="Open Sans"/>
            <w:color w:val="3F3F3F"/>
          </w:rPr>
          <w:delText>n</w:delText>
        </w:r>
        <w:r w:rsidDel="000F3A9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0F3A95">
          <w:rPr>
            <w:rFonts w:ascii="Open Sans" w:eastAsia="Open Sans" w:hAnsi="Open Sans" w:cs="Open Sans"/>
            <w:color w:val="3F3F3F"/>
          </w:rPr>
          <w:delText>p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n</w:delText>
        </w:r>
        <w:r w:rsidDel="000F3A9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0F3A9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0F3A9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0F3A95">
          <w:rPr>
            <w:rFonts w:ascii="Open Sans" w:eastAsia="Open Sans" w:hAnsi="Open Sans" w:cs="Open Sans"/>
            <w:color w:val="3F3F3F"/>
          </w:rPr>
          <w:delText>s</w:delText>
        </w:r>
        <w:r w:rsidDel="000F3A95">
          <w:rPr>
            <w:rFonts w:ascii="Open Sans" w:eastAsia="Open Sans" w:hAnsi="Open Sans" w:cs="Open Sans"/>
            <w:color w:val="3F3F3F"/>
          </w:rPr>
          <w:delText>.</w:delText>
        </w:r>
      </w:del>
    </w:p>
    <w:p w:rsidR="004C6445" w:rsidRDefault="004C6445">
      <w:pPr>
        <w:spacing w:before="18" w:after="0" w:line="240" w:lineRule="exact"/>
        <w:rPr>
          <w:sz w:val="24"/>
          <w:szCs w:val="24"/>
        </w:rPr>
      </w:pPr>
    </w:p>
    <w:p w:rsidR="004C6445" w:rsidRDefault="000F3A95">
      <w:pPr>
        <w:spacing w:after="0" w:line="334" w:lineRule="auto"/>
        <w:ind w:left="115" w:right="3333"/>
        <w:jc w:val="both"/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s </w:t>
      </w:r>
      <w:r>
        <w:rPr>
          <w:rFonts w:ascii="Open Sans" w:eastAsia="Open Sans" w:hAnsi="Open Sans" w:cs="Open Sans"/>
          <w:b/>
          <w:bCs/>
          <w:i/>
          <w:color w:val="8A2BE1"/>
          <w:spacing w:val="-5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 xml:space="preserve">n </w:t>
      </w: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14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13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8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>k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1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F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9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>k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 xml:space="preserve">s 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4C6445" w:rsidRDefault="000F3A95">
      <w:pPr>
        <w:spacing w:before="2" w:after="0" w:line="324" w:lineRule="auto"/>
        <w:ind w:left="115" w:right="661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w 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4C6445" w:rsidRDefault="000F3A95">
      <w:pPr>
        <w:spacing w:before="27"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56pt;height:168pt;mso-position-horizontal-relative:char;mso-position-vertical-relative:line">
            <v:imagedata r:id="rId5" o:title=""/>
          </v:shape>
        </w:pict>
      </w:r>
    </w:p>
    <w:p w:rsidR="004C6445" w:rsidRDefault="004C6445">
      <w:pPr>
        <w:spacing w:before="4" w:after="0" w:line="190" w:lineRule="exact"/>
        <w:rPr>
          <w:sz w:val="19"/>
          <w:szCs w:val="19"/>
        </w:rPr>
      </w:pPr>
    </w:p>
    <w:p w:rsidR="004C6445" w:rsidRDefault="000F3A95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4C6445" w:rsidRDefault="004C6445">
      <w:pPr>
        <w:spacing w:after="0"/>
        <w:sectPr w:rsidR="004C6445">
          <w:type w:val="continuous"/>
          <w:pgSz w:w="11920" w:h="16840"/>
          <w:pgMar w:top="1560" w:right="1260" w:bottom="280" w:left="1280" w:header="720" w:footer="720" w:gutter="0"/>
          <w:cols w:space="720"/>
        </w:sectPr>
      </w:pPr>
    </w:p>
    <w:p w:rsidR="004C6445" w:rsidRDefault="004C6445">
      <w:pPr>
        <w:spacing w:before="8" w:after="0" w:line="160" w:lineRule="exact"/>
        <w:rPr>
          <w:sz w:val="16"/>
          <w:szCs w:val="16"/>
        </w:rPr>
      </w:pPr>
    </w:p>
    <w:p w:rsidR="004C6445" w:rsidRDefault="000F3A95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3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9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 xml:space="preserve">nd </w:t>
      </w:r>
      <w:r>
        <w:rPr>
          <w:rFonts w:ascii="Open Sans" w:eastAsia="Open Sans" w:hAnsi="Open Sans" w:cs="Open Sans"/>
          <w:b/>
          <w:bCs/>
          <w:color w:val="3F3F3F"/>
          <w:spacing w:val="3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9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8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re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mi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</w:t>
      </w:r>
      <w:r>
        <w:rPr>
          <w:rFonts w:ascii="Open Sans" w:eastAsia="Open Sans" w:hAnsi="Open Sans" w:cs="Open Sans"/>
          <w:color w:val="3F3F3F"/>
          <w:position w:val="1"/>
        </w:rPr>
        <w:t>um</w:t>
      </w:r>
      <w:r>
        <w:rPr>
          <w:rFonts w:ascii="Open Sans" w:eastAsia="Open Sans" w:hAnsi="Open Sans" w:cs="Open Sans"/>
          <w:color w:val="3F3F3F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se</w:t>
      </w:r>
    </w:p>
    <w:p w:rsidR="004C6445" w:rsidRDefault="000F3A95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sectPr w:rsidR="004C6445">
      <w:pgSz w:w="11920" w:h="16840"/>
      <w:pgMar w:top="1560" w:right="1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C6445"/>
    <w:rsid w:val="000F3A95"/>
    <w:rsid w:val="004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4D704D"/>
  <w15:docId w15:val="{BDEFCFBA-59C9-4BE9-B887-A5347880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3A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A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A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A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2016-09-05T14:29:00Z</dcterms:created>
  <dcterms:modified xsi:type="dcterms:W3CDTF">2016-09-08T13:13:00Z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