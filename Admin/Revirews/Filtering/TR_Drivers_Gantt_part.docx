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7E19" w14:textId="77777777" w:rsidR="00217C0C" w:rsidRDefault="00217C0C">
      <w:pPr>
        <w:spacing w:before="16" w:after="0" w:line="260" w:lineRule="exact"/>
        <w:rPr>
          <w:sz w:val="26"/>
          <w:szCs w:val="26"/>
        </w:rPr>
      </w:pPr>
    </w:p>
    <w:p w14:paraId="308C8044" w14:textId="77777777"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40"/>
          <w:szCs w:val="40"/>
        </w:rPr>
      </w:pP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F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il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h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1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D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riv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-5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a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t</w:t>
      </w:r>
    </w:p>
    <w:p w14:paraId="19218766" w14:textId="77777777" w:rsidR="00217C0C" w:rsidRPr="00DF03A7" w:rsidRDefault="001A5088" w:rsidP="00F11470">
      <w:pPr>
        <w:spacing w:before="39" w:after="0" w:line="240" w:lineRule="auto"/>
        <w:ind w:left="115" w:right="-20"/>
        <w:rPr>
          <w:rFonts w:ascii="Open Sans" w:eastAsia="Open Sans" w:hAnsi="Open Sans" w:hint="cs"/>
          <w:rtl/>
          <w:lang w:bidi="he-IL"/>
        </w:rPr>
        <w:sectPr w:rsidR="00217C0C" w:rsidRPr="00DF03A7">
          <w:pgSz w:w="11920" w:h="16840"/>
          <w:pgMar w:top="1560" w:right="1300" w:bottom="280" w:left="1280" w:header="720" w:footer="720" w:gutter="0"/>
          <w:cols w:space="720"/>
        </w:sectPr>
      </w:pP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ill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rs:</w:t>
      </w:r>
    </w:p>
    <w:p w14:paraId="36540D9A" w14:textId="77777777" w:rsidR="00217C0C" w:rsidRDefault="00217C0C">
      <w:pPr>
        <w:spacing w:before="2" w:after="0" w:line="130" w:lineRule="exact"/>
        <w:rPr>
          <w:sz w:val="13"/>
          <w:szCs w:val="13"/>
        </w:rPr>
      </w:pPr>
    </w:p>
    <w:p w14:paraId="519A939A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0EF889B4" wp14:editId="6FC76593">
            <wp:extent cx="5810250" cy="2943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5FCD" w14:textId="77777777" w:rsidR="00217C0C" w:rsidRDefault="001A5088">
      <w:pPr>
        <w:spacing w:before="45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8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Dr</w:t>
      </w:r>
      <w:r>
        <w:rPr>
          <w:rFonts w:ascii="Open Sans" w:eastAsia="Open Sans" w:hAnsi="Open Sans" w:cs="Open Sans"/>
          <w:i/>
          <w:spacing w:val="4"/>
        </w:rPr>
        <w:t>iv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s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1"/>
        </w:rPr>
        <w:t>G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o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ill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6"/>
        </w:rPr>
        <w:t>f</w:t>
      </w:r>
      <w:r>
        <w:rPr>
          <w:rFonts w:ascii="Open Sans" w:eastAsia="Open Sans" w:hAnsi="Open Sans" w:cs="Open Sans"/>
          <w:i/>
          <w:spacing w:val="4"/>
        </w:rPr>
        <w:t>ilt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s</w:t>
      </w:r>
    </w:p>
    <w:p w14:paraId="2BF101AF" w14:textId="77777777" w:rsidR="00217C0C" w:rsidRDefault="00217C0C">
      <w:pPr>
        <w:spacing w:before="4" w:after="0" w:line="130" w:lineRule="exact"/>
        <w:rPr>
          <w:sz w:val="13"/>
          <w:szCs w:val="13"/>
        </w:rPr>
      </w:pPr>
    </w:p>
    <w:p w14:paraId="57DA519E" w14:textId="77777777"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bu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ns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:</w:t>
      </w:r>
    </w:p>
    <w:p w14:paraId="6D79F955" w14:textId="77777777"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14:paraId="7B5F1109" w14:textId="77777777" w:rsidR="00217C0C" w:rsidRDefault="00217C0C">
      <w:pPr>
        <w:spacing w:before="7" w:after="0" w:line="170" w:lineRule="exact"/>
        <w:rPr>
          <w:sz w:val="17"/>
          <w:szCs w:val="17"/>
        </w:rPr>
      </w:pPr>
    </w:p>
    <w:p w14:paraId="091D7A7D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4F90B887" wp14:editId="7E040442">
            <wp:extent cx="5848350" cy="548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B665" w14:textId="77777777" w:rsidR="00217C0C" w:rsidRDefault="00217C0C">
      <w:pPr>
        <w:spacing w:before="6" w:after="0" w:line="160" w:lineRule="exact"/>
        <w:rPr>
          <w:sz w:val="16"/>
          <w:szCs w:val="16"/>
        </w:rPr>
      </w:pPr>
    </w:p>
    <w:p w14:paraId="0F92283F" w14:textId="77777777" w:rsidR="00217C0C" w:rsidRDefault="00217C0C">
      <w:pPr>
        <w:spacing w:after="0" w:line="200" w:lineRule="exact"/>
        <w:rPr>
          <w:sz w:val="20"/>
          <w:szCs w:val="20"/>
        </w:rPr>
      </w:pPr>
    </w:p>
    <w:p w14:paraId="751EAD69" w14:textId="77777777" w:rsidR="00217C0C" w:rsidRDefault="001A5088">
      <w:pPr>
        <w:spacing w:after="0" w:line="280" w:lineRule="exact"/>
        <w:ind w:left="134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7"/>
          <w:position w:val="-1"/>
        </w:rPr>
        <w:t>W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spacing w:val="-5"/>
          <w:position w:val="-1"/>
        </w:rPr>
        <w:t>v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spacing w:val="-6"/>
          <w:position w:val="-1"/>
        </w:rPr>
        <w:t>y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u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ch</w:t>
      </w:r>
      <w:r>
        <w:rPr>
          <w:rFonts w:ascii="Open Sans" w:eastAsia="Open Sans" w:hAnsi="Open Sans" w:cs="Open Sans"/>
          <w:spacing w:val="2"/>
          <w:position w:val="-1"/>
        </w:rPr>
        <w:t>oo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 xml:space="preserve">a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5"/>
          <w:position w:val="-1"/>
        </w:rPr>
        <w:t>il</w:t>
      </w:r>
      <w:r>
        <w:rPr>
          <w:rFonts w:ascii="Open Sans" w:eastAsia="Open Sans" w:hAnsi="Open Sans" w:cs="Open Sans"/>
          <w:spacing w:val="-3"/>
          <w:position w:val="-1"/>
        </w:rPr>
        <w:t>te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5"/>
          <w:position w:val="-1"/>
        </w:rPr>
        <w:t>li</w:t>
      </w:r>
      <w:r>
        <w:rPr>
          <w:rFonts w:ascii="Open Sans" w:eastAsia="Open Sans" w:hAnsi="Open Sans" w:cs="Open Sans"/>
          <w:position w:val="-1"/>
        </w:rPr>
        <w:t>ck</w:t>
      </w:r>
      <w:r>
        <w:rPr>
          <w:rFonts w:ascii="Open Sans" w:eastAsia="Open Sans" w:hAnsi="Open Sans" w:cs="Open Sans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  <w:position w:val="-1"/>
        </w:rPr>
        <w:t>A</w:t>
      </w:r>
      <w:r>
        <w:rPr>
          <w:rFonts w:ascii="Open Sans" w:eastAsia="Open Sans" w:hAnsi="Open Sans" w:cs="Open Sans"/>
          <w:b/>
          <w:bCs/>
          <w:spacing w:val="-4"/>
          <w:position w:val="-1"/>
        </w:rPr>
        <w:t>pp</w:t>
      </w:r>
      <w:r>
        <w:rPr>
          <w:rFonts w:ascii="Open Sans" w:eastAsia="Open Sans" w:hAnsi="Open Sans" w:cs="Open Sans"/>
          <w:b/>
          <w:bCs/>
          <w:spacing w:val="-7"/>
          <w:position w:val="-1"/>
        </w:rPr>
        <w:t>l</w:t>
      </w:r>
      <w:r>
        <w:rPr>
          <w:rFonts w:ascii="Open Sans" w:eastAsia="Open Sans" w:hAnsi="Open Sans" w:cs="Open Sans"/>
          <w:b/>
          <w:bCs/>
          <w:position w:val="-1"/>
        </w:rPr>
        <w:t>y</w:t>
      </w:r>
      <w:r>
        <w:rPr>
          <w:rFonts w:ascii="Open Sans" w:eastAsia="Open Sans" w:hAnsi="Open Sans" w:cs="Open Sans"/>
          <w:b/>
          <w:bCs/>
          <w:spacing w:val="-8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o</w:t>
      </w:r>
      <w:r>
        <w:rPr>
          <w:rFonts w:ascii="Open Sans" w:eastAsia="Open Sans" w:hAnsi="Open Sans" w:cs="Open Sans"/>
          <w:spacing w:val="5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put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t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o</w:t>
      </w:r>
      <w:r>
        <w:rPr>
          <w:rFonts w:ascii="Open Sans" w:eastAsia="Open Sans" w:hAnsi="Open Sans" w:cs="Open Sans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spacing w:val="1"/>
          <w:position w:val="-1"/>
        </w:rPr>
        <w:t>ff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.</w:t>
      </w:r>
    </w:p>
    <w:p w14:paraId="34EF7BA6" w14:textId="77777777" w:rsidR="00217C0C" w:rsidRDefault="00217C0C">
      <w:pPr>
        <w:spacing w:after="0" w:line="200" w:lineRule="exact"/>
        <w:rPr>
          <w:sz w:val="20"/>
          <w:szCs w:val="20"/>
        </w:rPr>
      </w:pPr>
    </w:p>
    <w:p w14:paraId="6267555C" w14:textId="77777777" w:rsidR="00217C0C" w:rsidRDefault="00217C0C">
      <w:pPr>
        <w:spacing w:after="0" w:line="200" w:lineRule="exact"/>
        <w:rPr>
          <w:sz w:val="20"/>
          <w:szCs w:val="20"/>
        </w:rPr>
      </w:pPr>
    </w:p>
    <w:p w14:paraId="3142A442" w14:textId="77777777" w:rsidR="00217C0C" w:rsidRDefault="00217C0C">
      <w:pPr>
        <w:spacing w:before="5" w:after="0" w:line="280" w:lineRule="exact"/>
        <w:rPr>
          <w:sz w:val="28"/>
          <w:szCs w:val="28"/>
        </w:rPr>
      </w:pPr>
    </w:p>
    <w:p w14:paraId="64A438CA" w14:textId="77777777" w:rsidR="00217C0C" w:rsidRDefault="001A5088">
      <w:pPr>
        <w:spacing w:after="0" w:line="448" w:lineRule="exact"/>
        <w:ind w:left="115" w:right="-20"/>
        <w:rPr>
          <w:rFonts w:ascii="Open Sans" w:eastAsia="Open Sans" w:hAnsi="Open Sans" w:cs="Open Sans"/>
          <w:sz w:val="36"/>
          <w:szCs w:val="3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B24436C" wp14:editId="393B725B">
                <wp:simplePos x="0" y="0"/>
                <wp:positionH relativeFrom="page">
                  <wp:posOffset>881380</wp:posOffset>
                </wp:positionH>
                <wp:positionV relativeFrom="paragraph">
                  <wp:posOffset>-754380</wp:posOffset>
                </wp:positionV>
                <wp:extent cx="5791200" cy="609600"/>
                <wp:effectExtent l="0" t="0" r="0" b="1905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609600"/>
                          <a:chOff x="1388" y="-1188"/>
                          <a:chExt cx="9120" cy="960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-1181"/>
                            <a:ext cx="8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14"/>
                        <wpg:cNvGrpSpPr>
                          <a:grpSpLocks/>
                        </wpg:cNvGrpSpPr>
                        <wpg:grpSpPr bwMode="auto">
                          <a:xfrm>
                            <a:off x="1395" y="-1181"/>
                            <a:ext cx="9082" cy="945"/>
                            <a:chOff x="1395" y="-1181"/>
                            <a:chExt cx="9082" cy="945"/>
                          </a:xfrm>
                        </wpg:grpSpPr>
                        <wps:wsp>
                          <wps:cNvPr id="6" name="Freeform 15"/>
                          <wps:cNvSpPr>
                            <a:spLocks/>
                          </wps:cNvSpPr>
                          <wps:spPr bwMode="auto">
                            <a:xfrm>
                              <a:off x="1395" y="-1181"/>
                              <a:ext cx="9082" cy="945"/>
                            </a:xfrm>
                            <a:custGeom>
                              <a:avLst/>
                              <a:gdLst>
                                <a:gd name="T0" fmla="+- 0 10410 1395"/>
                                <a:gd name="T1" fmla="*/ T0 w 9082"/>
                                <a:gd name="T2" fmla="+- 0 -1181 -1181"/>
                                <a:gd name="T3" fmla="*/ -1181 h 945"/>
                                <a:gd name="T4" fmla="+- 0 1477 1395"/>
                                <a:gd name="T5" fmla="*/ T4 w 9082"/>
                                <a:gd name="T6" fmla="+- 0 -1180 -1181"/>
                                <a:gd name="T7" fmla="*/ -1180 h 945"/>
                                <a:gd name="T8" fmla="+- 0 1419 1395"/>
                                <a:gd name="T9" fmla="*/ T8 w 9082"/>
                                <a:gd name="T10" fmla="+- 0 -1151 -1181"/>
                                <a:gd name="T11" fmla="*/ -1151 h 945"/>
                                <a:gd name="T12" fmla="+- 0 1395 1395"/>
                                <a:gd name="T13" fmla="*/ T12 w 9082"/>
                                <a:gd name="T14" fmla="+- 0 -1091 -1181"/>
                                <a:gd name="T15" fmla="*/ -1091 h 945"/>
                                <a:gd name="T16" fmla="+- 0 1395 1395"/>
                                <a:gd name="T17" fmla="*/ T16 w 9082"/>
                                <a:gd name="T18" fmla="+- 0 -317 -1181"/>
                                <a:gd name="T19" fmla="*/ -317 h 945"/>
                                <a:gd name="T20" fmla="+- 0 1424 1395"/>
                                <a:gd name="T21" fmla="*/ T20 w 9082"/>
                                <a:gd name="T22" fmla="+- 0 -259 -1181"/>
                                <a:gd name="T23" fmla="*/ -259 h 945"/>
                                <a:gd name="T24" fmla="+- 0 1485 1395"/>
                                <a:gd name="T25" fmla="*/ T24 w 9082"/>
                                <a:gd name="T26" fmla="+- 0 -236 -1181"/>
                                <a:gd name="T27" fmla="*/ -236 h 945"/>
                                <a:gd name="T28" fmla="+- 0 10418 1395"/>
                                <a:gd name="T29" fmla="*/ T28 w 9082"/>
                                <a:gd name="T30" fmla="+- 0 -236 -1181"/>
                                <a:gd name="T31" fmla="*/ -236 h 945"/>
                                <a:gd name="T32" fmla="+- 0 10440 1395"/>
                                <a:gd name="T33" fmla="*/ T32 w 9082"/>
                                <a:gd name="T34" fmla="+- 0 -241 -1181"/>
                                <a:gd name="T35" fmla="*/ -241 h 945"/>
                                <a:gd name="T36" fmla="+- 0 10460 1395"/>
                                <a:gd name="T37" fmla="*/ T36 w 9082"/>
                                <a:gd name="T38" fmla="+- 0 -251 -1181"/>
                                <a:gd name="T39" fmla="*/ -251 h 945"/>
                                <a:gd name="T40" fmla="+- 0 10476 1395"/>
                                <a:gd name="T41" fmla="*/ T40 w 9082"/>
                                <a:gd name="T42" fmla="+- 0 -265 -1181"/>
                                <a:gd name="T43" fmla="*/ -265 h 945"/>
                                <a:gd name="T44" fmla="+- 0 10477 1395"/>
                                <a:gd name="T45" fmla="*/ T44 w 9082"/>
                                <a:gd name="T46" fmla="+- 0 -266 -1181"/>
                                <a:gd name="T47" fmla="*/ -266 h 945"/>
                                <a:gd name="T48" fmla="+- 0 1479 1395"/>
                                <a:gd name="T49" fmla="*/ T48 w 9082"/>
                                <a:gd name="T50" fmla="+- 0 -266 -1181"/>
                                <a:gd name="T51" fmla="*/ -266 h 945"/>
                                <a:gd name="T52" fmla="+- 0 1458 1395"/>
                                <a:gd name="T53" fmla="*/ T52 w 9082"/>
                                <a:gd name="T54" fmla="+- 0 -272 -1181"/>
                                <a:gd name="T55" fmla="*/ -272 h 945"/>
                                <a:gd name="T56" fmla="+- 0 1441 1395"/>
                                <a:gd name="T57" fmla="*/ T56 w 9082"/>
                                <a:gd name="T58" fmla="+- 0 -285 -1181"/>
                                <a:gd name="T59" fmla="*/ -285 h 945"/>
                                <a:gd name="T60" fmla="+- 0 1429 1395"/>
                                <a:gd name="T61" fmla="*/ T60 w 9082"/>
                                <a:gd name="T62" fmla="+- 0 -303 -1181"/>
                                <a:gd name="T63" fmla="*/ -303 h 945"/>
                                <a:gd name="T64" fmla="+- 0 1425 1395"/>
                                <a:gd name="T65" fmla="*/ T64 w 9082"/>
                                <a:gd name="T66" fmla="+- 0 -326 -1181"/>
                                <a:gd name="T67" fmla="*/ -326 h 945"/>
                                <a:gd name="T68" fmla="+- 0 1425 1395"/>
                                <a:gd name="T69" fmla="*/ T68 w 9082"/>
                                <a:gd name="T70" fmla="+- 0 -1096 -1181"/>
                                <a:gd name="T71" fmla="*/ -1096 h 945"/>
                                <a:gd name="T72" fmla="+- 0 1431 1395"/>
                                <a:gd name="T73" fmla="*/ T72 w 9082"/>
                                <a:gd name="T74" fmla="+- 0 -1118 -1181"/>
                                <a:gd name="T75" fmla="*/ -1118 h 945"/>
                                <a:gd name="T76" fmla="+- 0 1444 1395"/>
                                <a:gd name="T77" fmla="*/ T76 w 9082"/>
                                <a:gd name="T78" fmla="+- 0 -1135 -1181"/>
                                <a:gd name="T79" fmla="*/ -1135 h 945"/>
                                <a:gd name="T80" fmla="+- 0 1463 1395"/>
                                <a:gd name="T81" fmla="*/ T80 w 9082"/>
                                <a:gd name="T82" fmla="+- 0 -1146 -1181"/>
                                <a:gd name="T83" fmla="*/ -1146 h 945"/>
                                <a:gd name="T84" fmla="+- 0 1485 1395"/>
                                <a:gd name="T85" fmla="*/ T84 w 9082"/>
                                <a:gd name="T86" fmla="+- 0 -1151 -1181"/>
                                <a:gd name="T87" fmla="*/ -1151 h 945"/>
                                <a:gd name="T88" fmla="+- 0 10476 1395"/>
                                <a:gd name="T89" fmla="*/ T88 w 9082"/>
                                <a:gd name="T90" fmla="+- 0 -1151 -1181"/>
                                <a:gd name="T91" fmla="*/ -1151 h 945"/>
                                <a:gd name="T92" fmla="+- 0 10471 1395"/>
                                <a:gd name="T93" fmla="*/ T92 w 9082"/>
                                <a:gd name="T94" fmla="+- 0 -1157 -1181"/>
                                <a:gd name="T95" fmla="*/ -1157 h 945"/>
                                <a:gd name="T96" fmla="+- 0 10453 1395"/>
                                <a:gd name="T97" fmla="*/ T96 w 9082"/>
                                <a:gd name="T98" fmla="+- 0 -1170 -1181"/>
                                <a:gd name="T99" fmla="*/ -1170 h 945"/>
                                <a:gd name="T100" fmla="+- 0 10433 1395"/>
                                <a:gd name="T101" fmla="*/ T100 w 9082"/>
                                <a:gd name="T102" fmla="+- 0 -1178 -1181"/>
                                <a:gd name="T103" fmla="*/ -1178 h 945"/>
                                <a:gd name="T104" fmla="+- 0 10410 1395"/>
                                <a:gd name="T105" fmla="*/ T104 w 9082"/>
                                <a:gd name="T106" fmla="+- 0 -1181 -1181"/>
                                <a:gd name="T107" fmla="*/ -1181 h 9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9082" h="945">
                                  <a:moveTo>
                                    <a:pt x="9015" y="0"/>
                                  </a:moveTo>
                                  <a:lnTo>
                                    <a:pt x="82" y="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29" y="922"/>
                                  </a:lnTo>
                                  <a:lnTo>
                                    <a:pt x="90" y="945"/>
                                  </a:lnTo>
                                  <a:lnTo>
                                    <a:pt x="9023" y="945"/>
                                  </a:lnTo>
                                  <a:lnTo>
                                    <a:pt x="9045" y="940"/>
                                  </a:lnTo>
                                  <a:lnTo>
                                    <a:pt x="9065" y="930"/>
                                  </a:lnTo>
                                  <a:lnTo>
                                    <a:pt x="9081" y="916"/>
                                  </a:lnTo>
                                  <a:lnTo>
                                    <a:pt x="9082" y="915"/>
                                  </a:lnTo>
                                  <a:lnTo>
                                    <a:pt x="84" y="915"/>
                                  </a:lnTo>
                                  <a:lnTo>
                                    <a:pt x="63" y="909"/>
                                  </a:lnTo>
                                  <a:lnTo>
                                    <a:pt x="46" y="896"/>
                                  </a:lnTo>
                                  <a:lnTo>
                                    <a:pt x="34" y="878"/>
                                  </a:lnTo>
                                  <a:lnTo>
                                    <a:pt x="30" y="855"/>
                                  </a:lnTo>
                                  <a:lnTo>
                                    <a:pt x="30" y="85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9" y="46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81" y="30"/>
                                  </a:lnTo>
                                  <a:lnTo>
                                    <a:pt x="9076" y="24"/>
                                  </a:lnTo>
                                  <a:lnTo>
                                    <a:pt x="9058" y="11"/>
                                  </a:lnTo>
                                  <a:lnTo>
                                    <a:pt x="9038" y="3"/>
                                  </a:lnTo>
                                  <a:lnTo>
                                    <a:pt x="9015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1485" y="-1151"/>
                            <a:ext cx="9015" cy="885"/>
                            <a:chOff x="1485" y="-1151"/>
                            <a:chExt cx="9015" cy="885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1485" y="-1151"/>
                              <a:ext cx="9015" cy="885"/>
                            </a:xfrm>
                            <a:custGeom>
                              <a:avLst/>
                              <a:gdLst>
                                <a:gd name="T0" fmla="+- 0 10476 1485"/>
                                <a:gd name="T1" fmla="*/ T0 w 9015"/>
                                <a:gd name="T2" fmla="+- 0 -1151 -1151"/>
                                <a:gd name="T3" fmla="*/ -1151 h 885"/>
                                <a:gd name="T4" fmla="+- 0 1485 1485"/>
                                <a:gd name="T5" fmla="*/ T4 w 9015"/>
                                <a:gd name="T6" fmla="+- 0 -1151 -1151"/>
                                <a:gd name="T7" fmla="*/ -1151 h 885"/>
                                <a:gd name="T8" fmla="+- 0 10416 1485"/>
                                <a:gd name="T9" fmla="*/ T8 w 9015"/>
                                <a:gd name="T10" fmla="+- 0 -1150 -1151"/>
                                <a:gd name="T11" fmla="*/ -1150 h 885"/>
                                <a:gd name="T12" fmla="+- 0 10437 1485"/>
                                <a:gd name="T13" fmla="*/ T12 w 9015"/>
                                <a:gd name="T14" fmla="+- 0 -1144 -1151"/>
                                <a:gd name="T15" fmla="*/ -1144 h 885"/>
                                <a:gd name="T16" fmla="+- 0 10454 1485"/>
                                <a:gd name="T17" fmla="*/ T16 w 9015"/>
                                <a:gd name="T18" fmla="+- 0 -1131 -1151"/>
                                <a:gd name="T19" fmla="*/ -1131 h 885"/>
                                <a:gd name="T20" fmla="+- 0 10466 1485"/>
                                <a:gd name="T21" fmla="*/ T20 w 9015"/>
                                <a:gd name="T22" fmla="+- 0 -1113 -1151"/>
                                <a:gd name="T23" fmla="*/ -1113 h 885"/>
                                <a:gd name="T24" fmla="+- 0 10470 1485"/>
                                <a:gd name="T25" fmla="*/ T24 w 9015"/>
                                <a:gd name="T26" fmla="+- 0 -1091 -1151"/>
                                <a:gd name="T27" fmla="*/ -1091 h 885"/>
                                <a:gd name="T28" fmla="+- 0 10470 1485"/>
                                <a:gd name="T29" fmla="*/ T28 w 9015"/>
                                <a:gd name="T30" fmla="+- 0 -320 -1151"/>
                                <a:gd name="T31" fmla="*/ -320 h 885"/>
                                <a:gd name="T32" fmla="+- 0 10464 1485"/>
                                <a:gd name="T33" fmla="*/ T32 w 9015"/>
                                <a:gd name="T34" fmla="+- 0 -299 -1151"/>
                                <a:gd name="T35" fmla="*/ -299 h 885"/>
                                <a:gd name="T36" fmla="+- 0 10451 1485"/>
                                <a:gd name="T37" fmla="*/ T36 w 9015"/>
                                <a:gd name="T38" fmla="+- 0 -281 -1151"/>
                                <a:gd name="T39" fmla="*/ -281 h 885"/>
                                <a:gd name="T40" fmla="+- 0 10432 1485"/>
                                <a:gd name="T41" fmla="*/ T40 w 9015"/>
                                <a:gd name="T42" fmla="+- 0 -270 -1151"/>
                                <a:gd name="T43" fmla="*/ -270 h 885"/>
                                <a:gd name="T44" fmla="+- 0 10410 1485"/>
                                <a:gd name="T45" fmla="*/ T44 w 9015"/>
                                <a:gd name="T46" fmla="+- 0 -266 -1151"/>
                                <a:gd name="T47" fmla="*/ -266 h 885"/>
                                <a:gd name="T48" fmla="+- 0 10477 1485"/>
                                <a:gd name="T49" fmla="*/ T48 w 9015"/>
                                <a:gd name="T50" fmla="+- 0 -266 -1151"/>
                                <a:gd name="T51" fmla="*/ -266 h 885"/>
                                <a:gd name="T52" fmla="+- 0 10489 1485"/>
                                <a:gd name="T53" fmla="*/ T52 w 9015"/>
                                <a:gd name="T54" fmla="+- 0 -282 -1151"/>
                                <a:gd name="T55" fmla="*/ -282 h 885"/>
                                <a:gd name="T56" fmla="+- 0 10497 1485"/>
                                <a:gd name="T57" fmla="*/ T56 w 9015"/>
                                <a:gd name="T58" fmla="+- 0 -303 -1151"/>
                                <a:gd name="T59" fmla="*/ -303 h 885"/>
                                <a:gd name="T60" fmla="+- 0 10500 1485"/>
                                <a:gd name="T61" fmla="*/ T60 w 9015"/>
                                <a:gd name="T62" fmla="+- 0 -326 -1151"/>
                                <a:gd name="T63" fmla="*/ -326 h 885"/>
                                <a:gd name="T64" fmla="+- 0 10500 1485"/>
                                <a:gd name="T65" fmla="*/ T64 w 9015"/>
                                <a:gd name="T66" fmla="+- 0 -1099 -1151"/>
                                <a:gd name="T67" fmla="*/ -1099 h 885"/>
                                <a:gd name="T68" fmla="+- 0 10495 1485"/>
                                <a:gd name="T69" fmla="*/ T68 w 9015"/>
                                <a:gd name="T70" fmla="+- 0 -1121 -1151"/>
                                <a:gd name="T71" fmla="*/ -1121 h 885"/>
                                <a:gd name="T72" fmla="+- 0 10485 1485"/>
                                <a:gd name="T73" fmla="*/ T72 w 9015"/>
                                <a:gd name="T74" fmla="+- 0 -1140 -1151"/>
                                <a:gd name="T75" fmla="*/ -1140 h 885"/>
                                <a:gd name="T76" fmla="+- 0 10476 1485"/>
                                <a:gd name="T77" fmla="*/ T76 w 9015"/>
                                <a:gd name="T78" fmla="+- 0 -1151 -1151"/>
                                <a:gd name="T79" fmla="*/ -1151 h 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9015" h="885">
                                  <a:moveTo>
                                    <a:pt x="89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31" y="1"/>
                                  </a:lnTo>
                                  <a:lnTo>
                                    <a:pt x="8952" y="7"/>
                                  </a:lnTo>
                                  <a:lnTo>
                                    <a:pt x="8969" y="20"/>
                                  </a:lnTo>
                                  <a:lnTo>
                                    <a:pt x="8981" y="38"/>
                                  </a:lnTo>
                                  <a:lnTo>
                                    <a:pt x="8985" y="60"/>
                                  </a:lnTo>
                                  <a:lnTo>
                                    <a:pt x="8985" y="831"/>
                                  </a:lnTo>
                                  <a:lnTo>
                                    <a:pt x="8979" y="852"/>
                                  </a:lnTo>
                                  <a:lnTo>
                                    <a:pt x="8966" y="870"/>
                                  </a:lnTo>
                                  <a:lnTo>
                                    <a:pt x="8947" y="881"/>
                                  </a:lnTo>
                                  <a:lnTo>
                                    <a:pt x="8925" y="885"/>
                                  </a:lnTo>
                                  <a:lnTo>
                                    <a:pt x="8992" y="885"/>
                                  </a:lnTo>
                                  <a:lnTo>
                                    <a:pt x="9004" y="869"/>
                                  </a:lnTo>
                                  <a:lnTo>
                                    <a:pt x="9012" y="848"/>
                                  </a:lnTo>
                                  <a:lnTo>
                                    <a:pt x="9015" y="825"/>
                                  </a:lnTo>
                                  <a:lnTo>
                                    <a:pt x="9015" y="52"/>
                                  </a:lnTo>
                                  <a:lnTo>
                                    <a:pt x="9010" y="30"/>
                                  </a:lnTo>
                                  <a:lnTo>
                                    <a:pt x="9000" y="11"/>
                                  </a:lnTo>
                                  <a:lnTo>
                                    <a:pt x="8991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CC128" id="Group 11" o:spid="_x0000_s1026" style="position:absolute;margin-left:69.4pt;margin-top:-59.4pt;width:456pt;height:48pt;z-index:-251655680;mso-position-horizontal-relative:page" coordorigin="1388,-1188" coordsize="9120,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95;top:-1181;width:8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">
                  <v:imagedata r:id="rId8" o:title=""/>
                </v:shape>
                <v:group id="Group 14" o:spid="_x0000_s1028" style="position:absolute;left:1395;top:-1181;width:9082;height:945" coordorigin="1395,-1181" coordsize="9082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" o:spid="_x0000_s1029" style="position:absolute;left:1395;top:-1181;width:9082;height:945;visibility:visible;mso-wrap-style:square;v-text-anchor:top" coordsize="9082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" path="m9015,l82,1,24,30,,90,,864r29,58l90,945r8933,l9045,940r20,-10l9081,916r1,-1l84,915,63,909,46,896,34,878,30,855,30,85,36,63,49,46,68,35,90,30r8991,l9076,24,9058,11,9038,3,9015,e" fillcolor="#1ab654" stroked="f">
                    <v:path arrowok="t" o:connecttype="custom" o:connectlocs="9015,-1181;82,-1180;24,-1151;0,-1091;0,-317;29,-259;90,-236;9023,-236;9045,-241;9065,-251;9081,-265;9082,-266;84,-266;63,-272;46,-285;34,-303;30,-326;30,-1096;36,-1118;49,-1135;68,-1146;90,-1151;9081,-1151;9076,-1157;9058,-1170;9038,-1178;9015,-1181" o:connectangles="0,0,0,0,0,0,0,0,0,0,0,0,0,0,0,0,0,0,0,0,0,0,0,0,0,0,0"/>
                  </v:shape>
                </v:group>
                <v:group id="Group 12" o:spid="_x0000_s1030" style="position:absolute;left:1485;top:-1151;width:9015;height:885" coordorigin="1485,-1151" coordsize="9015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3" o:spid="_x0000_s1031" style="position:absolute;left:1485;top:-1151;width:9015;height:885;visibility:visible;mso-wrap-style:square;v-text-anchor:top" coordsize="9015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" path="m8991,l,,8931,1r21,6l8969,20r12,18l8985,60r,771l8979,852r-13,18l8947,881r-22,4l8992,885r12,-16l9012,848r3,-23l9015,52r-5,-22l9000,11,8991,e" fillcolor="#1ab654" stroked="f">
                    <v:path arrowok="t" o:connecttype="custom" o:connectlocs="8991,-1151;0,-1151;8931,-1150;8952,-1144;8969,-1131;8981,-1113;8985,-1091;8985,-320;8979,-299;8966,-281;8947,-270;8925,-266;8992,-266;9004,-282;9012,-303;9015,-326;9015,-1099;9010,-1121;9000,-1140;8991,-1151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9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13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0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ic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s</w:t>
      </w:r>
    </w:p>
    <w:p w14:paraId="0B237BCC" w14:textId="77777777" w:rsidR="00217C0C" w:rsidRDefault="00217C0C">
      <w:pPr>
        <w:spacing w:before="4" w:after="0" w:line="170" w:lineRule="exact"/>
        <w:rPr>
          <w:sz w:val="17"/>
          <w:szCs w:val="17"/>
        </w:rPr>
      </w:pPr>
    </w:p>
    <w:p w14:paraId="6B50EF7D" w14:textId="77777777"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4"/>
          <w:sz w:val="30"/>
          <w:szCs w:val="30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004CDD"/>
          <w:spacing w:val="6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p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e</w:t>
      </w:r>
    </w:p>
    <w:p w14:paraId="1B0078F6" w14:textId="77777777" w:rsidR="00217C0C" w:rsidRDefault="001A5088">
      <w:pPr>
        <w:spacing w:before="87" w:after="0" w:line="240" w:lineRule="auto"/>
        <w:ind w:left="115" w:right="38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y</w:t>
      </w:r>
      <w:r>
        <w:rPr>
          <w:rFonts w:ascii="Open Sans" w:eastAsia="Open Sans" w:hAnsi="Open Sans" w:cs="Open Sans"/>
          <w:b/>
          <w:bCs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-5"/>
        </w:rPr>
        <w:t>y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p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-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nc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-5"/>
        </w:rPr>
        <w:t>)</w:t>
      </w:r>
      <w:r>
        <w:rPr>
          <w:rFonts w:ascii="Open Sans" w:eastAsia="Open Sans" w:hAnsi="Open Sans" w:cs="Open Sans"/>
          <w:color w:val="000000"/>
        </w:rPr>
        <w:t xml:space="preserve">. </w:t>
      </w:r>
      <w:r>
        <w:rPr>
          <w:rFonts w:ascii="Open Sans" w:eastAsia="Open Sans" w:hAnsi="Open Sans" w:cs="Open Sans"/>
          <w:color w:val="000000"/>
          <w:spacing w:val="-3"/>
        </w:rPr>
        <w:t>Y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u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y</w:t>
      </w:r>
      <w:r>
        <w:rPr>
          <w:rFonts w:ascii="Open Sans" w:eastAsia="Open Sans" w:hAnsi="Open Sans" w:cs="Open Sans"/>
          <w:color w:val="000000"/>
          <w:spacing w:val="-4"/>
        </w:rPr>
        <w:t xml:space="preserve"> </w:t>
      </w:r>
      <w:r>
        <w:rPr>
          <w:rFonts w:ascii="Open Sans" w:eastAsia="Open Sans" w:hAnsi="Open Sans" w:cs="Open Sans"/>
          <w:color w:val="000000"/>
        </w:rPr>
        <w:t>ch</w:t>
      </w:r>
      <w:r>
        <w:rPr>
          <w:rFonts w:ascii="Open Sans" w:eastAsia="Open Sans" w:hAnsi="Open Sans" w:cs="Open Sans"/>
          <w:color w:val="000000"/>
          <w:spacing w:val="2"/>
        </w:rPr>
        <w:t>oo</w:t>
      </w:r>
      <w:r>
        <w:rPr>
          <w:rFonts w:ascii="Open Sans" w:eastAsia="Open Sans" w:hAnsi="Open Sans" w:cs="Open Sans"/>
          <w:color w:val="000000"/>
        </w:rPr>
        <w:t>se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re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m</w:t>
      </w:r>
      <w:r>
        <w:rPr>
          <w:rFonts w:ascii="Open Sans" w:eastAsia="Open Sans" w:hAnsi="Open Sans" w:cs="Open Sans"/>
          <w:color w:val="000000"/>
          <w:spacing w:val="7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li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:</w:t>
      </w:r>
    </w:p>
    <w:p w14:paraId="7C2D343B" w14:textId="77777777"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14:paraId="6D39A47B" w14:textId="77777777" w:rsidR="00217C0C" w:rsidRDefault="00217C0C">
      <w:pPr>
        <w:spacing w:before="7" w:after="0" w:line="170" w:lineRule="exact"/>
        <w:rPr>
          <w:sz w:val="17"/>
          <w:szCs w:val="17"/>
        </w:rPr>
      </w:pPr>
    </w:p>
    <w:p w14:paraId="5767F5FF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389EEB18" wp14:editId="43ADCFFC">
            <wp:extent cx="363855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2675" w14:textId="77777777" w:rsidR="00217C0C" w:rsidRDefault="00217C0C">
      <w:pPr>
        <w:spacing w:before="7" w:after="0" w:line="150" w:lineRule="exact"/>
        <w:rPr>
          <w:sz w:val="15"/>
          <w:szCs w:val="15"/>
        </w:rPr>
      </w:pPr>
    </w:p>
    <w:p w14:paraId="3FB122C8" w14:textId="77777777" w:rsidR="00217C0C" w:rsidRDefault="001A5088">
      <w:pPr>
        <w:spacing w:after="0" w:line="297" w:lineRule="exact"/>
        <w:ind w:left="115" w:right="2559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5"/>
          <w:position w:val="1"/>
        </w:rPr>
        <w:t>x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il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ch</w:t>
      </w:r>
      <w:r>
        <w:rPr>
          <w:rFonts w:ascii="Open Sans" w:eastAsia="Open Sans" w:hAnsi="Open Sans" w:cs="Open Sans"/>
          <w:spacing w:val="2"/>
          <w:position w:val="1"/>
        </w:rPr>
        <w:t>oo</w:t>
      </w:r>
      <w:r>
        <w:rPr>
          <w:rFonts w:ascii="Open Sans" w:eastAsia="Open Sans" w:hAnsi="Open Sans" w:cs="Open Sans"/>
          <w:position w:val="1"/>
        </w:rPr>
        <w:t>se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rn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 xml:space="preserve">nd </w:t>
      </w:r>
      <w:r>
        <w:rPr>
          <w:rFonts w:ascii="Open Sans" w:eastAsia="Open Sans" w:hAnsi="Open Sans" w:cs="Open Sans"/>
          <w:spacing w:val="-1"/>
          <w:position w:val="1"/>
        </w:rPr>
        <w:t>S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rt</w:t>
      </w:r>
      <w:r>
        <w:rPr>
          <w:rFonts w:ascii="Open Sans" w:eastAsia="Open Sans" w:hAnsi="Open Sans" w:cs="Open Sans"/>
          <w:spacing w:val="-3"/>
          <w:position w:val="1"/>
        </w:rPr>
        <w:t xml:space="preserve"> 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rn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ng.</w:t>
      </w:r>
    </w:p>
    <w:p w14:paraId="0990290D" w14:textId="77777777" w:rsidR="00217C0C" w:rsidRDefault="00217C0C">
      <w:pPr>
        <w:spacing w:before="4" w:after="0" w:line="160" w:lineRule="exact"/>
        <w:rPr>
          <w:sz w:val="16"/>
          <w:szCs w:val="16"/>
        </w:rPr>
      </w:pPr>
    </w:p>
    <w:p w14:paraId="7A839BC1" w14:textId="77777777" w:rsidR="00217C0C" w:rsidRDefault="001A5088">
      <w:pPr>
        <w:spacing w:after="0" w:line="240" w:lineRule="auto"/>
        <w:ind w:left="115" w:right="7524"/>
        <w:jc w:val="both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r</w:t>
      </w:r>
      <w:r>
        <w:rPr>
          <w:rFonts w:ascii="Open Sans" w:eastAsia="Open Sans" w:hAnsi="Open Sans" w:cs="Open Sans"/>
          <w:b/>
          <w:bCs/>
          <w:i/>
          <w:color w:val="004CDD"/>
          <w:spacing w:val="2"/>
          <w:sz w:val="30"/>
          <w:szCs w:val="30"/>
        </w:rPr>
        <w:t>a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i</w:t>
      </w:r>
      <w:r>
        <w:rPr>
          <w:rFonts w:ascii="Open Sans" w:eastAsia="Open Sans" w:hAnsi="Open Sans" w:cs="Open Sans"/>
          <w:b/>
          <w:bCs/>
          <w:i/>
          <w:color w:val="004CDD"/>
          <w:spacing w:val="5"/>
          <w:sz w:val="30"/>
          <w:szCs w:val="30"/>
        </w:rPr>
        <w:t>o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n</w:t>
      </w:r>
    </w:p>
    <w:p w14:paraId="25FB389F" w14:textId="77777777" w:rsidR="00217C0C" w:rsidRDefault="001A5088">
      <w:pPr>
        <w:spacing w:before="87" w:after="0" w:line="240" w:lineRule="auto"/>
        <w:ind w:left="115" w:right="281"/>
        <w:rPr>
          <w:ins w:id="0" w:author="Meital Waltman" w:date="2016-09-27T12:11:00Z"/>
          <w:rFonts w:ascii="Open Sans" w:eastAsia="Open Sans" w:hAnsi="Open Sans" w:cs="Open Sans"/>
        </w:rPr>
      </w:pPr>
      <w:commentRangeStart w:id="1"/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ki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dr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p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del w:id="2" w:author="Meital Waltman" w:date="2016-09-27T12:12:00Z">
        <w:r w:rsidDel="00DF03A7">
          <w:rPr>
            <w:rFonts w:ascii="Open Sans" w:eastAsia="Open Sans" w:hAnsi="Open Sans" w:cs="Open Sans"/>
            <w:spacing w:val="-6"/>
          </w:rPr>
          <w:delText>w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rk</w:delText>
        </w:r>
        <w:r w:rsidDel="00DF03A7">
          <w:rPr>
            <w:rFonts w:ascii="Open Sans" w:eastAsia="Open Sans" w:hAnsi="Open Sans" w:cs="Open Sans"/>
            <w:spacing w:val="4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-3"/>
          </w:rPr>
          <w:delText>t</w:delText>
        </w:r>
        <w:r w:rsidDel="00DF03A7">
          <w:rPr>
            <w:rFonts w:ascii="Open Sans" w:eastAsia="Open Sans" w:hAnsi="Open Sans" w:cs="Open Sans"/>
            <w:spacing w:val="-6"/>
          </w:rPr>
          <w:delText>y</w:delText>
        </w:r>
        <w:r w:rsidDel="00DF03A7">
          <w:rPr>
            <w:rFonts w:ascii="Open Sans" w:eastAsia="Open Sans" w:hAnsi="Open Sans" w:cs="Open Sans"/>
          </w:rPr>
          <w:delText>p</w:delText>
        </w:r>
        <w:r w:rsidDel="00DF03A7">
          <w:rPr>
            <w:rFonts w:ascii="Open Sans" w:eastAsia="Open Sans" w:hAnsi="Open Sans" w:cs="Open Sans"/>
            <w:spacing w:val="-3"/>
          </w:rPr>
          <w:delText>e</w:delText>
        </w:r>
        <w:r w:rsidDel="00DF03A7">
          <w:rPr>
            <w:rFonts w:ascii="Open Sans" w:eastAsia="Open Sans" w:hAnsi="Open Sans" w:cs="Open Sans"/>
          </w:rPr>
          <w:delText>s</w:delText>
        </w:r>
      </w:del>
      <w:ins w:id="3" w:author="Meital Waltman" w:date="2016-09-27T12:12:00Z">
        <w:r w:rsidR="00DF03A7">
          <w:rPr>
            <w:rFonts w:ascii="Open Sans" w:eastAsia="Open Sans" w:hAnsi="Open Sans" w:cs="Open Sans"/>
            <w:spacing w:val="-6"/>
          </w:rPr>
          <w:t>duration types</w:t>
        </w:r>
      </w:ins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2"/>
        </w:rPr>
        <w:t xml:space="preserve"> </w:t>
      </w:r>
      <w:del w:id="4" w:author="Meital Waltman" w:date="2016-09-27T12:12:00Z">
        <w:r w:rsidDel="00DF03A7">
          <w:rPr>
            <w:rFonts w:ascii="Open Sans" w:eastAsia="Open Sans" w:hAnsi="Open Sans" w:cs="Open Sans"/>
            <w:spacing w:val="-3"/>
          </w:rPr>
          <w:delText>Y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u</w:delText>
        </w:r>
        <w:r w:rsidDel="00DF03A7">
          <w:rPr>
            <w:rFonts w:ascii="Open Sans" w:eastAsia="Open Sans" w:hAnsi="Open Sans" w:cs="Open Sans"/>
            <w:spacing w:val="2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5"/>
          </w:rPr>
          <w:delText>m</w:delText>
        </w:r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</w:rPr>
          <w:delText>y</w:delText>
        </w:r>
        <w:r w:rsidDel="00DF03A7">
          <w:rPr>
            <w:rFonts w:ascii="Open Sans" w:eastAsia="Open Sans" w:hAnsi="Open Sans" w:cs="Open Sans"/>
            <w:spacing w:val="-4"/>
          </w:rPr>
          <w:delText xml:space="preserve"> </w:delText>
        </w:r>
        <w:r w:rsidDel="00DF03A7">
          <w:rPr>
            <w:rFonts w:ascii="Open Sans" w:eastAsia="Open Sans" w:hAnsi="Open Sans" w:cs="Open Sans"/>
          </w:rPr>
          <w:delText>ch</w:delText>
        </w:r>
        <w:r w:rsidDel="00DF03A7">
          <w:rPr>
            <w:rFonts w:ascii="Open Sans" w:eastAsia="Open Sans" w:hAnsi="Open Sans" w:cs="Open Sans"/>
            <w:spacing w:val="2"/>
          </w:rPr>
          <w:delText>oo</w:delText>
        </w:r>
        <w:r w:rsidDel="00DF03A7">
          <w:rPr>
            <w:rFonts w:ascii="Open Sans" w:eastAsia="Open Sans" w:hAnsi="Open Sans" w:cs="Open Sans"/>
          </w:rPr>
          <w:delText>se</w:delText>
        </w:r>
        <w:r w:rsidDel="00DF03A7">
          <w:rPr>
            <w:rFonts w:ascii="Open Sans" w:eastAsia="Open Sans" w:hAnsi="Open Sans" w:cs="Open Sans"/>
            <w:spacing w:val="-2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ne</w:delText>
        </w:r>
        <w:r w:rsidDel="00DF03A7">
          <w:rPr>
            <w:rFonts w:ascii="Open Sans" w:eastAsia="Open Sans" w:hAnsi="Open Sans" w:cs="Open Sans"/>
            <w:spacing w:val="-2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 xml:space="preserve">r </w:delText>
        </w:r>
        <w:r w:rsidDel="00DF03A7">
          <w:rPr>
            <w:rFonts w:ascii="Open Sans" w:eastAsia="Open Sans" w:hAnsi="Open Sans" w:cs="Open Sans"/>
            <w:spacing w:val="5"/>
          </w:rPr>
          <w:delText>m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re</w:delText>
        </w:r>
        <w:r w:rsidDel="00DF03A7">
          <w:rPr>
            <w:rFonts w:ascii="Open Sans" w:eastAsia="Open Sans" w:hAnsi="Open Sans" w:cs="Open Sans"/>
            <w:spacing w:val="-1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1"/>
          </w:rPr>
          <w:delText>f</w:delText>
        </w:r>
        <w:r w:rsidDel="00DF03A7">
          <w:rPr>
            <w:rFonts w:ascii="Open Sans" w:eastAsia="Open Sans" w:hAnsi="Open Sans" w:cs="Open Sans"/>
          </w:rPr>
          <w:delText>r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m</w:delText>
        </w:r>
        <w:r w:rsidDel="00DF03A7">
          <w:rPr>
            <w:rFonts w:ascii="Open Sans" w:eastAsia="Open Sans" w:hAnsi="Open Sans" w:cs="Open Sans"/>
            <w:spacing w:val="7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-3"/>
          </w:rPr>
          <w:delText>t</w:delText>
        </w:r>
        <w:r w:rsidDel="00DF03A7">
          <w:rPr>
            <w:rFonts w:ascii="Open Sans" w:eastAsia="Open Sans" w:hAnsi="Open Sans" w:cs="Open Sans"/>
          </w:rPr>
          <w:delText>he</w:delText>
        </w:r>
        <w:r w:rsidDel="00DF03A7">
          <w:rPr>
            <w:rFonts w:ascii="Open Sans" w:eastAsia="Open Sans" w:hAnsi="Open Sans" w:cs="Open Sans"/>
            <w:spacing w:val="-2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5"/>
          </w:rPr>
          <w:delText>li</w:delText>
        </w:r>
        <w:r w:rsidDel="00DF03A7">
          <w:rPr>
            <w:rFonts w:ascii="Open Sans" w:eastAsia="Open Sans" w:hAnsi="Open Sans" w:cs="Open Sans"/>
          </w:rPr>
          <w:delText>s.</w:delText>
        </w:r>
        <w:r w:rsidDel="00DF03A7">
          <w:rPr>
            <w:rFonts w:ascii="Open Sans" w:eastAsia="Open Sans" w:hAnsi="Open Sans" w:cs="Open Sans"/>
            <w:spacing w:val="3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-1"/>
          </w:rPr>
          <w:delText>I</w:delText>
        </w:r>
        <w:r w:rsidDel="00DF03A7">
          <w:rPr>
            <w:rFonts w:ascii="Open Sans" w:eastAsia="Open Sans" w:hAnsi="Open Sans" w:cs="Open Sans"/>
          </w:rPr>
          <w:delText>n</w:delText>
        </w:r>
        <w:r w:rsidDel="00DF03A7">
          <w:rPr>
            <w:rFonts w:ascii="Open Sans" w:eastAsia="Open Sans" w:hAnsi="Open Sans" w:cs="Open Sans"/>
            <w:spacing w:val="1"/>
          </w:rPr>
          <w:delText xml:space="preserve"> </w:delText>
        </w:r>
      </w:del>
      <w:del w:id="5" w:author="Meital Waltman" w:date="2016-09-27T12:07:00Z"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</w:rPr>
          <w:delText>dd</w:delText>
        </w:r>
        <w:r w:rsidDel="00DF03A7">
          <w:rPr>
            <w:rFonts w:ascii="Open Sans" w:eastAsia="Open Sans" w:hAnsi="Open Sans" w:cs="Open Sans"/>
            <w:spacing w:val="5"/>
          </w:rPr>
          <w:delText>i</w:delText>
        </w:r>
        <w:r w:rsidDel="00DF03A7">
          <w:rPr>
            <w:rFonts w:ascii="Open Sans" w:eastAsia="Open Sans" w:hAnsi="Open Sans" w:cs="Open Sans"/>
            <w:spacing w:val="-3"/>
          </w:rPr>
          <w:delText>t</w:delText>
        </w:r>
        <w:r w:rsidDel="00DF03A7">
          <w:rPr>
            <w:rFonts w:ascii="Open Sans" w:eastAsia="Open Sans" w:hAnsi="Open Sans" w:cs="Open Sans"/>
            <w:spacing w:val="5"/>
          </w:rPr>
          <w:delText>i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n</w:delText>
        </w:r>
      </w:del>
      <w:del w:id="6" w:author="Meital Waltman" w:date="2016-09-27T12:12:00Z">
        <w:r w:rsidDel="00DF03A7">
          <w:rPr>
            <w:rFonts w:ascii="Open Sans" w:eastAsia="Open Sans" w:hAnsi="Open Sans" w:cs="Open Sans"/>
            <w:spacing w:val="-2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-6"/>
          </w:rPr>
          <w:delText>y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u</w:delText>
        </w:r>
        <w:r w:rsidDel="00DF03A7">
          <w:rPr>
            <w:rFonts w:ascii="Open Sans" w:eastAsia="Open Sans" w:hAnsi="Open Sans" w:cs="Open Sans"/>
            <w:spacing w:val="1"/>
          </w:rPr>
          <w:delText xml:space="preserve"> </w:delText>
        </w:r>
        <w:r w:rsidDel="00DF03A7">
          <w:rPr>
            <w:rFonts w:ascii="Open Sans" w:eastAsia="Open Sans" w:hAnsi="Open Sans" w:cs="Open Sans"/>
            <w:spacing w:val="5"/>
          </w:rPr>
          <w:delText>m</w:delText>
        </w:r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</w:rPr>
          <w:delText>y</w:delText>
        </w:r>
        <w:r w:rsidDel="00DF03A7">
          <w:rPr>
            <w:rFonts w:ascii="Open Sans" w:eastAsia="Open Sans" w:hAnsi="Open Sans" w:cs="Open Sans"/>
            <w:spacing w:val="-4"/>
          </w:rPr>
          <w:delText xml:space="preserve"> </w:delText>
        </w:r>
        <w:r w:rsidDel="00DF03A7">
          <w:rPr>
            <w:rFonts w:ascii="Open Sans" w:eastAsia="Open Sans" w:hAnsi="Open Sans" w:cs="Open Sans"/>
          </w:rPr>
          <w:delText>s</w:delText>
        </w:r>
        <w:r w:rsidDel="00DF03A7">
          <w:rPr>
            <w:rFonts w:ascii="Open Sans" w:eastAsia="Open Sans" w:hAnsi="Open Sans" w:cs="Open Sans"/>
            <w:spacing w:val="-3"/>
          </w:rPr>
          <w:delText>e</w:delText>
        </w:r>
        <w:r w:rsidDel="00DF03A7">
          <w:rPr>
            <w:rFonts w:ascii="Open Sans" w:eastAsia="Open Sans" w:hAnsi="Open Sans" w:cs="Open Sans"/>
          </w:rPr>
          <w:delText>t a sh</w:delText>
        </w:r>
        <w:r w:rsidDel="00DF03A7">
          <w:rPr>
            <w:rFonts w:ascii="Open Sans" w:eastAsia="Open Sans" w:hAnsi="Open Sans" w:cs="Open Sans"/>
            <w:spacing w:val="5"/>
          </w:rPr>
          <w:delText>i</w:delText>
        </w:r>
        <w:r w:rsidDel="00DF03A7">
          <w:rPr>
            <w:rFonts w:ascii="Open Sans" w:eastAsia="Open Sans" w:hAnsi="Open Sans" w:cs="Open Sans"/>
            <w:spacing w:val="1"/>
          </w:rPr>
          <w:delText>f</w:delText>
        </w:r>
        <w:r w:rsidDel="00DF03A7">
          <w:rPr>
            <w:rFonts w:ascii="Open Sans" w:eastAsia="Open Sans" w:hAnsi="Open Sans" w:cs="Open Sans"/>
          </w:rPr>
          <w:delText>t</w:delText>
        </w:r>
        <w:r w:rsidDel="00DF03A7">
          <w:rPr>
            <w:rFonts w:ascii="Open Sans" w:eastAsia="Open Sans" w:hAnsi="Open Sans" w:cs="Open Sans"/>
            <w:spacing w:val="-3"/>
          </w:rPr>
          <w:delText xml:space="preserve"> </w:delText>
        </w:r>
        <w:r w:rsidDel="00DF03A7">
          <w:rPr>
            <w:rFonts w:ascii="Open Sans" w:eastAsia="Open Sans" w:hAnsi="Open Sans" w:cs="Open Sans"/>
          </w:rPr>
          <w:delText>dur</w:delText>
        </w:r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  <w:spacing w:val="-3"/>
          </w:rPr>
          <w:delText>t</w:delText>
        </w:r>
        <w:r w:rsidDel="00DF03A7">
          <w:rPr>
            <w:rFonts w:ascii="Open Sans" w:eastAsia="Open Sans" w:hAnsi="Open Sans" w:cs="Open Sans"/>
            <w:spacing w:val="5"/>
          </w:rPr>
          <w:delText>i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</w:rPr>
          <w:delText>n</w:delText>
        </w:r>
        <w:r w:rsidDel="00DF03A7">
          <w:rPr>
            <w:rFonts w:ascii="Open Sans" w:eastAsia="Open Sans" w:hAnsi="Open Sans" w:cs="Open Sans"/>
            <w:spacing w:val="-2"/>
          </w:rPr>
          <w:delText xml:space="preserve"> </w:delText>
        </w:r>
        <w:r w:rsidDel="00DF03A7">
          <w:rPr>
            <w:rFonts w:ascii="Open Sans" w:eastAsia="Open Sans" w:hAnsi="Open Sans" w:cs="Open Sans"/>
          </w:rPr>
          <w:delText>r</w:delText>
        </w:r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</w:rPr>
          <w:delText>ng</w:delText>
        </w:r>
        <w:r w:rsidDel="00DF03A7">
          <w:rPr>
            <w:rFonts w:ascii="Open Sans" w:eastAsia="Open Sans" w:hAnsi="Open Sans" w:cs="Open Sans"/>
            <w:spacing w:val="-3"/>
          </w:rPr>
          <w:delText>e</w:delText>
        </w:r>
        <w:r w:rsidDel="00DF03A7">
          <w:rPr>
            <w:rFonts w:ascii="Open Sans" w:eastAsia="Open Sans" w:hAnsi="Open Sans" w:cs="Open Sans"/>
          </w:rPr>
          <w:delText>.</w:delText>
        </w:r>
        <w:commentRangeEnd w:id="1"/>
        <w:r w:rsidR="00DF03A7" w:rsidDel="00DF03A7">
          <w:rPr>
            <w:rStyle w:val="CommentReference"/>
          </w:rPr>
          <w:commentReference w:id="1"/>
        </w:r>
      </w:del>
      <w:ins w:id="7" w:author="Meital Waltman" w:date="2016-09-27T12:12:00Z">
        <w:r w:rsidR="00DF03A7">
          <w:rPr>
            <w:rFonts w:ascii="Open Sans" w:eastAsia="Open Sans" w:hAnsi="Open Sans" w:cs="Open Sans"/>
            <w:spacing w:val="-3"/>
          </w:rPr>
          <w:t>Choose the desired type and enter a duration</w:t>
        </w:r>
      </w:ins>
    </w:p>
    <w:p w14:paraId="31B7E8D4" w14:textId="77777777" w:rsidR="00DF03A7" w:rsidRDefault="00DF03A7">
      <w:pPr>
        <w:spacing w:before="87" w:after="0" w:line="240" w:lineRule="auto"/>
        <w:ind w:left="115" w:right="281"/>
        <w:rPr>
          <w:rFonts w:ascii="Open Sans" w:eastAsia="Open Sans" w:hAnsi="Open Sans" w:cs="Open Sans"/>
        </w:rPr>
      </w:pPr>
    </w:p>
    <w:p w14:paraId="776BE846" w14:textId="77777777" w:rsidR="00217C0C" w:rsidRDefault="00217C0C">
      <w:pPr>
        <w:spacing w:before="2" w:after="0" w:line="130" w:lineRule="exact"/>
        <w:rPr>
          <w:sz w:val="13"/>
          <w:szCs w:val="13"/>
        </w:rPr>
      </w:pPr>
    </w:p>
    <w:p w14:paraId="01BACEC7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7E10CF55" wp14:editId="65EEF972">
            <wp:extent cx="40767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9D1" w14:textId="77777777" w:rsidR="00217C0C" w:rsidRDefault="00217C0C">
      <w:pPr>
        <w:spacing w:before="4" w:after="0" w:line="150" w:lineRule="exact"/>
        <w:rPr>
          <w:sz w:val="15"/>
          <w:szCs w:val="15"/>
        </w:rPr>
      </w:pPr>
    </w:p>
    <w:p w14:paraId="40D1A99A" w14:textId="77777777" w:rsidR="00217C0C" w:rsidRDefault="001A5088">
      <w:pPr>
        <w:spacing w:after="0" w:line="240" w:lineRule="auto"/>
        <w:ind w:left="115" w:right="1931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4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urs.</w:t>
      </w:r>
    </w:p>
    <w:p w14:paraId="46646178" w14:textId="77777777" w:rsidR="00217C0C" w:rsidRDefault="00217C0C">
      <w:pPr>
        <w:spacing w:before="4" w:after="0" w:line="160" w:lineRule="exact"/>
        <w:rPr>
          <w:sz w:val="16"/>
          <w:szCs w:val="16"/>
        </w:rPr>
      </w:pPr>
    </w:p>
    <w:p w14:paraId="13FC2159" w14:textId="77777777" w:rsidR="00217C0C" w:rsidRDefault="001A5088">
      <w:pPr>
        <w:spacing w:after="0" w:line="240" w:lineRule="auto"/>
        <w:ind w:left="115" w:right="6859"/>
        <w:jc w:val="both"/>
        <w:rPr>
          <w:rFonts w:ascii="Open Sans" w:eastAsia="Open Sans" w:hAnsi="Open Sans" w:cs="Open Sans"/>
          <w:sz w:val="30"/>
          <w:szCs w:val="30"/>
        </w:rPr>
      </w:pPr>
      <w:r>
        <w:rPr>
          <w:rFonts w:ascii="Open Sans" w:eastAsia="Open Sans" w:hAnsi="Open Sans" w:cs="Open Sans"/>
          <w:b/>
          <w:bCs/>
          <w:i/>
          <w:color w:val="004CDD"/>
          <w:spacing w:val="7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y</w:t>
      </w:r>
      <w:r>
        <w:rPr>
          <w:rFonts w:ascii="Open Sans" w:eastAsia="Open Sans" w:hAnsi="Open Sans" w:cs="Open Sans"/>
          <w:b/>
          <w:bCs/>
          <w:i/>
          <w:color w:val="004CDD"/>
          <w:spacing w:val="4"/>
          <w:sz w:val="30"/>
          <w:szCs w:val="30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004CDD"/>
          <w:spacing w:val="-6"/>
          <w:sz w:val="30"/>
          <w:szCs w:val="30"/>
        </w:rPr>
        <w:t>I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n</w:t>
      </w:r>
      <w:r>
        <w:rPr>
          <w:rFonts w:ascii="Open Sans" w:eastAsia="Open Sans" w:hAnsi="Open Sans" w:cs="Open Sans"/>
          <w:b/>
          <w:bCs/>
          <w:i/>
          <w:color w:val="004CDD"/>
          <w:spacing w:val="5"/>
          <w:sz w:val="30"/>
          <w:szCs w:val="30"/>
        </w:rPr>
        <w:t>c</w:t>
      </w:r>
      <w:r>
        <w:rPr>
          <w:rFonts w:ascii="Open Sans" w:eastAsia="Open Sans" w:hAnsi="Open Sans" w:cs="Open Sans"/>
          <w:b/>
          <w:bCs/>
          <w:i/>
          <w:color w:val="004CDD"/>
          <w:spacing w:val="1"/>
          <w:sz w:val="30"/>
          <w:szCs w:val="30"/>
        </w:rPr>
        <w:t>l</w:t>
      </w:r>
      <w:r>
        <w:rPr>
          <w:rFonts w:ascii="Open Sans" w:eastAsia="Open Sans" w:hAnsi="Open Sans" w:cs="Open Sans"/>
          <w:b/>
          <w:bCs/>
          <w:i/>
          <w:color w:val="004CDD"/>
          <w:spacing w:val="-1"/>
          <w:sz w:val="30"/>
          <w:szCs w:val="30"/>
        </w:rPr>
        <w:t>u</w:t>
      </w:r>
      <w:r>
        <w:rPr>
          <w:rFonts w:ascii="Open Sans" w:eastAsia="Open Sans" w:hAnsi="Open Sans" w:cs="Open Sans"/>
          <w:b/>
          <w:bCs/>
          <w:i/>
          <w:color w:val="004CDD"/>
          <w:spacing w:val="2"/>
          <w:sz w:val="30"/>
          <w:szCs w:val="30"/>
        </w:rPr>
        <w:t>d</w:t>
      </w:r>
      <w:r>
        <w:rPr>
          <w:rFonts w:ascii="Open Sans" w:eastAsia="Open Sans" w:hAnsi="Open Sans" w:cs="Open Sans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Open Sans" w:eastAsia="Open Sans" w:hAnsi="Open Sans" w:cs="Open Sans"/>
          <w:b/>
          <w:bCs/>
          <w:i/>
          <w:color w:val="004CDD"/>
          <w:sz w:val="30"/>
          <w:szCs w:val="30"/>
        </w:rPr>
        <w:t>s</w:t>
      </w:r>
    </w:p>
    <w:p w14:paraId="4A980443" w14:textId="77777777" w:rsidR="00217C0C" w:rsidRDefault="001A5088">
      <w:pPr>
        <w:spacing w:before="87" w:after="0" w:line="240" w:lineRule="auto"/>
        <w:ind w:left="115" w:right="458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del w:id="8" w:author="Meital Waltman" w:date="2016-09-27T12:12:00Z">
        <w:r w:rsidDel="00DF03A7">
          <w:rPr>
            <w:rFonts w:ascii="Open Sans" w:eastAsia="Open Sans" w:hAnsi="Open Sans" w:cs="Open Sans"/>
          </w:rPr>
          <w:delText>ch</w:delText>
        </w:r>
        <w:r w:rsidDel="00DF03A7">
          <w:rPr>
            <w:rFonts w:ascii="Open Sans" w:eastAsia="Open Sans" w:hAnsi="Open Sans" w:cs="Open Sans"/>
            <w:spacing w:val="-2"/>
          </w:rPr>
          <w:delText>a</w:delText>
        </w:r>
        <w:r w:rsidDel="00DF03A7">
          <w:rPr>
            <w:rFonts w:ascii="Open Sans" w:eastAsia="Open Sans" w:hAnsi="Open Sans" w:cs="Open Sans"/>
          </w:rPr>
          <w:delText>g</w:delText>
        </w:r>
        <w:r w:rsidDel="00DF03A7">
          <w:rPr>
            <w:rFonts w:ascii="Open Sans" w:eastAsia="Open Sans" w:hAnsi="Open Sans" w:cs="Open Sans"/>
            <w:spacing w:val="-3"/>
          </w:rPr>
          <w:delText>e</w:delText>
        </w:r>
        <w:r w:rsidDel="00DF03A7">
          <w:rPr>
            <w:rFonts w:ascii="Open Sans" w:eastAsia="Open Sans" w:hAnsi="Open Sans" w:cs="Open Sans"/>
            <w:spacing w:val="2"/>
          </w:rPr>
          <w:delText>o</w:delText>
        </w:r>
        <w:r w:rsidDel="00DF03A7">
          <w:rPr>
            <w:rFonts w:ascii="Open Sans" w:eastAsia="Open Sans" w:hAnsi="Open Sans" w:cs="Open Sans"/>
            <w:spacing w:val="-5"/>
          </w:rPr>
          <w:delText>v</w:delText>
        </w:r>
        <w:r w:rsidDel="00DF03A7">
          <w:rPr>
            <w:rFonts w:ascii="Open Sans" w:eastAsia="Open Sans" w:hAnsi="Open Sans" w:cs="Open Sans"/>
            <w:spacing w:val="-3"/>
          </w:rPr>
          <w:delText>e</w:delText>
        </w:r>
        <w:r w:rsidDel="00DF03A7">
          <w:rPr>
            <w:rFonts w:ascii="Open Sans" w:eastAsia="Open Sans" w:hAnsi="Open Sans" w:cs="Open Sans"/>
          </w:rPr>
          <w:delText>rs</w:delText>
        </w:r>
      </w:del>
      <w:ins w:id="9" w:author="Meital Waltman" w:date="2016-09-27T12:12:00Z">
        <w:r w:rsidR="00DF03A7">
          <w:rPr>
            <w:rFonts w:ascii="Open Sans" w:eastAsia="Open Sans" w:hAnsi="Open Sans" w:cs="Open Sans"/>
          </w:rPr>
          <w:t>ch</w:t>
        </w:r>
        <w:r w:rsidR="00DF03A7">
          <w:rPr>
            <w:rFonts w:ascii="Open Sans" w:eastAsia="Open Sans" w:hAnsi="Open Sans" w:cs="Open Sans"/>
            <w:spacing w:val="-2"/>
          </w:rPr>
          <w:t>a</w:t>
        </w:r>
        <w:r w:rsidR="00DF03A7">
          <w:rPr>
            <w:rFonts w:ascii="Open Sans" w:eastAsia="Open Sans" w:hAnsi="Open Sans" w:cs="Open Sans"/>
          </w:rPr>
          <w:t>n</w:t>
        </w:r>
        <w:r w:rsidR="00DF03A7">
          <w:rPr>
            <w:rFonts w:ascii="Open Sans" w:eastAsia="Open Sans" w:hAnsi="Open Sans" w:cs="Open Sans"/>
            <w:spacing w:val="-3"/>
          </w:rPr>
          <w:t>g</w:t>
        </w:r>
        <w:r w:rsidR="00DF03A7">
          <w:rPr>
            <w:rFonts w:ascii="Open Sans" w:eastAsia="Open Sans" w:hAnsi="Open Sans" w:cs="Open Sans"/>
            <w:spacing w:val="2"/>
          </w:rPr>
          <w:t>e</w:t>
        </w:r>
        <w:r w:rsidR="00DF03A7">
          <w:rPr>
            <w:rFonts w:ascii="Open Sans" w:eastAsia="Open Sans" w:hAnsi="Open Sans" w:cs="Open Sans"/>
            <w:spacing w:val="-5"/>
          </w:rPr>
          <w:t>o</w:t>
        </w:r>
        <w:r w:rsidR="00DF03A7">
          <w:rPr>
            <w:rFonts w:ascii="Open Sans" w:eastAsia="Open Sans" w:hAnsi="Open Sans" w:cs="Open Sans"/>
            <w:spacing w:val="-3"/>
          </w:rPr>
          <w:t>v</w:t>
        </w:r>
        <w:r w:rsidR="00DF03A7">
          <w:rPr>
            <w:rFonts w:ascii="Open Sans" w:eastAsia="Open Sans" w:hAnsi="Open Sans" w:cs="Open Sans"/>
          </w:rPr>
          <w:t>ers</w:t>
        </w:r>
      </w:ins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sp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d.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t</w:t>
      </w:r>
    </w:p>
    <w:p w14:paraId="44E84945" w14:textId="77777777" w:rsidR="00217C0C" w:rsidRDefault="001A5088">
      <w:pPr>
        <w:spacing w:after="0" w:line="240" w:lineRule="auto"/>
        <w:ind w:left="115" w:right="4929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h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b/>
          <w:bCs/>
          <w:spacing w:val="-1"/>
        </w:rPr>
        <w:t>S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1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.</w:t>
      </w:r>
    </w:p>
    <w:p w14:paraId="1E4FA81F" w14:textId="77777777" w:rsidR="00217C0C" w:rsidRDefault="00217C0C">
      <w:pPr>
        <w:spacing w:before="16" w:after="0" w:line="220" w:lineRule="exact"/>
      </w:pPr>
    </w:p>
    <w:p w14:paraId="70F16EBF" w14:textId="77777777" w:rsidR="00217C0C" w:rsidRDefault="001A5088">
      <w:pPr>
        <w:spacing w:after="0" w:line="240" w:lineRule="auto"/>
        <w:ind w:left="115" w:right="4563"/>
        <w:jc w:val="both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9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13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2"/>
          <w:sz w:val="36"/>
          <w:szCs w:val="36"/>
        </w:rPr>
        <w:t>Tr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7"/>
          <w:sz w:val="36"/>
          <w:szCs w:val="36"/>
        </w:rPr>
        <w:t xml:space="preserve"> A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tt</w:t>
      </w:r>
      <w:r>
        <w:rPr>
          <w:rFonts w:ascii="Open Sans" w:eastAsia="Open Sans" w:hAnsi="Open Sans" w:cs="Open Sans"/>
          <w:b/>
          <w:bCs/>
          <w:color w:val="4E80BD"/>
          <w:spacing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-5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3"/>
          <w:sz w:val="36"/>
          <w:szCs w:val="36"/>
        </w:rPr>
        <w:t>b</w:t>
      </w:r>
      <w:r>
        <w:rPr>
          <w:rFonts w:ascii="Open Sans" w:eastAsia="Open Sans" w:hAnsi="Open Sans" w:cs="Open Sans"/>
          <w:b/>
          <w:bCs/>
          <w:color w:val="4E80BD"/>
          <w:spacing w:val="3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6"/>
          <w:sz w:val="36"/>
          <w:szCs w:val="36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z w:val="36"/>
          <w:szCs w:val="36"/>
        </w:rPr>
        <w:t>s</w:t>
      </w:r>
    </w:p>
    <w:p w14:paraId="79328C25" w14:textId="77777777" w:rsidR="00217C0C" w:rsidRDefault="001A5088">
      <w:pPr>
        <w:spacing w:before="84" w:after="0" w:line="240" w:lineRule="auto"/>
        <w:ind w:left="115" w:right="4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ups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s)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 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F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t</w:t>
      </w:r>
      <w:r>
        <w:rPr>
          <w:rFonts w:ascii="Open Sans" w:eastAsia="Open Sans" w:hAnsi="Open Sans" w:cs="Open Sans"/>
          <w:color w:val="000000"/>
        </w:rPr>
        <w:t>.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  <w:spacing w:val="6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</w:rPr>
        <w:t>pur</w:t>
      </w:r>
      <w:proofErr w:type="spellEnd"/>
      <w:r>
        <w:rPr>
          <w:rFonts w:ascii="Open Sans" w:eastAsia="Open Sans" w:hAnsi="Open Sans" w:cs="Open Sans"/>
          <w:color w:val="000000"/>
        </w:rPr>
        <w:t>- p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o</w:t>
      </w:r>
      <w:r>
        <w:rPr>
          <w:rFonts w:ascii="Open Sans" w:eastAsia="Open Sans" w:hAnsi="Open Sans" w:cs="Open Sans"/>
          <w:color w:val="000000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 xml:space="preserve"> o</w:t>
      </w:r>
      <w:r>
        <w:rPr>
          <w:rFonts w:ascii="Open Sans" w:eastAsia="Open Sans" w:hAnsi="Open Sans" w:cs="Open Sans"/>
          <w:color w:val="000000"/>
        </w:rPr>
        <w:t>ur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5"/>
        </w:rPr>
        <w:t>x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,</w:t>
      </w:r>
      <w:r>
        <w:rPr>
          <w:rFonts w:ascii="Open Sans" w:eastAsia="Open Sans" w:hAnsi="Open Sans" w:cs="Open Sans"/>
          <w:color w:val="000000"/>
          <w:spacing w:val="6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3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5"/>
        </w:rPr>
        <w:t>il</w:t>
      </w:r>
      <w:r>
        <w:rPr>
          <w:rFonts w:ascii="Open Sans" w:eastAsia="Open Sans" w:hAnsi="Open Sans" w:cs="Open Sans"/>
          <w:color w:val="000000"/>
        </w:rPr>
        <w:t>l</w:t>
      </w:r>
      <w:r>
        <w:rPr>
          <w:rFonts w:ascii="Open Sans" w:eastAsia="Open Sans" w:hAnsi="Open Sans" w:cs="Open Sans"/>
          <w:color w:val="000000"/>
          <w:spacing w:val="4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-5"/>
        </w:rPr>
        <w:t>v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3"/>
        </w:rPr>
        <w:t xml:space="preserve"> 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3"/>
        </w:rPr>
        <w:t>te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"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2"/>
        </w:rPr>
        <w:t>"</w:t>
      </w:r>
      <w:r>
        <w:rPr>
          <w:rFonts w:ascii="Open Sans" w:eastAsia="Open Sans" w:hAnsi="Open Sans" w:cs="Open Sans"/>
          <w:color w:val="000000"/>
        </w:rPr>
        <w:t>.</w:t>
      </w:r>
    </w:p>
    <w:p w14:paraId="233763E6" w14:textId="77777777" w:rsidR="00217C0C" w:rsidRDefault="00217C0C">
      <w:pPr>
        <w:spacing w:after="0" w:line="120" w:lineRule="exact"/>
        <w:rPr>
          <w:sz w:val="12"/>
          <w:szCs w:val="12"/>
        </w:rPr>
      </w:pPr>
    </w:p>
    <w:p w14:paraId="1F003D28" w14:textId="77777777" w:rsidR="00217C0C" w:rsidRDefault="001A5088">
      <w:pPr>
        <w:spacing w:after="0" w:line="240" w:lineRule="auto"/>
        <w:ind w:left="115" w:right="5754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r:</w:t>
      </w:r>
    </w:p>
    <w:p w14:paraId="6736EFC3" w14:textId="77777777" w:rsidR="00217C0C" w:rsidRDefault="00217C0C">
      <w:pPr>
        <w:spacing w:after="0"/>
        <w:jc w:val="both"/>
        <w:sectPr w:rsidR="00217C0C">
          <w:pgSz w:w="11920" w:h="16840"/>
          <w:pgMar w:top="1560" w:right="1660" w:bottom="280" w:left="1280" w:header="720" w:footer="720" w:gutter="0"/>
          <w:cols w:space="720"/>
        </w:sectPr>
      </w:pPr>
    </w:p>
    <w:p w14:paraId="4198E993" w14:textId="77777777" w:rsidR="00217C0C" w:rsidRDefault="00217C0C">
      <w:pPr>
        <w:spacing w:before="7" w:after="0" w:line="170" w:lineRule="exact"/>
        <w:rPr>
          <w:sz w:val="17"/>
          <w:szCs w:val="17"/>
        </w:rPr>
      </w:pPr>
    </w:p>
    <w:p w14:paraId="22458F29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1BE47723" wp14:editId="26BB42B2">
            <wp:extent cx="581025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DACE" w14:textId="77777777" w:rsidR="00217C0C" w:rsidRDefault="00217C0C">
      <w:pPr>
        <w:spacing w:before="8" w:after="0" w:line="180" w:lineRule="exact"/>
        <w:rPr>
          <w:sz w:val="18"/>
          <w:szCs w:val="18"/>
        </w:rPr>
      </w:pPr>
    </w:p>
    <w:p w14:paraId="3383F28B" w14:textId="77777777" w:rsidR="00217C0C" w:rsidRDefault="001A5088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position w:val="1"/>
        </w:rPr>
        <w:t>:</w:t>
      </w:r>
    </w:p>
    <w:p w14:paraId="67FC92F0" w14:textId="77777777" w:rsidR="00217C0C" w:rsidRDefault="00217C0C">
      <w:pPr>
        <w:spacing w:before="5" w:after="0" w:line="130" w:lineRule="exact"/>
        <w:rPr>
          <w:sz w:val="13"/>
          <w:szCs w:val="13"/>
        </w:rPr>
      </w:pPr>
    </w:p>
    <w:p w14:paraId="5F9DF639" w14:textId="77777777" w:rsidR="00217C0C" w:rsidRDefault="001A5088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1824" behindDoc="1" locked="0" layoutInCell="1" allowOverlap="1" wp14:anchorId="78FA7D5A" wp14:editId="3CA7EBF8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10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)</w:t>
      </w:r>
      <w:r>
        <w:rPr>
          <w:rFonts w:ascii="Open Sans" w:eastAsia="Open Sans" w:hAnsi="Open Sans" w:cs="Open Sans"/>
        </w:rPr>
        <w:t>:</w:t>
      </w:r>
    </w:p>
    <w:p w14:paraId="49FBDE45" w14:textId="77777777" w:rsidR="00217C0C" w:rsidRDefault="001A5088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11144FC1" wp14:editId="53445D9A">
            <wp:extent cx="428625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D6AE" w14:textId="77777777" w:rsidR="00217C0C" w:rsidRDefault="00217C0C">
      <w:pPr>
        <w:spacing w:before="8" w:after="0" w:line="130" w:lineRule="exact"/>
        <w:rPr>
          <w:sz w:val="13"/>
          <w:szCs w:val="13"/>
        </w:rPr>
      </w:pPr>
    </w:p>
    <w:p w14:paraId="0F5AB458" w14:textId="77777777" w:rsidR="00217C0C" w:rsidRDefault="001A5088">
      <w:pPr>
        <w:spacing w:after="0" w:line="240" w:lineRule="auto"/>
        <w:ind w:left="415" w:right="28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2848" behindDoc="1" locked="0" layoutInCell="1" allowOverlap="1" wp14:anchorId="00C7C985" wp14:editId="0B8AAE5D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-4"/>
        </w:rPr>
        <w:t>A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lli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ck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l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m</w:t>
      </w:r>
      <w:bookmarkStart w:id="10" w:name="_GoBack"/>
      <w:bookmarkEnd w:id="10"/>
    </w:p>
    <w:p w14:paraId="25C5535C" w14:textId="77777777" w:rsidR="00217C0C" w:rsidRDefault="001A5088">
      <w:pPr>
        <w:spacing w:before="75" w:after="0" w:line="240" w:lineRule="auto"/>
        <w:ind w:left="415" w:right="7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3872" behindDoc="1" locked="0" layoutInCell="1" allowOverlap="1" wp14:anchorId="624FDE5B" wp14:editId="2D1233B8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1"/>
        </w:rPr>
        <w:t xml:space="preserve"> 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dd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proofErr w:type="spellStart"/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proofErr w:type="spellEnd"/>
    </w:p>
    <w:p w14:paraId="1E1BBD87" w14:textId="77777777" w:rsidR="00217C0C" w:rsidRDefault="00217C0C">
      <w:pPr>
        <w:spacing w:before="13" w:after="0" w:line="260" w:lineRule="exact"/>
        <w:rPr>
          <w:sz w:val="26"/>
          <w:szCs w:val="26"/>
        </w:rPr>
      </w:pPr>
    </w:p>
    <w:p w14:paraId="29429400" w14:textId="77777777"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  <w:sz w:val="40"/>
          <w:szCs w:val="40"/>
        </w:rPr>
      </w:pPr>
      <w:r>
        <w:rPr>
          <w:rFonts w:ascii="Open Sans" w:eastAsia="Open Sans" w:hAnsi="Open Sans" w:cs="Open Sans"/>
          <w:b/>
          <w:bCs/>
          <w:color w:val="3B6191"/>
          <w:spacing w:val="5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o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i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11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h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18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D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riv</w:t>
      </w:r>
      <w:r>
        <w:rPr>
          <w:rFonts w:ascii="Open Sans" w:eastAsia="Open Sans" w:hAnsi="Open Sans" w:cs="Open Sans"/>
          <w:b/>
          <w:bCs/>
          <w:color w:val="3B6191"/>
          <w:spacing w:val="4"/>
          <w:sz w:val="40"/>
          <w:szCs w:val="40"/>
        </w:rPr>
        <w:t>e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r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s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 xml:space="preserve"> </w:t>
      </w:r>
      <w:r>
        <w:rPr>
          <w:rFonts w:ascii="Open Sans" w:eastAsia="Open Sans" w:hAnsi="Open Sans" w:cs="Open Sans"/>
          <w:b/>
          <w:bCs/>
          <w:color w:val="3B6191"/>
          <w:spacing w:val="-5"/>
          <w:sz w:val="40"/>
          <w:szCs w:val="40"/>
        </w:rPr>
        <w:t>G</w:t>
      </w:r>
      <w:r>
        <w:rPr>
          <w:rFonts w:ascii="Open Sans" w:eastAsia="Open Sans" w:hAnsi="Open Sans" w:cs="Open Sans"/>
          <w:b/>
          <w:bCs/>
          <w:color w:val="3B6191"/>
          <w:spacing w:val="-2"/>
          <w:sz w:val="40"/>
          <w:szCs w:val="40"/>
        </w:rPr>
        <w:t>a</w:t>
      </w:r>
      <w:r>
        <w:rPr>
          <w:rFonts w:ascii="Open Sans" w:eastAsia="Open Sans" w:hAnsi="Open Sans" w:cs="Open Sans"/>
          <w:b/>
          <w:bCs/>
          <w:color w:val="3B6191"/>
          <w:spacing w:val="7"/>
          <w:sz w:val="40"/>
          <w:szCs w:val="40"/>
        </w:rPr>
        <w:t>n</w:t>
      </w:r>
      <w:r>
        <w:rPr>
          <w:rFonts w:ascii="Open Sans" w:eastAsia="Open Sans" w:hAnsi="Open Sans" w:cs="Open Sans"/>
          <w:b/>
          <w:bCs/>
          <w:color w:val="3B6191"/>
          <w:spacing w:val="6"/>
          <w:sz w:val="40"/>
          <w:szCs w:val="40"/>
        </w:rPr>
        <w:t>t</w:t>
      </w:r>
      <w:r>
        <w:rPr>
          <w:rFonts w:ascii="Open Sans" w:eastAsia="Open Sans" w:hAnsi="Open Sans" w:cs="Open Sans"/>
          <w:b/>
          <w:bCs/>
          <w:color w:val="3B6191"/>
          <w:sz w:val="40"/>
          <w:szCs w:val="40"/>
        </w:rPr>
        <w:t>t</w:t>
      </w:r>
    </w:p>
    <w:p w14:paraId="7A348110" w14:textId="77777777" w:rsidR="00217C0C" w:rsidRDefault="001A5088">
      <w:pPr>
        <w:spacing w:before="83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ce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:</w:t>
      </w:r>
    </w:p>
    <w:p w14:paraId="4B484470" w14:textId="77777777" w:rsidR="00217C0C" w:rsidRDefault="00217C0C">
      <w:pPr>
        <w:spacing w:after="0"/>
        <w:sectPr w:rsidR="00217C0C">
          <w:pgSz w:w="11920" w:h="16840"/>
          <w:pgMar w:top="1560" w:right="1260" w:bottom="280" w:left="1280" w:header="720" w:footer="720" w:gutter="0"/>
          <w:cols w:space="720"/>
        </w:sectPr>
      </w:pPr>
    </w:p>
    <w:p w14:paraId="2E765FD2" w14:textId="77777777" w:rsidR="00217C0C" w:rsidRDefault="00217C0C">
      <w:pPr>
        <w:spacing w:before="7" w:after="0" w:line="170" w:lineRule="exact"/>
        <w:rPr>
          <w:sz w:val="17"/>
          <w:szCs w:val="17"/>
        </w:rPr>
      </w:pPr>
    </w:p>
    <w:p w14:paraId="0E46BAAF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2E56F628" wp14:editId="592E2DFA">
            <wp:extent cx="2971800" cy="2533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7250" w14:textId="77777777" w:rsidR="00217C0C" w:rsidRDefault="00217C0C">
      <w:pPr>
        <w:spacing w:before="6" w:after="0" w:line="180" w:lineRule="exact"/>
        <w:rPr>
          <w:sz w:val="18"/>
          <w:szCs w:val="18"/>
        </w:rPr>
      </w:pPr>
    </w:p>
    <w:p w14:paraId="70523D61" w14:textId="77777777" w:rsidR="00217C0C" w:rsidRDefault="001A5088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ki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  <w:position w:val="1"/>
        </w:rPr>
        <w:t>So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position w:val="1"/>
        </w:rPr>
        <w:t>d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 xml:space="preserve"> </w:t>
      </w:r>
      <w:proofErr w:type="gramStart"/>
      <w:r>
        <w:rPr>
          <w:rFonts w:ascii="Open Sans" w:eastAsia="Open Sans" w:hAnsi="Open Sans" w:cs="Open Sans"/>
          <w:b/>
          <w:bCs/>
          <w:spacing w:val="2"/>
          <w:position w:val="1"/>
        </w:rPr>
        <w:t>B</w:t>
      </w:r>
      <w:r>
        <w:rPr>
          <w:rFonts w:ascii="Open Sans" w:eastAsia="Open Sans" w:hAnsi="Open Sans" w:cs="Open Sans"/>
          <w:b/>
          <w:bCs/>
          <w:position w:val="1"/>
        </w:rPr>
        <w:t>y</w:t>
      </w:r>
      <w:proofErr w:type="gramEnd"/>
      <w:r>
        <w:rPr>
          <w:rFonts w:ascii="Open Sans" w:eastAsia="Open Sans" w:hAnsi="Open Sans" w:cs="Open Sans"/>
          <w:b/>
          <w:bCs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bu</w:t>
      </w:r>
      <w:r>
        <w:rPr>
          <w:rFonts w:ascii="Open Sans" w:eastAsia="Open Sans" w:hAnsi="Open Sans" w:cs="Open Sans"/>
          <w:spacing w:val="-3"/>
          <w:position w:val="1"/>
        </w:rPr>
        <w:t>tt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 xml:space="preserve">ns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>ll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ck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:</w:t>
      </w:r>
    </w:p>
    <w:p w14:paraId="1E0995AC" w14:textId="77777777" w:rsidR="00217C0C" w:rsidRDefault="00217C0C">
      <w:pPr>
        <w:spacing w:before="2" w:after="0" w:line="160" w:lineRule="exact"/>
        <w:rPr>
          <w:sz w:val="16"/>
          <w:szCs w:val="16"/>
        </w:rPr>
      </w:pPr>
    </w:p>
    <w:p w14:paraId="70BF9C75" w14:textId="77777777" w:rsidR="00217C0C" w:rsidRDefault="001A508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5BA6BAAB" wp14:editId="26540CB6">
            <wp:extent cx="1762125" cy="2562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1E75" w14:textId="77777777" w:rsidR="00217C0C" w:rsidRDefault="001A5088">
      <w:pPr>
        <w:spacing w:before="4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9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D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y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s</w:t>
      </w:r>
    </w:p>
    <w:p w14:paraId="5AB71BFC" w14:textId="77777777" w:rsidR="00217C0C" w:rsidRDefault="00217C0C">
      <w:pPr>
        <w:spacing w:before="4" w:after="0" w:line="130" w:lineRule="exact"/>
        <w:rPr>
          <w:sz w:val="13"/>
          <w:szCs w:val="13"/>
        </w:rPr>
      </w:pPr>
    </w:p>
    <w:p w14:paraId="3DB97634" w14:textId="77777777" w:rsidR="00217C0C" w:rsidRDefault="001A5088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ge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t</w:t>
      </w:r>
      <w:r>
        <w:rPr>
          <w:rFonts w:ascii="Open Sans" w:eastAsia="Open Sans" w:hAnsi="Open Sans" w:cs="Open Sans"/>
          <w:color w:val="000000"/>
        </w:rPr>
        <w:t>.</w:t>
      </w:r>
    </w:p>
    <w:sectPr w:rsidR="00217C0C">
      <w:pgSz w:w="11920" w:h="16840"/>
      <w:pgMar w:top="1560" w:right="1680" w:bottom="280" w:left="12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ital Waltman" w:date="2016-09-27T12:08:00Z" w:initials="MW">
    <w:p w14:paraId="7EDF5AFD" w14:textId="77777777" w:rsidR="00DF03A7" w:rsidRDefault="00DF03A7" w:rsidP="00DF03A7">
      <w:pPr>
        <w:pStyle w:val="CommentText"/>
      </w:pPr>
      <w:r>
        <w:rPr>
          <w:rStyle w:val="CommentReference"/>
        </w:rPr>
        <w:annotationRef/>
      </w:r>
      <w:r>
        <w:t>It is a combination between choosing the type and the duration. You can only choose one type from the drop down 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DF5A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0C"/>
    <w:rsid w:val="001A5088"/>
    <w:rsid w:val="00217C0C"/>
    <w:rsid w:val="00940188"/>
    <w:rsid w:val="00DF03A7"/>
    <w:rsid w:val="00F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5F9C"/>
  <w15:docId w15:val="{18306471-BE5F-4F83-A237-AFE95AF8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0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EFBF-FE0A-4233-9C5A-2FA206ED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Feiglin (WS)</dc:creator>
  <cp:lastModifiedBy>Meital Waltman</cp:lastModifiedBy>
  <cp:revision>2</cp:revision>
  <dcterms:created xsi:type="dcterms:W3CDTF">2016-09-27T09:53:00Z</dcterms:created>
  <dcterms:modified xsi:type="dcterms:W3CDTF">2016-09-27T09:53:00Z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2016-09-25T00:00:00Z</vt:filetime>
  </property>
  <property fmtid="{D5CDD505-2E9C-101B-9397-08002B2CF9AE}" pid="3" name="LastSaved">
    <vt:filetime>2016-09-25T00:00:00Z</vt:filetime>
  </property>
</Properties>
</file>